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4A5" w:rsidRPr="001E76B0" w:rsidRDefault="001054A5">
      <w:pPr>
        <w:ind w:right="2" w:firstLine="964"/>
        <w:rPr>
          <w:rFonts w:ascii="宋体" w:hAnsi="宋体"/>
          <w:b/>
          <w:sz w:val="32"/>
          <w:szCs w:val="32"/>
        </w:rPr>
      </w:pPr>
      <w:r w:rsidRPr="001E76B0">
        <w:rPr>
          <w:rFonts w:ascii="宋体" w:hAnsi="宋体"/>
          <w:b/>
          <w:sz w:val="32"/>
          <w:szCs w:val="32"/>
        </w:rPr>
        <w:t>四川农业大学校园一卡通系统建设项目合同</w:t>
      </w:r>
    </w:p>
    <w:p w:rsidR="001054A5" w:rsidRPr="001E76B0" w:rsidRDefault="001054A5">
      <w:pPr>
        <w:spacing w:line="500" w:lineRule="exact"/>
        <w:jc w:val="center"/>
        <w:rPr>
          <w:rFonts w:ascii="宋体" w:hAnsi="宋体"/>
          <w:b/>
          <w:bCs/>
          <w:sz w:val="24"/>
        </w:rPr>
      </w:pPr>
    </w:p>
    <w:p w:rsidR="001054A5" w:rsidRPr="001E76B0" w:rsidRDefault="001054A5">
      <w:pPr>
        <w:spacing w:line="320" w:lineRule="exact"/>
        <w:ind w:firstLine="720"/>
        <w:rPr>
          <w:rFonts w:ascii="宋体" w:hAnsi="宋体"/>
          <w:sz w:val="24"/>
          <w:u w:val="single"/>
        </w:rPr>
      </w:pPr>
      <w:r w:rsidRPr="001E76B0">
        <w:rPr>
          <w:rFonts w:ascii="宋体" w:hAnsi="宋体"/>
          <w:sz w:val="24"/>
        </w:rPr>
        <w:t>签订地点：</w:t>
      </w:r>
      <w:r w:rsidRPr="001E76B0">
        <w:rPr>
          <w:rFonts w:ascii="宋体" w:hAnsi="宋体"/>
          <w:sz w:val="24"/>
          <w:u w:val="single"/>
        </w:rPr>
        <w:t xml:space="preserve"> </w:t>
      </w:r>
      <w:r w:rsidRPr="001E76B0">
        <w:rPr>
          <w:rFonts w:ascii="宋体" w:hAnsi="宋体"/>
          <w:b/>
          <w:bCs/>
          <w:sz w:val="24"/>
          <w:u w:val="single"/>
        </w:rPr>
        <w:t xml:space="preserve">       </w:t>
      </w:r>
      <w:r w:rsidRPr="001E76B0">
        <w:rPr>
          <w:rFonts w:ascii="宋体" w:hAnsi="宋体"/>
          <w:sz w:val="24"/>
          <w:u w:val="single"/>
        </w:rPr>
        <w:t xml:space="preserve">                                 </w:t>
      </w:r>
    </w:p>
    <w:p w:rsidR="001054A5" w:rsidRPr="001E76B0" w:rsidRDefault="001054A5">
      <w:pPr>
        <w:spacing w:line="320" w:lineRule="exact"/>
        <w:ind w:firstLine="720"/>
        <w:rPr>
          <w:rFonts w:ascii="宋体" w:hAnsi="宋体"/>
          <w:sz w:val="24"/>
          <w:u w:val="single"/>
        </w:rPr>
      </w:pPr>
      <w:r w:rsidRPr="001E76B0">
        <w:rPr>
          <w:rFonts w:ascii="宋体" w:hAnsi="宋体"/>
          <w:sz w:val="24"/>
        </w:rPr>
        <w:t>签订时间：</w:t>
      </w:r>
      <w:r w:rsidRPr="001E76B0">
        <w:rPr>
          <w:rFonts w:ascii="宋体" w:hAnsi="宋体"/>
          <w:sz w:val="24"/>
          <w:u w:val="single"/>
        </w:rPr>
        <w:t xml:space="preserve">                                         </w:t>
      </w:r>
    </w:p>
    <w:p w:rsidR="001054A5" w:rsidRPr="001E76B0" w:rsidRDefault="001054A5">
      <w:pPr>
        <w:spacing w:line="320" w:lineRule="exact"/>
        <w:ind w:firstLine="720"/>
        <w:rPr>
          <w:rFonts w:ascii="宋体" w:hAnsi="宋体"/>
          <w:sz w:val="24"/>
          <w:u w:val="single"/>
          <w:lang w:eastAsia="zh-CN"/>
        </w:rPr>
      </w:pPr>
      <w:r w:rsidRPr="001E76B0">
        <w:rPr>
          <w:rFonts w:ascii="宋体" w:hAnsi="宋体"/>
          <w:sz w:val="24"/>
        </w:rPr>
        <w:t>买   方</w:t>
      </w:r>
      <w:r w:rsidR="001F3EEA">
        <w:rPr>
          <w:rFonts w:ascii="宋体" w:hAnsi="宋体" w:hint="eastAsia"/>
          <w:sz w:val="24"/>
          <w:lang w:eastAsia="zh-CN"/>
        </w:rPr>
        <w:t>（简称“甲方”）</w:t>
      </w:r>
      <w:r w:rsidRPr="001E76B0">
        <w:rPr>
          <w:rFonts w:ascii="宋体" w:hAnsi="宋体"/>
          <w:sz w:val="24"/>
        </w:rPr>
        <w:t>：</w:t>
      </w:r>
      <w:r w:rsidRPr="001E76B0">
        <w:rPr>
          <w:rFonts w:ascii="宋体" w:hAnsi="宋体"/>
          <w:sz w:val="24"/>
          <w:u w:val="single"/>
        </w:rPr>
        <w:t xml:space="preserve">                                          </w:t>
      </w:r>
    </w:p>
    <w:p w:rsidR="001054A5" w:rsidRPr="001E76B0" w:rsidRDefault="001054A5">
      <w:pPr>
        <w:spacing w:line="320" w:lineRule="exact"/>
        <w:ind w:firstLine="720"/>
        <w:rPr>
          <w:rFonts w:ascii="宋体" w:hAnsi="宋体"/>
          <w:sz w:val="24"/>
          <w:u w:val="single"/>
        </w:rPr>
      </w:pPr>
      <w:r w:rsidRPr="001E76B0">
        <w:rPr>
          <w:rFonts w:ascii="宋体" w:hAnsi="宋体"/>
          <w:sz w:val="24"/>
        </w:rPr>
        <w:t>卖   方</w:t>
      </w:r>
      <w:r w:rsidR="001F3EEA">
        <w:rPr>
          <w:rFonts w:ascii="宋体" w:hAnsi="宋体" w:hint="eastAsia"/>
          <w:sz w:val="24"/>
          <w:lang w:eastAsia="zh-CN"/>
        </w:rPr>
        <w:t>（简称“乙方”）</w:t>
      </w:r>
      <w:r w:rsidRPr="001E76B0">
        <w:rPr>
          <w:rFonts w:ascii="宋体" w:hAnsi="宋体"/>
          <w:sz w:val="24"/>
        </w:rPr>
        <w:t>：</w:t>
      </w:r>
      <w:r w:rsidRPr="001E76B0">
        <w:rPr>
          <w:rFonts w:ascii="宋体" w:hAnsi="宋体"/>
          <w:sz w:val="24"/>
          <w:u w:val="single"/>
        </w:rPr>
        <w:t xml:space="preserve">                                          </w:t>
      </w:r>
    </w:p>
    <w:p w:rsidR="001054A5" w:rsidRPr="001E76B0" w:rsidRDefault="001054A5">
      <w:pPr>
        <w:spacing w:line="320" w:lineRule="exact"/>
        <w:rPr>
          <w:rFonts w:ascii="宋体" w:hAnsi="宋体"/>
          <w:sz w:val="24"/>
          <w:u w:val="single"/>
        </w:rPr>
      </w:pPr>
    </w:p>
    <w:p w:rsidR="001054A5" w:rsidRPr="001E76B0" w:rsidRDefault="001054A5">
      <w:pPr>
        <w:spacing w:line="420" w:lineRule="exact"/>
        <w:ind w:firstLine="480"/>
        <w:rPr>
          <w:rFonts w:ascii="宋体" w:hAnsi="宋体"/>
          <w:sz w:val="24"/>
        </w:rPr>
      </w:pPr>
      <w:r w:rsidRPr="001E76B0">
        <w:rPr>
          <w:rFonts w:ascii="宋体" w:hAnsi="宋体"/>
          <w:sz w:val="24"/>
        </w:rPr>
        <w:t>依照《中华人民共和国合同法》、《中华人民共和国招标投标法》及其他有关法律、行政法规，遵循平等、自愿、公平和诚实信用的原则，双方就</w:t>
      </w:r>
      <w:r w:rsidRPr="001E76B0">
        <w:rPr>
          <w:rFonts w:ascii="宋体" w:hAnsi="宋体"/>
          <w:bCs/>
          <w:sz w:val="24"/>
        </w:rPr>
        <w:t>四川农业大学成都校区一卡通系统建设项目事项协商一致，</w:t>
      </w:r>
      <w:r w:rsidRPr="001E76B0">
        <w:rPr>
          <w:rFonts w:ascii="宋体" w:hAnsi="宋体"/>
          <w:sz w:val="24"/>
        </w:rPr>
        <w:t>同意按下述条款和条件签署本合同（包括合同一般条款和合同特殊条款）。</w:t>
      </w:r>
    </w:p>
    <w:p w:rsidR="001054A5" w:rsidRPr="001E76B0" w:rsidRDefault="001054A5">
      <w:pPr>
        <w:spacing w:line="420" w:lineRule="exact"/>
        <w:ind w:firstLine="482"/>
        <w:rPr>
          <w:rFonts w:ascii="宋体" w:hAnsi="宋体"/>
          <w:b/>
          <w:bCs/>
          <w:sz w:val="24"/>
        </w:rPr>
      </w:pPr>
      <w:r w:rsidRPr="001E76B0">
        <w:rPr>
          <w:rFonts w:ascii="宋体" w:hAnsi="宋体"/>
          <w:b/>
          <w:bCs/>
          <w:sz w:val="24"/>
        </w:rPr>
        <w:t>说明和要求：</w:t>
      </w:r>
    </w:p>
    <w:p w:rsidR="001054A5" w:rsidRPr="001E76B0" w:rsidRDefault="001054A5">
      <w:pPr>
        <w:spacing w:line="420" w:lineRule="exact"/>
        <w:ind w:firstLine="480"/>
        <w:rPr>
          <w:rFonts w:ascii="宋体" w:hAnsi="宋体"/>
          <w:sz w:val="24"/>
        </w:rPr>
      </w:pPr>
      <w:r w:rsidRPr="001E76B0">
        <w:rPr>
          <w:rFonts w:ascii="宋体" w:hAnsi="宋体"/>
          <w:sz w:val="24"/>
        </w:rPr>
        <w:t>1、招标文件（招标编号：SCTC-2010-0712-103）和投标文件及其澄清和确认文件</w:t>
      </w:r>
      <w:r w:rsidR="00AB5113">
        <w:rPr>
          <w:rFonts w:ascii="宋体" w:hAnsi="宋体" w:hint="eastAsia"/>
          <w:sz w:val="24"/>
          <w:lang w:eastAsia="zh-CN"/>
        </w:rPr>
        <w:t>中涉及硬件产品</w:t>
      </w:r>
      <w:r w:rsidR="00E17F27">
        <w:rPr>
          <w:rFonts w:ascii="宋体" w:hAnsi="宋体" w:hint="eastAsia"/>
          <w:sz w:val="24"/>
          <w:lang w:eastAsia="zh-CN"/>
        </w:rPr>
        <w:t>且</w:t>
      </w:r>
      <w:r w:rsidR="00AB5113">
        <w:rPr>
          <w:rFonts w:ascii="宋体" w:hAnsi="宋体" w:hint="eastAsia"/>
          <w:sz w:val="24"/>
          <w:lang w:eastAsia="zh-CN"/>
        </w:rPr>
        <w:t>经双方同意达成一致的部分</w:t>
      </w:r>
      <w:r w:rsidRPr="001E76B0">
        <w:rPr>
          <w:rFonts w:ascii="宋体" w:hAnsi="宋体"/>
          <w:sz w:val="24"/>
        </w:rPr>
        <w:t>均为本合同不可分割部分。</w:t>
      </w:r>
    </w:p>
    <w:p w:rsidR="001054A5" w:rsidRPr="001E76B0" w:rsidRDefault="001054A5">
      <w:pPr>
        <w:spacing w:line="420" w:lineRule="exact"/>
        <w:ind w:firstLine="480"/>
        <w:rPr>
          <w:rFonts w:ascii="宋体" w:hAnsi="宋体"/>
          <w:sz w:val="24"/>
        </w:rPr>
      </w:pPr>
      <w:r w:rsidRPr="001E76B0">
        <w:rPr>
          <w:rFonts w:ascii="宋体" w:hAnsi="宋体"/>
          <w:sz w:val="24"/>
        </w:rPr>
        <w:t>2、本合同内容受中华人民共和国的法律保护和制约；</w:t>
      </w:r>
    </w:p>
    <w:p w:rsidR="001054A5" w:rsidRPr="001E76B0" w:rsidRDefault="001054A5">
      <w:pPr>
        <w:spacing w:line="400" w:lineRule="exact"/>
        <w:ind w:firstLine="480"/>
        <w:rPr>
          <w:rFonts w:ascii="宋体" w:hAnsi="宋体"/>
          <w:sz w:val="24"/>
        </w:rPr>
      </w:pPr>
      <w:r w:rsidRPr="001E76B0">
        <w:rPr>
          <w:rFonts w:ascii="宋体" w:hAnsi="宋体"/>
          <w:sz w:val="24"/>
        </w:rPr>
        <w:t>3、本合同术语的定义按《中华人民共和国合同法》和招标文件有关条款解释。</w:t>
      </w:r>
    </w:p>
    <w:p w:rsidR="001054A5" w:rsidRPr="001E76B0" w:rsidRDefault="001054A5">
      <w:pPr>
        <w:spacing w:line="400" w:lineRule="exact"/>
        <w:ind w:firstLine="480"/>
        <w:rPr>
          <w:rFonts w:ascii="宋体" w:hAnsi="宋体"/>
          <w:sz w:val="24"/>
          <w:lang w:eastAsia="zh-CN"/>
        </w:rPr>
      </w:pPr>
      <w:r w:rsidRPr="001E76B0">
        <w:rPr>
          <w:rFonts w:ascii="宋体" w:hAnsi="宋体"/>
          <w:sz w:val="24"/>
        </w:rPr>
        <w:t>4、本合同项下全部内容均不得转让、不得挂靠，如买方在合同签订后发现卖方有上述行为的，将取消其中标资格，且不支付任何费用；</w:t>
      </w:r>
      <w:commentRangeStart w:id="0"/>
      <w:r w:rsidR="00E66BC6">
        <w:rPr>
          <w:rFonts w:ascii="宋体" w:hAnsi="宋体" w:hint="eastAsia"/>
          <w:sz w:val="24"/>
          <w:lang w:eastAsia="zh-CN"/>
        </w:rPr>
        <w:t>根据合同履行实际情况，买方允许卖方进行硬件产品转售。</w:t>
      </w:r>
      <w:commentRangeEnd w:id="0"/>
      <w:r w:rsidR="00C31971">
        <w:rPr>
          <w:rStyle w:val="ad"/>
        </w:rPr>
        <w:commentReference w:id="0"/>
      </w:r>
    </w:p>
    <w:p w:rsidR="001054A5" w:rsidRPr="001E76B0" w:rsidRDefault="001054A5">
      <w:pPr>
        <w:spacing w:line="420" w:lineRule="exact"/>
        <w:ind w:left="-1" w:hanging="1"/>
        <w:rPr>
          <w:rFonts w:ascii="宋体" w:hAnsi="宋体"/>
          <w:sz w:val="24"/>
        </w:rPr>
      </w:pPr>
      <w:r w:rsidRPr="001E76B0">
        <w:rPr>
          <w:rFonts w:ascii="宋体" w:hAnsi="宋体"/>
          <w:sz w:val="24"/>
        </w:rPr>
        <w:t xml:space="preserve">    5、卖方必须遵守国家安全主管和质量监督检验部门的现行有关规定，保证提供的设备、材料的全部内容严格按照招投标文件</w:t>
      </w:r>
      <w:r w:rsidR="00AB5113">
        <w:rPr>
          <w:rFonts w:ascii="宋体" w:hAnsi="宋体" w:hint="eastAsia"/>
          <w:sz w:val="24"/>
          <w:lang w:eastAsia="zh-CN"/>
        </w:rPr>
        <w:t>中双方达成一致的内容及卖方</w:t>
      </w:r>
      <w:r w:rsidRPr="001E76B0">
        <w:rPr>
          <w:rFonts w:ascii="宋体" w:hAnsi="宋体"/>
          <w:sz w:val="24"/>
        </w:rPr>
        <w:t>的承诺</w:t>
      </w:r>
      <w:r w:rsidR="00AB5113">
        <w:rPr>
          <w:rFonts w:ascii="宋体" w:hAnsi="宋体" w:hint="eastAsia"/>
          <w:sz w:val="24"/>
          <w:lang w:eastAsia="zh-CN"/>
        </w:rPr>
        <w:t>和后续经双方协商同意的调整项</w:t>
      </w:r>
      <w:r w:rsidRPr="001E76B0">
        <w:rPr>
          <w:rFonts w:ascii="宋体" w:hAnsi="宋体"/>
          <w:sz w:val="24"/>
        </w:rPr>
        <w:t>执行，</w:t>
      </w:r>
      <w:r w:rsidR="00AB5113">
        <w:rPr>
          <w:rFonts w:ascii="宋体" w:hAnsi="宋体" w:hint="eastAsia"/>
          <w:sz w:val="24"/>
          <w:lang w:eastAsia="zh-CN"/>
        </w:rPr>
        <w:t>且应</w:t>
      </w:r>
      <w:r w:rsidRPr="001E76B0">
        <w:rPr>
          <w:rFonts w:ascii="宋体" w:hAnsi="宋体"/>
          <w:sz w:val="24"/>
        </w:rPr>
        <w:t>完全符合国家标准和质量监督检验部门规定的验收标准要求。</w:t>
      </w:r>
    </w:p>
    <w:p w:rsidR="001054A5" w:rsidRPr="001E76B0" w:rsidRDefault="001054A5">
      <w:pPr>
        <w:spacing w:line="400" w:lineRule="exact"/>
        <w:ind w:left="-1" w:hanging="1"/>
        <w:rPr>
          <w:rFonts w:ascii="宋体" w:hAnsi="宋体"/>
          <w:sz w:val="24"/>
        </w:rPr>
      </w:pPr>
      <w:r w:rsidRPr="001E76B0">
        <w:rPr>
          <w:rFonts w:ascii="宋体" w:hAnsi="宋体"/>
          <w:sz w:val="24"/>
        </w:rPr>
        <w:t xml:space="preserve">    6、符合国家有关保密守则的规定。</w:t>
      </w:r>
    </w:p>
    <w:p w:rsidR="001054A5" w:rsidRPr="001E76B0" w:rsidDel="00296014" w:rsidRDefault="001054A5">
      <w:pPr>
        <w:spacing w:line="400" w:lineRule="exact"/>
        <w:ind w:left="-1" w:hanging="1"/>
        <w:rPr>
          <w:del w:id="1" w:author="Xingming.Liu" w:date="2010-09-04T14:51:00Z"/>
          <w:rFonts w:ascii="宋体" w:hAnsi="宋体"/>
          <w:sz w:val="24"/>
        </w:rPr>
      </w:pPr>
      <w:r w:rsidRPr="001E76B0">
        <w:rPr>
          <w:rFonts w:ascii="宋体" w:hAnsi="宋体"/>
          <w:sz w:val="24"/>
        </w:rPr>
        <w:t xml:space="preserve">    7</w:t>
      </w:r>
      <w:commentRangeStart w:id="2"/>
      <w:r w:rsidRPr="001E76B0">
        <w:rPr>
          <w:rFonts w:ascii="宋体" w:hAnsi="宋体"/>
          <w:sz w:val="24"/>
        </w:rPr>
        <w:t>、</w:t>
      </w:r>
      <w:del w:id="3" w:author="Xingming.Liu" w:date="2010-09-04T14:51:00Z">
        <w:r w:rsidRPr="001E76B0" w:rsidDel="00296014">
          <w:rPr>
            <w:rFonts w:ascii="宋体" w:hAnsi="宋体"/>
            <w:sz w:val="24"/>
          </w:rPr>
          <w:delText>卖方的工程进度应服从买方的工程总体进度安排和需要</w:delText>
        </w:r>
        <w:r w:rsidR="00AB5113" w:rsidDel="00296014">
          <w:rPr>
            <w:rFonts w:ascii="宋体" w:hAnsi="宋体" w:hint="eastAsia"/>
            <w:sz w:val="24"/>
            <w:lang w:eastAsia="zh-CN"/>
          </w:rPr>
          <w:delText>，但同时，买方应为卖方提供充足的准备时间，并按照本合同约定条款和条件提供相关协助配合义务</w:delText>
        </w:r>
        <w:r w:rsidRPr="001E76B0" w:rsidDel="00296014">
          <w:rPr>
            <w:rFonts w:ascii="宋体" w:hAnsi="宋体"/>
            <w:sz w:val="24"/>
          </w:rPr>
          <w:delText>。</w:delText>
        </w:r>
        <w:commentRangeEnd w:id="2"/>
        <w:r w:rsidR="00C31971" w:rsidDel="00296014">
          <w:rPr>
            <w:rStyle w:val="ad"/>
          </w:rPr>
          <w:commentReference w:id="2"/>
        </w:r>
      </w:del>
    </w:p>
    <w:p w:rsidR="001054A5" w:rsidRPr="001E76B0" w:rsidRDefault="001054A5" w:rsidP="00296014">
      <w:pPr>
        <w:spacing w:line="400" w:lineRule="exact"/>
        <w:ind w:left="-1" w:hanging="1"/>
        <w:rPr>
          <w:rFonts w:ascii="宋体" w:hAnsi="宋体"/>
          <w:sz w:val="24"/>
        </w:rPr>
        <w:pPrChange w:id="4" w:author="Xingming.Liu" w:date="2010-09-04T14:51:00Z">
          <w:pPr>
            <w:pStyle w:val="3"/>
            <w:spacing w:line="420" w:lineRule="exact"/>
            <w:jc w:val="center"/>
          </w:pPr>
        </w:pPrChange>
      </w:pPr>
      <w:r w:rsidRPr="001E76B0">
        <w:rPr>
          <w:rFonts w:ascii="宋体" w:hAnsi="宋体"/>
          <w:sz w:val="24"/>
        </w:rPr>
        <w:t>第一条  合同范围和交货时间</w:t>
      </w:r>
    </w:p>
    <w:p w:rsidR="001054A5" w:rsidRPr="001E76B0" w:rsidRDefault="001054A5">
      <w:pPr>
        <w:tabs>
          <w:tab w:val="left" w:pos="1620"/>
        </w:tabs>
        <w:autoSpaceDE w:val="0"/>
        <w:spacing w:line="420" w:lineRule="exact"/>
        <w:ind w:left="1793" w:hanging="1243"/>
        <w:rPr>
          <w:rFonts w:ascii="宋体" w:hAnsi="宋体"/>
          <w:b/>
          <w:bCs/>
          <w:sz w:val="24"/>
        </w:rPr>
      </w:pPr>
      <w:r w:rsidRPr="001E76B0">
        <w:rPr>
          <w:rFonts w:ascii="宋体" w:hAnsi="宋体"/>
          <w:b/>
          <w:bCs/>
          <w:sz w:val="24"/>
        </w:rPr>
        <w:t>合同范围：</w:t>
      </w:r>
    </w:p>
    <w:p w:rsidR="001054A5" w:rsidRPr="001E76B0" w:rsidRDefault="001054A5">
      <w:pPr>
        <w:tabs>
          <w:tab w:val="left" w:pos="1620"/>
        </w:tabs>
        <w:autoSpaceDE w:val="0"/>
        <w:spacing w:line="420" w:lineRule="exact"/>
        <w:ind w:firstLine="480"/>
        <w:rPr>
          <w:rFonts w:ascii="宋体" w:hAnsi="宋体"/>
          <w:sz w:val="24"/>
        </w:rPr>
      </w:pPr>
      <w:r w:rsidRPr="001E76B0">
        <w:rPr>
          <w:rFonts w:ascii="宋体" w:hAnsi="宋体"/>
          <w:sz w:val="24"/>
        </w:rPr>
        <w:t>1.1 买方同意从卖方购买、</w:t>
      </w:r>
      <w:r w:rsidR="00AB5113" w:rsidRPr="001E76B0">
        <w:rPr>
          <w:rFonts w:ascii="宋体" w:hAnsi="宋体"/>
          <w:sz w:val="24"/>
        </w:rPr>
        <w:t>卖方同意向买方出售和</w:t>
      </w:r>
      <w:commentRangeStart w:id="5"/>
      <w:r w:rsidR="00AB5113" w:rsidRPr="001E76B0">
        <w:rPr>
          <w:rFonts w:ascii="宋体" w:hAnsi="宋体"/>
          <w:sz w:val="24"/>
        </w:rPr>
        <w:t>提供</w:t>
      </w:r>
      <w:del w:id="6" w:author="Xingming.Liu" w:date="2010-09-04T14:52:00Z">
        <w:r w:rsidR="00AB5113" w:rsidDel="00296014">
          <w:rPr>
            <w:rFonts w:ascii="宋体" w:hAnsi="宋体" w:hint="eastAsia"/>
            <w:sz w:val="24"/>
            <w:lang w:eastAsia="zh-CN"/>
          </w:rPr>
          <w:delText>投</w:delText>
        </w:r>
        <w:r w:rsidR="00AB5113" w:rsidRPr="001E76B0" w:rsidDel="00296014">
          <w:rPr>
            <w:rFonts w:ascii="宋体" w:hAnsi="宋体"/>
            <w:sz w:val="24"/>
          </w:rPr>
          <w:delText>标文件</w:delText>
        </w:r>
      </w:del>
      <w:ins w:id="7" w:author="Xingming.Liu" w:date="2010-09-04T14:52:00Z">
        <w:r w:rsidR="00296014">
          <w:rPr>
            <w:rFonts w:ascii="宋体" w:hAnsi="宋体" w:hint="eastAsia"/>
            <w:sz w:val="24"/>
            <w:lang w:eastAsia="zh-CN"/>
          </w:rPr>
          <w:t>合同</w:t>
        </w:r>
      </w:ins>
      <w:r w:rsidR="00AB5113" w:rsidRPr="001E76B0">
        <w:rPr>
          <w:rFonts w:ascii="宋体" w:hAnsi="宋体"/>
          <w:sz w:val="24"/>
        </w:rPr>
        <w:t>中</w:t>
      </w:r>
      <w:commentRangeEnd w:id="5"/>
      <w:r w:rsidR="00C31971">
        <w:rPr>
          <w:rStyle w:val="ad"/>
        </w:rPr>
        <w:commentReference w:id="5"/>
      </w:r>
      <w:r w:rsidR="00AB5113" w:rsidRPr="001E76B0">
        <w:rPr>
          <w:rFonts w:ascii="宋体" w:hAnsi="宋体"/>
          <w:sz w:val="24"/>
        </w:rPr>
        <w:t>规定的货物</w:t>
      </w:r>
      <w:ins w:id="8" w:author="Xingming.Liu" w:date="2010-09-04T14:52:00Z">
        <w:r w:rsidR="00296014">
          <w:rPr>
            <w:rFonts w:ascii="宋体" w:hAnsi="宋体" w:hint="eastAsia"/>
            <w:sz w:val="24"/>
            <w:lang w:eastAsia="zh-CN"/>
          </w:rPr>
          <w:t>（见附件</w:t>
        </w:r>
      </w:ins>
      <w:ins w:id="9" w:author="Xingming.Liu" w:date="2010-09-04T15:35:00Z">
        <w:r w:rsidR="009E0BF0">
          <w:rPr>
            <w:rFonts w:ascii="宋体" w:hAnsi="宋体" w:hint="eastAsia"/>
            <w:sz w:val="24"/>
            <w:lang w:eastAsia="zh-CN"/>
          </w:rPr>
          <w:t>1</w:t>
        </w:r>
      </w:ins>
      <w:ins w:id="10" w:author="Xingming.Liu" w:date="2010-09-04T14:53:00Z">
        <w:r w:rsidR="00296014">
          <w:rPr>
            <w:rFonts w:ascii="宋体" w:hAnsi="宋体" w:hint="eastAsia"/>
            <w:sz w:val="24"/>
            <w:lang w:eastAsia="zh-CN"/>
          </w:rPr>
          <w:t>）</w:t>
        </w:r>
      </w:ins>
      <w:r w:rsidR="00AB5113" w:rsidRPr="001E76B0">
        <w:rPr>
          <w:rFonts w:ascii="宋体" w:hAnsi="宋体"/>
          <w:sz w:val="24"/>
        </w:rPr>
        <w:t>供货</w:t>
      </w:r>
      <w:r w:rsidRPr="001E76B0">
        <w:rPr>
          <w:rFonts w:ascii="宋体" w:hAnsi="宋体"/>
          <w:sz w:val="24"/>
        </w:rPr>
        <w:t>、安装调试、系统集成、检验检测、配套施工、验收、备品配件供应、维修、培训、售后服务等。</w:t>
      </w:r>
    </w:p>
    <w:p w:rsidR="001054A5" w:rsidRPr="001E76B0" w:rsidRDefault="001054A5">
      <w:pPr>
        <w:spacing w:line="420" w:lineRule="exact"/>
        <w:ind w:firstLine="480"/>
        <w:rPr>
          <w:rFonts w:ascii="宋体" w:hAnsi="宋体"/>
          <w:sz w:val="24"/>
        </w:rPr>
      </w:pPr>
      <w:r w:rsidRPr="001E76B0">
        <w:rPr>
          <w:rFonts w:ascii="宋体" w:hAnsi="宋体"/>
          <w:sz w:val="24"/>
        </w:rPr>
        <w:lastRenderedPageBreak/>
        <w:t>1.2合同货物的原产地国家和制造商符合招标文件中的规定和要求。</w:t>
      </w:r>
    </w:p>
    <w:p w:rsidR="001054A5" w:rsidRPr="001E76B0" w:rsidRDefault="001054A5">
      <w:pPr>
        <w:pStyle w:val="21"/>
        <w:spacing w:line="460" w:lineRule="exact"/>
        <w:ind w:left="0" w:firstLine="480"/>
        <w:rPr>
          <w:sz w:val="24"/>
        </w:rPr>
      </w:pPr>
      <w:r w:rsidRPr="001E76B0">
        <w:rPr>
          <w:sz w:val="24"/>
        </w:rPr>
        <w:t>1.3 卖方所提供的本合同中的货物应在</w:t>
      </w:r>
      <w:ins w:id="11" w:author="Xingming.Liu" w:date="2010-09-04T15:36:00Z">
        <w:r w:rsidR="009E0BF0">
          <w:rPr>
            <w:rFonts w:hint="eastAsia"/>
            <w:sz w:val="24"/>
            <w:lang w:eastAsia="zh-CN"/>
          </w:rPr>
          <w:t>本</w:t>
        </w:r>
      </w:ins>
      <w:ins w:id="12" w:author="Xingming.Liu" w:date="2010-09-04T14:54:00Z">
        <w:r w:rsidR="00296014">
          <w:rPr>
            <w:rFonts w:hint="eastAsia"/>
            <w:sz w:val="24"/>
            <w:lang w:eastAsia="zh-CN"/>
          </w:rPr>
          <w:t>合同规定</w:t>
        </w:r>
      </w:ins>
      <w:commentRangeStart w:id="13"/>
      <w:del w:id="14" w:author="Xingming.Liu" w:date="2010-09-04T14:54:00Z">
        <w:r w:rsidR="00AB5113" w:rsidDel="00296014">
          <w:rPr>
            <w:rFonts w:hint="eastAsia"/>
            <w:sz w:val="24"/>
            <w:lang w:eastAsia="zh-CN"/>
          </w:rPr>
          <w:delText>双方共同确认</w:delText>
        </w:r>
        <w:commentRangeEnd w:id="13"/>
        <w:r w:rsidR="0095489A" w:rsidDel="00296014">
          <w:rPr>
            <w:rStyle w:val="ad"/>
            <w:rFonts w:ascii="Times New Roman" w:hAnsi="Times New Roman"/>
          </w:rPr>
          <w:commentReference w:id="13"/>
        </w:r>
      </w:del>
      <w:r w:rsidRPr="001E76B0">
        <w:rPr>
          <w:sz w:val="24"/>
        </w:rPr>
        <w:t>的时间内全部</w:t>
      </w:r>
      <w:r w:rsidR="00AB5113">
        <w:rPr>
          <w:rFonts w:hint="eastAsia"/>
          <w:sz w:val="24"/>
          <w:lang w:eastAsia="zh-CN"/>
        </w:rPr>
        <w:t>/分批</w:t>
      </w:r>
      <w:r w:rsidRPr="001E76B0">
        <w:rPr>
          <w:sz w:val="24"/>
        </w:rPr>
        <w:t>送达项目实施现场。进口设备如涉及进口免税办理事宜导致到货期过长，相关厂商必须先提供临时替换设备保证项目在合同预定期限内安装完毕并投入使用，待进口设备运到现场后再行更换。</w:t>
      </w:r>
    </w:p>
    <w:p w:rsidR="001054A5" w:rsidRPr="001E76B0" w:rsidRDefault="001054A5">
      <w:pPr>
        <w:tabs>
          <w:tab w:val="left" w:pos="6660"/>
        </w:tabs>
        <w:spacing w:line="460" w:lineRule="exact"/>
        <w:ind w:right="-288" w:firstLine="480"/>
        <w:rPr>
          <w:rFonts w:ascii="宋体" w:hAnsi="宋体"/>
          <w:sz w:val="24"/>
        </w:rPr>
      </w:pPr>
      <w:r w:rsidRPr="001E76B0">
        <w:rPr>
          <w:rFonts w:ascii="宋体" w:hAnsi="宋体"/>
          <w:sz w:val="24"/>
        </w:rPr>
        <w:t>1.4 交货及竣工时间：</w:t>
      </w:r>
    </w:p>
    <w:p w:rsidR="001054A5" w:rsidRPr="001E76B0" w:rsidRDefault="001054A5">
      <w:pPr>
        <w:tabs>
          <w:tab w:val="left" w:pos="6660"/>
        </w:tabs>
        <w:spacing w:line="420" w:lineRule="exact"/>
        <w:ind w:right="33" w:firstLine="480"/>
        <w:rPr>
          <w:rFonts w:ascii="宋体" w:hAnsi="宋体"/>
          <w:sz w:val="24"/>
        </w:rPr>
      </w:pPr>
      <w:r w:rsidRPr="001E76B0">
        <w:rPr>
          <w:rFonts w:ascii="宋体" w:hAnsi="宋体"/>
          <w:sz w:val="24"/>
        </w:rPr>
        <w:t>中标人必须在合同签订后</w:t>
      </w:r>
      <w:r w:rsidRPr="001E76B0">
        <w:rPr>
          <w:rFonts w:ascii="宋体" w:hAnsi="宋体"/>
          <w:sz w:val="24"/>
          <w:u w:val="single"/>
        </w:rPr>
        <w:t xml:space="preserve"> 45 </w:t>
      </w:r>
      <w:r w:rsidRPr="001E76B0">
        <w:rPr>
          <w:rFonts w:ascii="宋体" w:hAnsi="宋体"/>
          <w:sz w:val="24"/>
        </w:rPr>
        <w:t>个日历天内完工,包括完成设备的安装调试、系统集成、技术培训等工作，系统工程完工后，</w:t>
      </w:r>
      <w:commentRangeStart w:id="15"/>
      <w:r w:rsidRPr="001E76B0">
        <w:rPr>
          <w:rFonts w:ascii="宋体" w:hAnsi="宋体"/>
          <w:sz w:val="24"/>
        </w:rPr>
        <w:t>中标人向招标人提供</w:t>
      </w:r>
      <w:ins w:id="16" w:author="Xingming.Liu" w:date="2010-09-04T14:55:00Z">
        <w:r w:rsidR="00296014" w:rsidRPr="00296014">
          <w:rPr>
            <w:rFonts w:ascii="宋体" w:hAnsi="宋体" w:hint="eastAsia"/>
            <w:sz w:val="24"/>
            <w:u w:val="single"/>
            <w:lang w:eastAsia="zh-CN"/>
            <w:rPrChange w:id="17" w:author="Xingming.Liu" w:date="2010-09-04T14:56:00Z">
              <w:rPr>
                <w:rFonts w:ascii="宋体" w:hAnsi="宋体" w:hint="eastAsia"/>
                <w:sz w:val="24"/>
                <w:lang w:eastAsia="zh-CN"/>
              </w:rPr>
            </w:rPrChange>
          </w:rPr>
          <w:t>合同附件</w:t>
        </w:r>
      </w:ins>
      <w:ins w:id="18" w:author="Xingming.Liu" w:date="2010-09-04T15:37:00Z">
        <w:r w:rsidR="009E0BF0">
          <w:rPr>
            <w:rFonts w:ascii="宋体" w:hAnsi="宋体" w:hint="eastAsia"/>
            <w:sz w:val="24"/>
            <w:u w:val="single"/>
            <w:lang w:eastAsia="zh-CN"/>
          </w:rPr>
          <w:t>2</w:t>
        </w:r>
      </w:ins>
      <w:ins w:id="19" w:author="Xingming.Liu" w:date="2010-09-04T14:55:00Z">
        <w:r w:rsidR="00296014" w:rsidRPr="00296014">
          <w:rPr>
            <w:rFonts w:ascii="宋体" w:hAnsi="宋体" w:hint="eastAsia"/>
            <w:sz w:val="24"/>
            <w:u w:val="single"/>
            <w:lang w:eastAsia="zh-CN"/>
            <w:rPrChange w:id="20" w:author="Xingming.Liu" w:date="2010-09-04T14:56:00Z">
              <w:rPr>
                <w:rFonts w:ascii="宋体" w:hAnsi="宋体" w:hint="eastAsia"/>
                <w:sz w:val="24"/>
                <w:lang w:eastAsia="zh-CN"/>
              </w:rPr>
            </w:rPrChange>
          </w:rPr>
          <w:t>中</w:t>
        </w:r>
      </w:ins>
      <w:ins w:id="21" w:author="Xingming.Liu" w:date="2010-09-04T14:56:00Z">
        <w:r w:rsidR="00296014">
          <w:rPr>
            <w:rFonts w:ascii="宋体" w:hAnsi="宋体" w:hint="eastAsia"/>
            <w:sz w:val="24"/>
            <w:u w:val="single"/>
            <w:lang w:eastAsia="zh-CN"/>
          </w:rPr>
          <w:t>的</w:t>
        </w:r>
      </w:ins>
      <w:del w:id="22" w:author="Xingming.Liu" w:date="2010-09-04T14:55:00Z">
        <w:r w:rsidRPr="00296014" w:rsidDel="00296014">
          <w:rPr>
            <w:rFonts w:ascii="宋体" w:hAnsi="宋体"/>
            <w:sz w:val="24"/>
            <w:u w:val="single"/>
            <w:rPrChange w:id="23" w:author="Xingming.Liu" w:date="2010-09-04T14:56:00Z">
              <w:rPr>
                <w:rFonts w:ascii="宋体" w:hAnsi="宋体"/>
                <w:sz w:val="24"/>
              </w:rPr>
            </w:rPrChange>
          </w:rPr>
          <w:delText>以下</w:delText>
        </w:r>
      </w:del>
      <w:r w:rsidRPr="00296014">
        <w:rPr>
          <w:rFonts w:ascii="宋体" w:hAnsi="宋体"/>
          <w:sz w:val="24"/>
          <w:u w:val="single"/>
          <w:rPrChange w:id="24" w:author="Xingming.Liu" w:date="2010-09-04T14:56:00Z">
            <w:rPr>
              <w:rFonts w:ascii="宋体" w:hAnsi="宋体"/>
              <w:sz w:val="24"/>
            </w:rPr>
          </w:rPrChange>
        </w:rPr>
        <w:t>资料</w:t>
      </w:r>
      <w:ins w:id="25" w:author="Xingming.Liu" w:date="2010-09-04T14:56:00Z">
        <w:r w:rsidR="00296014" w:rsidRPr="00296014">
          <w:rPr>
            <w:rFonts w:ascii="宋体" w:hAnsi="宋体" w:hint="eastAsia"/>
            <w:sz w:val="24"/>
            <w:u w:val="single"/>
            <w:lang w:eastAsia="zh-CN"/>
            <w:rPrChange w:id="26" w:author="Xingming.Liu" w:date="2010-09-04T14:56:00Z">
              <w:rPr>
                <w:rFonts w:ascii="宋体" w:hAnsi="宋体" w:hint="eastAsia"/>
                <w:sz w:val="24"/>
                <w:lang w:eastAsia="zh-CN"/>
              </w:rPr>
            </w:rPrChange>
          </w:rPr>
          <w:t>清单</w:t>
        </w:r>
      </w:ins>
      <w:del w:id="27" w:author="Xingming.Liu" w:date="2010-09-04T14:55:00Z">
        <w:r w:rsidRPr="001E76B0" w:rsidDel="00296014">
          <w:rPr>
            <w:rFonts w:ascii="宋体" w:hAnsi="宋体"/>
            <w:sz w:val="24"/>
          </w:rPr>
          <w:delText>（见招标文件第五</w:delText>
        </w:r>
      </w:del>
      <w:del w:id="28" w:author="Xingming.Liu" w:date="2010-09-04T14:54:00Z">
        <w:r w:rsidRPr="001E76B0" w:rsidDel="00296014">
          <w:rPr>
            <w:rFonts w:ascii="宋体" w:hAnsi="宋体"/>
            <w:sz w:val="24"/>
          </w:rPr>
          <w:delText>部分）</w:delText>
        </w:r>
      </w:del>
      <w:r w:rsidRPr="001E76B0">
        <w:rPr>
          <w:rFonts w:ascii="宋体" w:hAnsi="宋体"/>
          <w:sz w:val="24"/>
        </w:rPr>
        <w:t>，由投标人整理装订成册交于招标人。</w:t>
      </w:r>
      <w:commentRangeEnd w:id="15"/>
      <w:r w:rsidR="0095489A">
        <w:rPr>
          <w:rStyle w:val="ad"/>
        </w:rPr>
        <w:commentReference w:id="15"/>
      </w:r>
    </w:p>
    <w:p w:rsidR="001054A5" w:rsidRPr="001E76B0" w:rsidDel="007B5E0D" w:rsidRDefault="001054A5">
      <w:pPr>
        <w:tabs>
          <w:tab w:val="left" w:pos="6660"/>
        </w:tabs>
        <w:spacing w:line="420" w:lineRule="exact"/>
        <w:ind w:right="33" w:firstLine="480"/>
        <w:rPr>
          <w:del w:id="29" w:author="Xingming.Liu" w:date="2010-09-04T14:57:00Z"/>
          <w:rFonts w:ascii="宋体" w:hAnsi="宋体"/>
          <w:sz w:val="24"/>
          <w:lang w:eastAsia="zh-CN"/>
        </w:rPr>
      </w:pPr>
      <w:r w:rsidRPr="001E76B0">
        <w:rPr>
          <w:rFonts w:ascii="宋体" w:hAnsi="宋体"/>
          <w:sz w:val="24"/>
        </w:rPr>
        <w:t>因土建及其他专业施工单位的工期延误</w:t>
      </w:r>
      <w:r w:rsidR="001F3EEA">
        <w:rPr>
          <w:rFonts w:ascii="宋体" w:hAnsi="宋体" w:hint="eastAsia"/>
          <w:sz w:val="24"/>
          <w:lang w:eastAsia="zh-CN"/>
        </w:rPr>
        <w:t>、买方未提供硬件交付的场地、条件并履行相应的告知、协助及配合义务或发生不可抗力事件，</w:t>
      </w:r>
      <w:r w:rsidRPr="001E76B0">
        <w:rPr>
          <w:rFonts w:ascii="宋体" w:hAnsi="宋体"/>
          <w:sz w:val="24"/>
        </w:rPr>
        <w:t>而造成整个工程进度滞后时，甲方应充分考虑实际情况，给予乙方合理的施工顺延期。</w:t>
      </w:r>
      <w:commentRangeStart w:id="30"/>
      <w:del w:id="31" w:author="Xingming.Liu" w:date="2010-09-04T14:57:00Z">
        <w:r w:rsidR="001F3EEA" w:rsidDel="007B5E0D">
          <w:rPr>
            <w:rFonts w:ascii="宋体" w:hAnsi="宋体" w:hint="eastAsia"/>
            <w:sz w:val="24"/>
            <w:lang w:eastAsia="zh-CN"/>
          </w:rPr>
          <w:delText>因该等原因导致的延期产生的乙方额外支出和费用，应由甲方予以承担。</w:delText>
        </w:r>
        <w:commentRangeEnd w:id="30"/>
        <w:r w:rsidR="0095489A" w:rsidDel="007B5E0D">
          <w:rPr>
            <w:rStyle w:val="ad"/>
          </w:rPr>
          <w:commentReference w:id="30"/>
        </w:r>
      </w:del>
    </w:p>
    <w:p w:rsidR="001054A5" w:rsidRPr="001E76B0" w:rsidRDefault="001054A5" w:rsidP="007B5E0D">
      <w:pPr>
        <w:tabs>
          <w:tab w:val="left" w:pos="6660"/>
        </w:tabs>
        <w:spacing w:line="420" w:lineRule="exact"/>
        <w:ind w:right="33" w:firstLine="480"/>
        <w:rPr>
          <w:rFonts w:ascii="宋体" w:hAnsi="宋体"/>
          <w:sz w:val="24"/>
        </w:rPr>
        <w:pPrChange w:id="32" w:author="Xingming.Liu" w:date="2010-09-04T14:57:00Z">
          <w:pPr>
            <w:pStyle w:val="3"/>
            <w:spacing w:line="420" w:lineRule="exact"/>
            <w:jc w:val="center"/>
          </w:pPr>
        </w:pPrChange>
      </w:pPr>
      <w:r w:rsidRPr="001E76B0">
        <w:rPr>
          <w:rFonts w:ascii="宋体" w:hAnsi="宋体"/>
          <w:sz w:val="24"/>
        </w:rPr>
        <w:t>第二条  交货地点</w:t>
      </w:r>
    </w:p>
    <w:p w:rsidR="001054A5" w:rsidRPr="001E76B0" w:rsidRDefault="001054A5">
      <w:pPr>
        <w:pStyle w:val="a8"/>
        <w:spacing w:line="420" w:lineRule="exact"/>
        <w:rPr>
          <w:sz w:val="24"/>
        </w:rPr>
      </w:pPr>
      <w:r w:rsidRPr="001E76B0">
        <w:rPr>
          <w:sz w:val="24"/>
        </w:rPr>
        <w:t>货物送达项目实施单位现场</w:t>
      </w:r>
      <w:r w:rsidRPr="001E76B0">
        <w:rPr>
          <w:bCs/>
          <w:sz w:val="24"/>
        </w:rPr>
        <w:t>：</w:t>
      </w:r>
      <w:r w:rsidRPr="001E76B0">
        <w:rPr>
          <w:sz w:val="24"/>
        </w:rPr>
        <w:t>四川农业大学成都校区。</w:t>
      </w: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t>第三条  价格</w:t>
      </w:r>
    </w:p>
    <w:p w:rsidR="009B356A" w:rsidRPr="00A37BAD" w:rsidRDefault="001054A5" w:rsidP="009B356A">
      <w:pPr>
        <w:tabs>
          <w:tab w:val="left" w:pos="1620"/>
        </w:tabs>
        <w:autoSpaceDE w:val="0"/>
        <w:autoSpaceDN w:val="0"/>
        <w:adjustRightInd w:val="0"/>
        <w:spacing w:line="480" w:lineRule="exact"/>
        <w:ind w:firstLineChars="200" w:firstLine="480"/>
        <w:rPr>
          <w:rFonts w:ascii="宋体" w:hAnsi="宋体"/>
          <w:color w:val="000000"/>
          <w:kern w:val="0"/>
          <w:sz w:val="24"/>
        </w:rPr>
      </w:pPr>
      <w:r w:rsidRPr="001E76B0">
        <w:rPr>
          <w:rFonts w:ascii="宋体" w:hAnsi="宋体"/>
          <w:sz w:val="24"/>
        </w:rPr>
        <w:t>3</w:t>
      </w:r>
      <w:r w:rsidRPr="001E76B0">
        <w:rPr>
          <w:rFonts w:ascii="宋体" w:hAnsi="宋体"/>
          <w:b/>
          <w:bCs/>
          <w:sz w:val="24"/>
        </w:rPr>
        <w:t>.</w:t>
      </w:r>
      <w:r w:rsidRPr="001E76B0">
        <w:rPr>
          <w:rFonts w:ascii="宋体" w:hAnsi="宋体"/>
          <w:sz w:val="24"/>
        </w:rPr>
        <w:t>1 本项目为交钥匙工程，由卖方在本合同项下提供的有关合同货物、安装调试、系统集成、技术资料、技术服务及技术培训的合同总价为</w:t>
      </w:r>
      <w:commentRangeStart w:id="33"/>
      <w:r w:rsidR="009B356A">
        <w:rPr>
          <w:rFonts w:ascii="宋体" w:hAnsi="宋体" w:hint="eastAsia"/>
          <w:color w:val="000000"/>
          <w:kern w:val="0"/>
          <w:sz w:val="24"/>
          <w:u w:val="single"/>
        </w:rPr>
        <w:t>￥</w:t>
      </w:r>
      <w:r w:rsidR="009E0BF0">
        <w:rPr>
          <w:rFonts w:ascii="宋体" w:hAnsi="宋体" w:hint="eastAsia"/>
          <w:color w:val="000000"/>
          <w:kern w:val="0"/>
          <w:sz w:val="24"/>
          <w:u w:val="single"/>
          <w:lang w:eastAsia="zh-CN"/>
        </w:rPr>
        <w:t>8,949,474</w:t>
      </w:r>
      <w:r w:rsidR="009B356A">
        <w:rPr>
          <w:rFonts w:ascii="宋体" w:hAnsi="宋体" w:hint="eastAsia"/>
          <w:color w:val="000000"/>
          <w:kern w:val="0"/>
          <w:sz w:val="24"/>
          <w:u w:val="single"/>
        </w:rPr>
        <w:t>.00</w:t>
      </w:r>
      <w:r w:rsidR="009B356A" w:rsidRPr="00A37BAD">
        <w:rPr>
          <w:rFonts w:ascii="宋体" w:hAnsi="宋体" w:hint="eastAsia"/>
          <w:color w:val="000000"/>
          <w:kern w:val="0"/>
          <w:sz w:val="24"/>
          <w:u w:val="single"/>
        </w:rPr>
        <w:t xml:space="preserve"> </w:t>
      </w:r>
      <w:r w:rsidR="009B356A" w:rsidRPr="00A37BAD">
        <w:rPr>
          <w:rFonts w:ascii="宋体" w:hAnsi="宋体"/>
          <w:color w:val="000000"/>
          <w:kern w:val="0"/>
          <w:sz w:val="24"/>
        </w:rPr>
        <w:t>(</w:t>
      </w:r>
      <w:r w:rsidR="009B356A" w:rsidRPr="00A37BAD">
        <w:rPr>
          <w:rFonts w:ascii="宋体" w:hAnsi="宋体" w:hint="eastAsia"/>
          <w:color w:val="000000"/>
          <w:kern w:val="0"/>
          <w:sz w:val="24"/>
        </w:rPr>
        <w:t>大写</w:t>
      </w:r>
      <w:r w:rsidR="009B356A" w:rsidRPr="00A37BAD">
        <w:rPr>
          <w:rFonts w:ascii="宋体" w:hAnsi="宋体" w:hint="eastAsia"/>
          <w:color w:val="000000"/>
          <w:kern w:val="0"/>
          <w:sz w:val="24"/>
          <w:u w:val="single"/>
        </w:rPr>
        <w:t xml:space="preserve"> </w:t>
      </w:r>
      <w:r w:rsidR="009B356A">
        <w:rPr>
          <w:rFonts w:ascii="宋体" w:hAnsi="宋体" w:hint="eastAsia"/>
          <w:color w:val="000000"/>
          <w:kern w:val="0"/>
          <w:sz w:val="24"/>
          <w:u w:val="single"/>
        </w:rPr>
        <w:t>人民币</w:t>
      </w:r>
      <w:r w:rsidR="009E0BF0">
        <w:rPr>
          <w:rFonts w:ascii="宋体" w:hAnsi="宋体" w:hint="eastAsia"/>
          <w:color w:val="000000"/>
          <w:kern w:val="0"/>
          <w:sz w:val="24"/>
          <w:u w:val="single"/>
          <w:lang w:eastAsia="zh-CN"/>
        </w:rPr>
        <w:t>捌佰玖拾肆万玖仟</w:t>
      </w:r>
      <w:r w:rsidR="002C28E0">
        <w:rPr>
          <w:rFonts w:ascii="宋体" w:hAnsi="宋体" w:hint="eastAsia"/>
          <w:color w:val="000000"/>
          <w:kern w:val="0"/>
          <w:sz w:val="24"/>
          <w:u w:val="single"/>
          <w:lang w:eastAsia="zh-CN"/>
        </w:rPr>
        <w:t>肆佰柒拾肆</w:t>
      </w:r>
      <w:r w:rsidR="009B356A" w:rsidRPr="004258D4">
        <w:rPr>
          <w:rFonts w:ascii="宋体" w:hAnsi="宋体" w:hint="eastAsia"/>
          <w:color w:val="000000"/>
          <w:kern w:val="0"/>
          <w:sz w:val="24"/>
          <w:u w:val="single"/>
        </w:rPr>
        <w:t>元整</w:t>
      </w:r>
      <w:r w:rsidR="009B356A" w:rsidRPr="00A37BAD">
        <w:rPr>
          <w:rFonts w:ascii="宋体" w:hAnsi="宋体"/>
          <w:color w:val="000000"/>
          <w:kern w:val="0"/>
          <w:sz w:val="24"/>
        </w:rPr>
        <w:t>)</w:t>
      </w:r>
      <w:r w:rsidR="009B356A" w:rsidRPr="00A37BAD">
        <w:rPr>
          <w:rFonts w:ascii="宋体" w:hAnsi="宋体" w:hint="eastAsia"/>
          <w:color w:val="000000"/>
          <w:kern w:val="0"/>
          <w:sz w:val="24"/>
        </w:rPr>
        <w:t>。</w:t>
      </w:r>
      <w:commentRangeEnd w:id="33"/>
      <w:r w:rsidR="0095489A">
        <w:rPr>
          <w:rStyle w:val="ad"/>
        </w:rPr>
        <w:commentReference w:id="33"/>
      </w:r>
    </w:p>
    <w:p w:rsidR="001054A5" w:rsidRPr="001E76B0" w:rsidRDefault="001054A5">
      <w:pPr>
        <w:autoSpaceDE w:val="0"/>
        <w:spacing w:line="480" w:lineRule="exact"/>
        <w:ind w:firstLine="480"/>
        <w:rPr>
          <w:rFonts w:ascii="宋体" w:hAnsi="宋体"/>
          <w:sz w:val="24"/>
        </w:rPr>
      </w:pPr>
      <w:r w:rsidRPr="001E76B0">
        <w:rPr>
          <w:rFonts w:ascii="宋体" w:hAnsi="宋体"/>
          <w:sz w:val="24"/>
        </w:rPr>
        <w:t>该合同价格包括材料、设备、安装调试服务、系统集成、备品备件、专用工具、技术资料、技术服务和技术培训的价格和费用，还包括货到交货地点的运输、装卸、保险及所有设备的包装费，以上所有费用含税。</w:t>
      </w:r>
    </w:p>
    <w:p w:rsidR="001054A5" w:rsidRPr="001E76B0" w:rsidRDefault="001054A5">
      <w:pPr>
        <w:tabs>
          <w:tab w:val="left" w:pos="1620"/>
        </w:tabs>
        <w:autoSpaceDE w:val="0"/>
        <w:spacing w:line="420" w:lineRule="exact"/>
        <w:ind w:firstLine="480"/>
        <w:rPr>
          <w:rFonts w:ascii="宋体" w:hAnsi="宋体"/>
          <w:sz w:val="24"/>
        </w:rPr>
      </w:pPr>
      <w:r w:rsidRPr="001E76B0">
        <w:rPr>
          <w:rFonts w:ascii="宋体" w:hAnsi="宋体"/>
          <w:sz w:val="24"/>
        </w:rPr>
        <w:t>3</w:t>
      </w:r>
      <w:r w:rsidRPr="001E76B0">
        <w:rPr>
          <w:rFonts w:ascii="宋体" w:hAnsi="宋体"/>
          <w:b/>
          <w:bCs/>
          <w:sz w:val="24"/>
        </w:rPr>
        <w:t>.</w:t>
      </w:r>
      <w:r w:rsidRPr="001E76B0">
        <w:rPr>
          <w:rFonts w:ascii="宋体" w:hAnsi="宋体"/>
          <w:sz w:val="24"/>
        </w:rPr>
        <w:t>2合同设备的分项价格表详见附件3分项报价明细。</w:t>
      </w:r>
    </w:p>
    <w:p w:rsidR="001054A5" w:rsidRPr="001E76B0" w:rsidRDefault="001054A5">
      <w:pPr>
        <w:tabs>
          <w:tab w:val="left" w:pos="720"/>
          <w:tab w:val="left" w:pos="7665"/>
        </w:tabs>
        <w:spacing w:line="520" w:lineRule="exact"/>
        <w:ind w:firstLine="509"/>
        <w:rPr>
          <w:rFonts w:ascii="宋体" w:hAnsi="宋体"/>
          <w:sz w:val="24"/>
        </w:rPr>
      </w:pPr>
      <w:r w:rsidRPr="001E76B0">
        <w:rPr>
          <w:rFonts w:ascii="宋体" w:hAnsi="宋体"/>
          <w:sz w:val="24"/>
        </w:rPr>
        <w:t>3</w:t>
      </w:r>
      <w:r w:rsidRPr="001E76B0">
        <w:rPr>
          <w:rFonts w:ascii="宋体" w:hAnsi="宋体"/>
          <w:b/>
          <w:bCs/>
          <w:sz w:val="24"/>
        </w:rPr>
        <w:t>.</w:t>
      </w:r>
      <w:r w:rsidRPr="001E76B0">
        <w:rPr>
          <w:rFonts w:ascii="宋体" w:hAnsi="宋体"/>
          <w:sz w:val="24"/>
        </w:rPr>
        <w:t>3买方有权增加、减少或取消招标文件“材料（设备）需求及报价明细表”所列某些项目及数量</w:t>
      </w:r>
      <w:r w:rsidR="001F3EEA">
        <w:rPr>
          <w:rFonts w:ascii="宋体" w:hAnsi="宋体" w:hint="eastAsia"/>
          <w:sz w:val="24"/>
          <w:lang w:eastAsia="zh-CN"/>
        </w:rPr>
        <w:t>，该等增加、减少或取消的项目及数量累计不得超过总量的</w:t>
      </w:r>
      <w:ins w:id="34" w:author="Xingming.Liu" w:date="2010-09-04T14:59:00Z">
        <w:r w:rsidR="007B5E0D">
          <w:rPr>
            <w:rFonts w:ascii="宋体" w:hAnsi="宋体" w:hint="eastAsia"/>
            <w:sz w:val="24"/>
            <w:lang w:eastAsia="zh-CN"/>
          </w:rPr>
          <w:t>10</w:t>
        </w:r>
      </w:ins>
      <w:commentRangeStart w:id="35"/>
      <w:del w:id="36" w:author="Xingming.Liu" w:date="2010-09-04T14:59:00Z">
        <w:r w:rsidR="001F3EEA" w:rsidDel="007B5E0D">
          <w:rPr>
            <w:rFonts w:ascii="宋体" w:hAnsi="宋体" w:hint="eastAsia"/>
            <w:sz w:val="24"/>
            <w:lang w:eastAsia="zh-CN"/>
          </w:rPr>
          <w:delText>xx</w:delText>
        </w:r>
      </w:del>
      <w:r w:rsidR="001F3EEA">
        <w:rPr>
          <w:rFonts w:ascii="宋体" w:hAnsi="宋体" w:hint="eastAsia"/>
          <w:sz w:val="24"/>
          <w:lang w:eastAsia="zh-CN"/>
        </w:rPr>
        <w:t>%</w:t>
      </w:r>
      <w:commentRangeEnd w:id="35"/>
      <w:r w:rsidR="00C86D7D">
        <w:rPr>
          <w:rStyle w:val="ad"/>
        </w:rPr>
        <w:commentReference w:id="35"/>
      </w:r>
      <w:r w:rsidR="001F3EEA">
        <w:rPr>
          <w:rFonts w:ascii="宋体" w:hAnsi="宋体" w:hint="eastAsia"/>
          <w:sz w:val="24"/>
          <w:lang w:eastAsia="zh-CN"/>
        </w:rPr>
        <w:t>，</w:t>
      </w:r>
      <w:commentRangeStart w:id="37"/>
      <w:r w:rsidR="001F3EEA">
        <w:rPr>
          <w:rFonts w:ascii="宋体" w:hAnsi="宋体" w:hint="eastAsia"/>
          <w:sz w:val="24"/>
          <w:lang w:eastAsia="zh-CN"/>
        </w:rPr>
        <w:t xml:space="preserve">且应至少提前  </w:t>
      </w:r>
      <w:ins w:id="38" w:author="Xingming.Liu" w:date="2010-09-04T14:59:00Z">
        <w:r w:rsidR="007B5E0D">
          <w:rPr>
            <w:rFonts w:ascii="宋体" w:hAnsi="宋体" w:hint="eastAsia"/>
            <w:sz w:val="24"/>
            <w:lang w:eastAsia="zh-CN"/>
          </w:rPr>
          <w:t>5</w:t>
        </w:r>
      </w:ins>
      <w:r w:rsidR="001F3EEA">
        <w:rPr>
          <w:rFonts w:ascii="宋体" w:hAnsi="宋体" w:hint="eastAsia"/>
          <w:sz w:val="24"/>
          <w:lang w:eastAsia="zh-CN"/>
        </w:rPr>
        <w:t xml:space="preserve">  日书面通知卖方该等变更事宜，</w:t>
      </w:r>
      <w:ins w:id="39" w:author="Xingming.Liu" w:date="2010-09-04T15:05:00Z">
        <w:r w:rsidR="007B5E0D">
          <w:rPr>
            <w:rFonts w:ascii="宋体" w:hAnsi="宋体" w:hint="eastAsia"/>
            <w:sz w:val="24"/>
            <w:lang w:eastAsia="zh-CN"/>
          </w:rPr>
          <w:t>若因买方的变更行为造成卖方</w:t>
        </w:r>
      </w:ins>
      <w:ins w:id="40" w:author="Xingming.Liu" w:date="2010-09-04T15:07:00Z">
        <w:r w:rsidR="007B5E0D">
          <w:rPr>
            <w:rFonts w:ascii="宋体" w:hAnsi="宋体" w:hint="eastAsia"/>
            <w:sz w:val="24"/>
            <w:lang w:eastAsia="zh-CN"/>
          </w:rPr>
          <w:t>经济</w:t>
        </w:r>
      </w:ins>
      <w:ins w:id="41" w:author="Xingming.Liu" w:date="2010-09-04T15:08:00Z">
        <w:r w:rsidR="007B5E0D">
          <w:rPr>
            <w:rFonts w:ascii="宋体" w:hAnsi="宋体" w:hint="eastAsia"/>
            <w:sz w:val="24"/>
            <w:lang w:eastAsia="zh-CN"/>
          </w:rPr>
          <w:t>损失</w:t>
        </w:r>
      </w:ins>
      <w:del w:id="42" w:author="Xingming.Liu" w:date="2010-09-04T15:05:00Z">
        <w:r w:rsidR="001F3EEA" w:rsidDel="007B5E0D">
          <w:rPr>
            <w:rFonts w:ascii="宋体" w:hAnsi="宋体" w:hint="eastAsia"/>
            <w:sz w:val="24"/>
            <w:lang w:eastAsia="zh-CN"/>
          </w:rPr>
          <w:delText>否则</w:delText>
        </w:r>
      </w:del>
      <w:r w:rsidR="001F3EEA">
        <w:rPr>
          <w:rFonts w:ascii="宋体" w:hAnsi="宋体" w:hint="eastAsia"/>
          <w:sz w:val="24"/>
          <w:lang w:eastAsia="zh-CN"/>
        </w:rPr>
        <w:t>卖方有权要求买方承担相当于变更项目所对应的合同价</w:t>
      </w:r>
      <w:r w:rsidR="001F3EEA">
        <w:rPr>
          <w:rFonts w:ascii="宋体" w:hAnsi="宋体" w:hint="eastAsia"/>
          <w:sz w:val="24"/>
          <w:lang w:eastAsia="zh-CN"/>
        </w:rPr>
        <w:lastRenderedPageBreak/>
        <w:t>款额100%的金额作为违约赔偿金</w:t>
      </w:r>
      <w:ins w:id="43" w:author="Xingming.Liu" w:date="2010-09-04T15:09:00Z">
        <w:r w:rsidR="003A5A74">
          <w:rPr>
            <w:rFonts w:ascii="宋体" w:hAnsi="宋体" w:hint="eastAsia"/>
            <w:sz w:val="24"/>
            <w:lang w:eastAsia="zh-CN"/>
          </w:rPr>
          <w:t>；</w:t>
        </w:r>
      </w:ins>
      <w:del w:id="44" w:author="Xingming.Liu" w:date="2010-09-04T15:09:00Z">
        <w:r w:rsidR="002218AB" w:rsidDel="003A5A74">
          <w:rPr>
            <w:rFonts w:ascii="宋体" w:hAnsi="宋体" w:hint="eastAsia"/>
            <w:sz w:val="24"/>
            <w:lang w:eastAsia="zh-CN"/>
          </w:rPr>
          <w:delText>，</w:delText>
        </w:r>
      </w:del>
      <w:r w:rsidR="002218AB">
        <w:rPr>
          <w:rFonts w:ascii="宋体" w:hAnsi="宋体" w:hint="eastAsia"/>
          <w:sz w:val="24"/>
          <w:lang w:eastAsia="zh-CN"/>
        </w:rPr>
        <w:t>同</w:t>
      </w:r>
      <w:del w:id="45" w:author="Xingming.Liu" w:date="2010-09-04T15:09:00Z">
        <w:r w:rsidR="002218AB" w:rsidDel="003A5A74">
          <w:rPr>
            <w:rFonts w:ascii="宋体" w:hAnsi="宋体" w:hint="eastAsia"/>
            <w:sz w:val="24"/>
            <w:lang w:eastAsia="zh-CN"/>
          </w:rPr>
          <w:delText>时</w:delText>
        </w:r>
      </w:del>
      <w:r w:rsidR="002218AB">
        <w:rPr>
          <w:rFonts w:ascii="宋体" w:hAnsi="宋体" w:hint="eastAsia"/>
          <w:sz w:val="24"/>
          <w:lang w:eastAsia="zh-CN"/>
        </w:rPr>
        <w:t>对于因买方单方提出变更要求</w:t>
      </w:r>
      <w:ins w:id="46" w:author="Xingming.Liu" w:date="2010-09-04T15:03:00Z">
        <w:r w:rsidR="007B5E0D">
          <w:rPr>
            <w:rFonts w:ascii="宋体" w:hAnsi="宋体" w:hint="eastAsia"/>
            <w:sz w:val="24"/>
            <w:lang w:eastAsia="zh-CN"/>
          </w:rPr>
          <w:t>而卖方</w:t>
        </w:r>
      </w:ins>
      <w:ins w:id="47" w:author="Xingming.Liu" w:date="2010-09-04T15:09:00Z">
        <w:r w:rsidR="003A5A74">
          <w:rPr>
            <w:rFonts w:ascii="宋体" w:hAnsi="宋体" w:hint="eastAsia"/>
            <w:sz w:val="24"/>
            <w:lang w:eastAsia="zh-CN"/>
          </w:rPr>
          <w:t>不</w:t>
        </w:r>
      </w:ins>
      <w:ins w:id="48" w:author="Xingming.Liu" w:date="2010-09-04T15:04:00Z">
        <w:r w:rsidR="007B5E0D">
          <w:rPr>
            <w:rFonts w:ascii="宋体" w:hAnsi="宋体" w:hint="eastAsia"/>
            <w:sz w:val="24"/>
            <w:lang w:eastAsia="zh-CN"/>
          </w:rPr>
          <w:t>认可的情况下</w:t>
        </w:r>
      </w:ins>
      <w:r w:rsidR="002218AB">
        <w:rPr>
          <w:rFonts w:ascii="宋体" w:hAnsi="宋体" w:hint="eastAsia"/>
          <w:sz w:val="24"/>
          <w:lang w:eastAsia="zh-CN"/>
        </w:rPr>
        <w:t>所导致的项目功能及质量效果的变化，卖方不承担相应责任</w:t>
      </w:r>
      <w:r w:rsidRPr="001E76B0">
        <w:rPr>
          <w:rFonts w:ascii="宋体" w:hAnsi="宋体"/>
          <w:sz w:val="24"/>
        </w:rPr>
        <w:t>。</w:t>
      </w:r>
      <w:r w:rsidR="001F3EEA">
        <w:rPr>
          <w:rFonts w:ascii="宋体" w:hAnsi="宋体" w:hint="eastAsia"/>
          <w:sz w:val="24"/>
          <w:lang w:eastAsia="zh-CN"/>
        </w:rPr>
        <w:t>在买方遵守上述约定的前提下，</w:t>
      </w:r>
      <w:r w:rsidRPr="001E76B0">
        <w:rPr>
          <w:rFonts w:ascii="宋体" w:hAnsi="宋体"/>
          <w:sz w:val="24"/>
        </w:rPr>
        <w:t>只要卖方在“报价明细表”中有该项目报价，买方增减该项目的供货数量，单价均不作调整。</w:t>
      </w:r>
      <w:commentRangeEnd w:id="37"/>
      <w:r w:rsidR="00C86D7D">
        <w:rPr>
          <w:rStyle w:val="ad"/>
        </w:rPr>
        <w:commentReference w:id="37"/>
      </w:r>
    </w:p>
    <w:p w:rsidR="001054A5" w:rsidRPr="001E76B0" w:rsidRDefault="001054A5">
      <w:pPr>
        <w:tabs>
          <w:tab w:val="left" w:pos="1620"/>
        </w:tabs>
        <w:autoSpaceDE w:val="0"/>
        <w:spacing w:line="420" w:lineRule="exact"/>
        <w:ind w:firstLine="480"/>
        <w:rPr>
          <w:rFonts w:ascii="宋体" w:hAnsi="宋体"/>
          <w:sz w:val="24"/>
        </w:rPr>
      </w:pP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t>第四条  货款支付</w:t>
      </w:r>
    </w:p>
    <w:p w:rsidR="001054A5" w:rsidRPr="001E76B0" w:rsidRDefault="001054A5">
      <w:pPr>
        <w:spacing w:line="420" w:lineRule="exact"/>
        <w:ind w:firstLine="630"/>
        <w:rPr>
          <w:rFonts w:ascii="宋体" w:hAnsi="宋体"/>
          <w:bCs/>
          <w:sz w:val="24"/>
        </w:rPr>
      </w:pPr>
      <w:r w:rsidRPr="001E76B0">
        <w:rPr>
          <w:rFonts w:ascii="宋体" w:hAnsi="宋体"/>
          <w:sz w:val="24"/>
        </w:rPr>
        <w:t>4</w:t>
      </w:r>
      <w:r w:rsidRPr="001E76B0">
        <w:rPr>
          <w:rFonts w:ascii="宋体" w:hAnsi="宋体"/>
          <w:b/>
          <w:bCs/>
          <w:sz w:val="24"/>
        </w:rPr>
        <w:t>.</w:t>
      </w:r>
      <w:r w:rsidRPr="001E76B0">
        <w:rPr>
          <w:rFonts w:ascii="宋体" w:hAnsi="宋体"/>
          <w:sz w:val="24"/>
        </w:rPr>
        <w:t>1</w:t>
      </w:r>
      <w:r w:rsidRPr="001E76B0">
        <w:rPr>
          <w:rFonts w:ascii="宋体" w:hAnsi="宋体"/>
          <w:b/>
          <w:sz w:val="24"/>
        </w:rPr>
        <w:t>支付货币：</w:t>
      </w:r>
      <w:r w:rsidRPr="001E76B0">
        <w:rPr>
          <w:rFonts w:ascii="宋体" w:hAnsi="宋体"/>
          <w:bCs/>
          <w:sz w:val="24"/>
        </w:rPr>
        <w:t>人民币支付。</w:t>
      </w:r>
    </w:p>
    <w:p w:rsidR="001054A5" w:rsidRPr="001E76B0" w:rsidRDefault="001054A5">
      <w:pPr>
        <w:spacing w:line="420" w:lineRule="exact"/>
        <w:ind w:firstLine="630"/>
        <w:rPr>
          <w:rFonts w:ascii="宋体" w:hAnsi="宋体"/>
          <w:sz w:val="24"/>
        </w:rPr>
      </w:pPr>
      <w:r w:rsidRPr="001E76B0">
        <w:rPr>
          <w:rFonts w:ascii="宋体" w:hAnsi="宋体"/>
          <w:sz w:val="24"/>
        </w:rPr>
        <w:t>4</w:t>
      </w:r>
      <w:r w:rsidRPr="001E76B0">
        <w:rPr>
          <w:rFonts w:ascii="宋体" w:hAnsi="宋体"/>
          <w:b/>
          <w:bCs/>
          <w:sz w:val="24"/>
        </w:rPr>
        <w:t>.</w:t>
      </w:r>
      <w:r w:rsidRPr="001E76B0">
        <w:rPr>
          <w:rFonts w:ascii="宋体" w:hAnsi="宋体"/>
          <w:sz w:val="24"/>
        </w:rPr>
        <w:t>2</w:t>
      </w:r>
      <w:r w:rsidRPr="001E76B0">
        <w:rPr>
          <w:rFonts w:ascii="宋体" w:hAnsi="宋体"/>
          <w:b/>
          <w:sz w:val="24"/>
        </w:rPr>
        <w:t>付款方式：</w:t>
      </w:r>
      <w:r w:rsidRPr="001E76B0">
        <w:rPr>
          <w:rFonts w:ascii="宋体" w:hAnsi="宋体"/>
          <w:sz w:val="24"/>
        </w:rPr>
        <w:t>银行转帐支票支付。</w:t>
      </w:r>
    </w:p>
    <w:p w:rsidR="001054A5" w:rsidRPr="001E76B0" w:rsidRDefault="001054A5">
      <w:pPr>
        <w:spacing w:line="420" w:lineRule="exact"/>
        <w:ind w:firstLine="624"/>
        <w:rPr>
          <w:rFonts w:ascii="宋体" w:hAnsi="宋体"/>
          <w:b/>
          <w:bCs/>
          <w:sz w:val="24"/>
        </w:rPr>
      </w:pPr>
      <w:r w:rsidRPr="001E76B0">
        <w:rPr>
          <w:rFonts w:ascii="宋体" w:hAnsi="宋体"/>
          <w:sz w:val="24"/>
        </w:rPr>
        <w:t>4</w:t>
      </w:r>
      <w:r w:rsidRPr="001E76B0">
        <w:rPr>
          <w:rFonts w:ascii="宋体" w:hAnsi="宋体"/>
          <w:bCs/>
          <w:sz w:val="24"/>
        </w:rPr>
        <w:t>.</w:t>
      </w:r>
      <w:r w:rsidRPr="001E76B0">
        <w:rPr>
          <w:rFonts w:ascii="宋体" w:hAnsi="宋体"/>
          <w:sz w:val="24"/>
        </w:rPr>
        <w:t>3</w:t>
      </w:r>
      <w:r w:rsidRPr="001E76B0">
        <w:rPr>
          <w:rFonts w:ascii="宋体" w:hAnsi="宋体"/>
          <w:b/>
          <w:bCs/>
          <w:sz w:val="24"/>
        </w:rPr>
        <w:t>支付办法：</w:t>
      </w:r>
    </w:p>
    <w:p w:rsidR="003A5A74" w:rsidRDefault="003A5A74" w:rsidP="003A5A74">
      <w:pPr>
        <w:pStyle w:val="2"/>
        <w:rPr>
          <w:ins w:id="49" w:author="Xingming.Liu" w:date="2010-09-04T15:14:00Z"/>
          <w:rFonts w:hint="eastAsia"/>
          <w:lang w:eastAsia="zh-CN"/>
        </w:rPr>
        <w:pPrChange w:id="50" w:author="Xingming.Liu" w:date="2010-09-04T15:15:00Z">
          <w:pPr>
            <w:spacing w:line="440" w:lineRule="exact"/>
            <w:ind w:firstLine="480"/>
          </w:pPr>
        </w:pPrChange>
      </w:pPr>
      <w:ins w:id="51" w:author="Xingming.Liu" w:date="2010-09-04T15:15:00Z">
        <w:r>
          <w:rPr>
            <w:rFonts w:hint="eastAsia"/>
            <w:lang w:eastAsia="zh-CN"/>
          </w:rPr>
          <w:t xml:space="preserve">     </w:t>
        </w:r>
      </w:ins>
      <w:r w:rsidR="001054A5" w:rsidRPr="001E76B0">
        <w:t>4.3.1双方签订合同后，</w:t>
      </w:r>
      <w:commentRangeStart w:id="52"/>
      <w:ins w:id="53" w:author="Xingming.Liu" w:date="2010-09-04T15:11:00Z">
        <w:r>
          <w:rPr>
            <w:rFonts w:hint="eastAsia"/>
            <w:lang w:eastAsia="zh-CN"/>
          </w:rPr>
          <w:t>卖方在5日内支付合同总</w:t>
        </w:r>
      </w:ins>
      <w:ins w:id="54" w:author="Xingming.Liu" w:date="2010-09-04T15:12:00Z">
        <w:r>
          <w:rPr>
            <w:rFonts w:hint="eastAsia"/>
            <w:lang w:eastAsia="zh-CN"/>
          </w:rPr>
          <w:t>金额</w:t>
        </w:r>
      </w:ins>
      <w:ins w:id="55" w:author="Xingming.Liu" w:date="2010-09-04T15:13:00Z">
        <w:r>
          <w:rPr>
            <w:rFonts w:hint="eastAsia"/>
            <w:lang w:eastAsia="zh-CN"/>
          </w:rPr>
          <w:t>10</w:t>
        </w:r>
      </w:ins>
      <w:ins w:id="56" w:author="Xingming.Liu" w:date="2010-09-04T15:12:00Z">
        <w:r>
          <w:rPr>
            <w:rFonts w:hint="eastAsia"/>
            <w:lang w:eastAsia="zh-CN"/>
          </w:rPr>
          <w:t>%</w:t>
        </w:r>
      </w:ins>
      <w:ins w:id="57" w:author="Xingming.Liu" w:date="2010-09-04T15:14:00Z">
        <w:r>
          <w:rPr>
            <w:rFonts w:hint="eastAsia"/>
            <w:lang w:eastAsia="zh-CN"/>
          </w:rPr>
          <w:t>做为合同预付款；</w:t>
        </w:r>
      </w:ins>
      <w:commentRangeEnd w:id="52"/>
      <w:ins w:id="58" w:author="Xingming.Liu" w:date="2010-09-04T15:48:00Z">
        <w:r w:rsidR="002C28E0">
          <w:rPr>
            <w:rStyle w:val="ad"/>
            <w:rFonts w:ascii="Times New Roman" w:eastAsia="宋体" w:hAnsi="Times New Roman"/>
          </w:rPr>
          <w:commentReference w:id="52"/>
        </w:r>
      </w:ins>
    </w:p>
    <w:p w:rsidR="001054A5" w:rsidRPr="001E76B0" w:rsidRDefault="003A5A74" w:rsidP="003A5A74">
      <w:pPr>
        <w:spacing w:line="440" w:lineRule="exact"/>
        <w:ind w:leftChars="-600" w:left="-1260" w:firstLineChars="750" w:firstLine="1800"/>
        <w:rPr>
          <w:rFonts w:ascii="宋体" w:hAnsi="宋体"/>
          <w:sz w:val="24"/>
        </w:rPr>
        <w:pPrChange w:id="59" w:author="Xingming.Liu" w:date="2010-09-04T15:16:00Z">
          <w:pPr>
            <w:spacing w:line="440" w:lineRule="exact"/>
            <w:ind w:firstLine="480"/>
          </w:pPr>
        </w:pPrChange>
      </w:pPr>
      <w:ins w:id="60" w:author="Xingming.Liu" w:date="2010-09-04T15:16:00Z">
        <w:r>
          <w:rPr>
            <w:rFonts w:ascii="宋体" w:hAnsi="宋体" w:hint="eastAsia"/>
            <w:sz w:val="24"/>
            <w:lang w:eastAsia="zh-CN"/>
          </w:rPr>
          <w:t>4.3.2</w:t>
        </w:r>
      </w:ins>
      <w:r w:rsidR="00764F61">
        <w:rPr>
          <w:rFonts w:ascii="宋体" w:hAnsi="宋体" w:hint="eastAsia"/>
          <w:sz w:val="24"/>
          <w:lang w:eastAsia="zh-CN"/>
        </w:rPr>
        <w:t>货到现</w:t>
      </w:r>
      <w:r w:rsidR="001054A5" w:rsidRPr="001E76B0">
        <w:rPr>
          <w:rFonts w:ascii="宋体" w:hAnsi="宋体"/>
          <w:sz w:val="24"/>
        </w:rPr>
        <w:t>场并经验收合格后，甲方</w:t>
      </w:r>
      <w:ins w:id="61" w:author="Xingming.Liu" w:date="2010-09-04T15:17:00Z">
        <w:r>
          <w:rPr>
            <w:rFonts w:ascii="宋体" w:hAnsi="宋体" w:hint="eastAsia"/>
            <w:sz w:val="24"/>
            <w:lang w:eastAsia="zh-CN"/>
          </w:rPr>
          <w:t>在5日内</w:t>
        </w:r>
      </w:ins>
      <w:r w:rsidR="001054A5" w:rsidRPr="001E76B0">
        <w:rPr>
          <w:rFonts w:ascii="宋体" w:hAnsi="宋体"/>
          <w:sz w:val="24"/>
        </w:rPr>
        <w:t>按当批</w:t>
      </w:r>
      <w:r w:rsidR="00764F61">
        <w:rPr>
          <w:rFonts w:ascii="宋体" w:hAnsi="宋体" w:hint="eastAsia"/>
          <w:sz w:val="24"/>
          <w:lang w:eastAsia="zh-CN"/>
        </w:rPr>
        <w:t>到</w:t>
      </w:r>
      <w:r w:rsidR="001054A5" w:rsidRPr="001E76B0">
        <w:rPr>
          <w:rFonts w:ascii="宋体" w:hAnsi="宋体"/>
          <w:sz w:val="24"/>
        </w:rPr>
        <w:t>货值的70%付款。</w:t>
      </w:r>
    </w:p>
    <w:p w:rsidR="001054A5" w:rsidRPr="001E76B0" w:rsidRDefault="001054A5">
      <w:pPr>
        <w:spacing w:line="440" w:lineRule="exact"/>
        <w:ind w:firstLine="480"/>
        <w:rPr>
          <w:rFonts w:ascii="宋体" w:hAnsi="宋体"/>
          <w:sz w:val="24"/>
        </w:rPr>
      </w:pPr>
      <w:r w:rsidRPr="001E76B0">
        <w:rPr>
          <w:rFonts w:ascii="宋体" w:hAnsi="宋体"/>
          <w:sz w:val="24"/>
        </w:rPr>
        <w:t>4.3.</w:t>
      </w:r>
      <w:ins w:id="62" w:author="Xingming.Liu" w:date="2010-09-04T15:16:00Z">
        <w:r w:rsidR="003A5A74">
          <w:rPr>
            <w:rFonts w:ascii="宋体" w:hAnsi="宋体" w:hint="eastAsia"/>
            <w:sz w:val="24"/>
            <w:lang w:eastAsia="zh-CN"/>
          </w:rPr>
          <w:t>3</w:t>
        </w:r>
      </w:ins>
      <w:del w:id="63" w:author="Xingming.Liu" w:date="2010-09-04T15:16:00Z">
        <w:r w:rsidRPr="001E76B0" w:rsidDel="003A5A74">
          <w:rPr>
            <w:rFonts w:ascii="宋体" w:hAnsi="宋体"/>
            <w:sz w:val="24"/>
          </w:rPr>
          <w:delText>2</w:delText>
        </w:r>
      </w:del>
      <w:r w:rsidRPr="001E76B0">
        <w:rPr>
          <w:rFonts w:ascii="宋体" w:hAnsi="宋体"/>
          <w:sz w:val="24"/>
        </w:rPr>
        <w:t xml:space="preserve"> 工程竣工并经验收合格后15天支付至合同总价的8</w:t>
      </w:r>
      <w:del w:id="64" w:author="Xingming.Liu" w:date="2010-09-04T15:17:00Z">
        <w:r w:rsidRPr="001E76B0" w:rsidDel="003A5A74">
          <w:rPr>
            <w:rFonts w:ascii="宋体" w:hAnsi="宋体"/>
            <w:sz w:val="24"/>
          </w:rPr>
          <w:delText>0</w:delText>
        </w:r>
      </w:del>
      <w:ins w:id="65" w:author="Xingming.Liu" w:date="2010-09-04T15:51:00Z">
        <w:r w:rsidR="002C28E0">
          <w:rPr>
            <w:rFonts w:ascii="宋体" w:hAnsi="宋体" w:hint="eastAsia"/>
            <w:sz w:val="24"/>
            <w:lang w:eastAsia="zh-CN"/>
          </w:rPr>
          <w:t>0</w:t>
        </w:r>
      </w:ins>
      <w:r w:rsidRPr="001E76B0">
        <w:rPr>
          <w:rFonts w:ascii="宋体" w:hAnsi="宋体"/>
          <w:sz w:val="24"/>
        </w:rPr>
        <w:t>％；工程结算审计后</w:t>
      </w:r>
      <w:r w:rsidR="002218AB">
        <w:rPr>
          <w:rFonts w:ascii="宋体" w:hAnsi="宋体" w:hint="eastAsia"/>
          <w:sz w:val="24"/>
          <w:lang w:eastAsia="zh-CN"/>
        </w:rPr>
        <w:t>（审计完成时间不应迟于工程验收合格后的</w:t>
      </w:r>
      <w:commentRangeStart w:id="66"/>
      <w:r w:rsidR="002218AB">
        <w:rPr>
          <w:rFonts w:ascii="宋体" w:hAnsi="宋体" w:hint="eastAsia"/>
          <w:sz w:val="24"/>
          <w:lang w:eastAsia="zh-CN"/>
        </w:rPr>
        <w:t xml:space="preserve"> </w:t>
      </w:r>
      <w:ins w:id="67" w:author="Xingming.Liu" w:date="2010-09-04T10:36:00Z">
        <w:r w:rsidR="00C86D7D">
          <w:rPr>
            <w:rFonts w:ascii="宋体" w:hAnsi="宋体" w:hint="eastAsia"/>
            <w:sz w:val="24"/>
            <w:lang w:eastAsia="zh-CN"/>
          </w:rPr>
          <w:t>60</w:t>
        </w:r>
      </w:ins>
      <w:r w:rsidR="002218AB">
        <w:rPr>
          <w:rFonts w:ascii="宋体" w:hAnsi="宋体" w:hint="eastAsia"/>
          <w:sz w:val="24"/>
          <w:lang w:eastAsia="zh-CN"/>
        </w:rPr>
        <w:t xml:space="preserve"> </w:t>
      </w:r>
      <w:commentRangeEnd w:id="66"/>
      <w:r w:rsidR="00C86D7D">
        <w:rPr>
          <w:rStyle w:val="ad"/>
        </w:rPr>
        <w:commentReference w:id="66"/>
      </w:r>
      <w:r w:rsidR="002218AB">
        <w:rPr>
          <w:rFonts w:ascii="宋体" w:hAnsi="宋体" w:hint="eastAsia"/>
          <w:sz w:val="24"/>
          <w:lang w:eastAsia="zh-CN"/>
        </w:rPr>
        <w:t>日，否则即以该最迟到期日为准）</w:t>
      </w:r>
      <w:r w:rsidRPr="001E76B0">
        <w:rPr>
          <w:rFonts w:ascii="宋体" w:hAnsi="宋体"/>
          <w:sz w:val="24"/>
        </w:rPr>
        <w:t>15天内支付至结算总价的95％；</w:t>
      </w:r>
      <w:r w:rsidR="002218AB">
        <w:rPr>
          <w:rFonts w:ascii="宋体" w:hAnsi="宋体" w:hint="eastAsia"/>
          <w:sz w:val="24"/>
          <w:lang w:eastAsia="zh-CN"/>
        </w:rPr>
        <w:t>工程结算依据以本合同为准。</w:t>
      </w:r>
      <w:r w:rsidRPr="001E76B0">
        <w:rPr>
          <w:rFonts w:ascii="宋体" w:hAnsi="宋体"/>
          <w:sz w:val="24"/>
        </w:rPr>
        <w:t>工程验收合格起3年内若无质量问题</w:t>
      </w:r>
      <w:r w:rsidR="002218AB">
        <w:rPr>
          <w:rFonts w:ascii="宋体" w:hAnsi="宋体" w:hint="eastAsia"/>
          <w:sz w:val="24"/>
          <w:lang w:eastAsia="zh-CN"/>
        </w:rPr>
        <w:t>或虽有质量问题</w:t>
      </w:r>
      <w:r w:rsidR="0036138E">
        <w:rPr>
          <w:rFonts w:ascii="宋体" w:hAnsi="宋体" w:hint="eastAsia"/>
          <w:sz w:val="24"/>
          <w:lang w:eastAsia="zh-CN"/>
        </w:rPr>
        <w:t>，但乙方已按约履行了保修义务</w:t>
      </w:r>
      <w:r w:rsidRPr="001E76B0">
        <w:rPr>
          <w:rFonts w:ascii="宋体" w:hAnsi="宋体"/>
          <w:sz w:val="24"/>
        </w:rPr>
        <w:t>，</w:t>
      </w:r>
      <w:r w:rsidR="0036138E">
        <w:rPr>
          <w:rFonts w:ascii="宋体" w:hAnsi="宋体" w:hint="eastAsia"/>
          <w:sz w:val="24"/>
          <w:lang w:eastAsia="zh-CN"/>
        </w:rPr>
        <w:t>则</w:t>
      </w:r>
      <w:r w:rsidRPr="001E76B0">
        <w:rPr>
          <w:rFonts w:ascii="宋体" w:hAnsi="宋体"/>
          <w:sz w:val="24"/>
        </w:rPr>
        <w:t>在</w:t>
      </w:r>
      <w:r w:rsidR="0036138E">
        <w:rPr>
          <w:rFonts w:ascii="宋体" w:hAnsi="宋体" w:hint="eastAsia"/>
          <w:sz w:val="24"/>
          <w:lang w:eastAsia="zh-CN"/>
        </w:rPr>
        <w:t>该</w:t>
      </w:r>
      <w:r w:rsidRPr="001E76B0">
        <w:rPr>
          <w:rFonts w:ascii="宋体" w:hAnsi="宋体"/>
          <w:sz w:val="24"/>
        </w:rPr>
        <w:t>3年期满后15天内一次性无息付清余款；</w:t>
      </w:r>
    </w:p>
    <w:p w:rsidR="001054A5" w:rsidRPr="001E76B0" w:rsidRDefault="001054A5">
      <w:pPr>
        <w:pStyle w:val="20"/>
        <w:spacing w:line="420" w:lineRule="exact"/>
        <w:ind w:firstLine="480"/>
        <w:rPr>
          <w:rFonts w:ascii="宋体" w:hAnsi="宋体"/>
          <w:b w:val="0"/>
          <w:bCs w:val="0"/>
          <w:sz w:val="24"/>
        </w:rPr>
      </w:pPr>
      <w:r w:rsidRPr="001E76B0">
        <w:rPr>
          <w:rFonts w:ascii="宋体" w:hAnsi="宋体"/>
          <w:b w:val="0"/>
          <w:bCs w:val="0"/>
          <w:sz w:val="24"/>
        </w:rPr>
        <w:t>上列付款乙方均应提前提供正式发票。</w:t>
      </w: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t>第五条  履约保证</w:t>
      </w:r>
    </w:p>
    <w:p w:rsidR="001054A5" w:rsidRPr="001E76B0" w:rsidRDefault="001054A5">
      <w:pPr>
        <w:spacing w:line="420" w:lineRule="exact"/>
        <w:ind w:firstLine="630"/>
        <w:rPr>
          <w:rFonts w:ascii="宋体" w:hAnsi="宋体"/>
          <w:sz w:val="24"/>
        </w:rPr>
      </w:pPr>
      <w:r w:rsidRPr="001E76B0">
        <w:rPr>
          <w:rFonts w:ascii="宋体" w:hAnsi="宋体"/>
          <w:sz w:val="24"/>
        </w:rPr>
        <w:t>5.1履约保证金：</w:t>
      </w:r>
      <w:commentRangeStart w:id="68"/>
      <w:r w:rsidRPr="001E76B0">
        <w:rPr>
          <w:rFonts w:ascii="宋体" w:hAnsi="宋体"/>
          <w:sz w:val="24"/>
        </w:rPr>
        <w:t>卖方在中标通知书发出7日内，应向买方交纳履约保证金。</w:t>
      </w:r>
    </w:p>
    <w:p w:rsidR="001054A5" w:rsidRPr="009B356A" w:rsidRDefault="001054A5" w:rsidP="009B356A">
      <w:pPr>
        <w:spacing w:line="420" w:lineRule="exact"/>
        <w:ind w:firstLine="630"/>
        <w:rPr>
          <w:rFonts w:ascii="宋体" w:hAnsi="宋体"/>
          <w:sz w:val="24"/>
          <w:lang w:eastAsia="zh-CN"/>
        </w:rPr>
      </w:pPr>
      <w:r w:rsidRPr="001E76B0">
        <w:rPr>
          <w:rFonts w:ascii="宋体" w:hAnsi="宋体"/>
          <w:sz w:val="24"/>
        </w:rPr>
        <w:t>5.2</w:t>
      </w:r>
      <w:r w:rsidR="009B356A" w:rsidRPr="00065976">
        <w:rPr>
          <w:rFonts w:ascii="宋体" w:hAnsi="宋体" w:hint="eastAsia"/>
          <w:sz w:val="24"/>
        </w:rPr>
        <w:t>履约保证金</w:t>
      </w:r>
      <w:r w:rsidR="009B356A">
        <w:rPr>
          <w:rFonts w:ascii="宋体" w:hAnsi="宋体" w:hint="eastAsia"/>
          <w:sz w:val="24"/>
        </w:rPr>
        <w:t>金额=</w:t>
      </w:r>
      <w:del w:id="69" w:author="Xingming.Liu" w:date="2010-09-04T15:52:00Z">
        <w:r w:rsidR="009B356A" w:rsidDel="002C28E0">
          <w:rPr>
            <w:rFonts w:ascii="宋体" w:hAnsi="宋体" w:hint="eastAsia"/>
            <w:sz w:val="24"/>
          </w:rPr>
          <w:delText>（</w:delText>
        </w:r>
      </w:del>
      <w:r w:rsidR="009B356A">
        <w:rPr>
          <w:rFonts w:ascii="宋体" w:hAnsi="宋体" w:hint="eastAsia"/>
          <w:sz w:val="24"/>
        </w:rPr>
        <w:t>合同总价</w:t>
      </w:r>
      <w:del w:id="70" w:author="Xingming.Liu" w:date="2010-09-04T15:52:00Z">
        <w:r w:rsidR="009B356A" w:rsidDel="002C28E0">
          <w:rPr>
            <w:rFonts w:ascii="宋体" w:hAnsi="宋体" w:hint="eastAsia"/>
            <w:sz w:val="24"/>
          </w:rPr>
          <w:delText>-112.8万元</w:delText>
        </w:r>
        <w:r w:rsidR="009B356A" w:rsidDel="002C28E0">
          <w:rPr>
            <w:rFonts w:ascii="宋体" w:hAnsi="宋体"/>
            <w:sz w:val="24"/>
          </w:rPr>
          <w:delText>）</w:delText>
        </w:r>
      </w:del>
      <w:r w:rsidR="009B356A">
        <w:rPr>
          <w:rFonts w:ascii="宋体" w:hAnsi="宋体" w:hint="eastAsia"/>
          <w:sz w:val="24"/>
        </w:rPr>
        <w:t>X</w:t>
      </w:r>
      <w:ins w:id="71" w:author="Xingming.Liu" w:date="2010-09-04T15:19:00Z">
        <w:r w:rsidR="003A5A74">
          <w:rPr>
            <w:rFonts w:ascii="宋体" w:hAnsi="宋体" w:hint="eastAsia"/>
            <w:sz w:val="24"/>
            <w:lang w:eastAsia="zh-CN"/>
          </w:rPr>
          <w:t>10</w:t>
        </w:r>
      </w:ins>
      <w:del w:id="72" w:author="Xingming.Liu" w:date="2010-09-04T15:19:00Z">
        <w:r w:rsidR="009B356A" w:rsidDel="003A5A74">
          <w:rPr>
            <w:rFonts w:ascii="宋体" w:hAnsi="宋体" w:hint="eastAsia"/>
            <w:sz w:val="24"/>
          </w:rPr>
          <w:delText>5</w:delText>
        </w:r>
      </w:del>
      <w:r w:rsidR="009B356A">
        <w:rPr>
          <w:rFonts w:ascii="宋体" w:hAnsi="宋体" w:hint="eastAsia"/>
          <w:sz w:val="24"/>
        </w:rPr>
        <w:t>%</w:t>
      </w:r>
      <w:r w:rsidR="0036138E">
        <w:rPr>
          <w:rFonts w:ascii="宋体" w:hAnsi="宋体" w:hint="eastAsia"/>
          <w:sz w:val="24"/>
          <w:lang w:eastAsia="zh-CN"/>
        </w:rPr>
        <w:t xml:space="preserve">，即人民币  </w:t>
      </w:r>
      <w:ins w:id="73" w:author="Xingming.Liu" w:date="2010-09-04T15:53:00Z">
        <w:r w:rsidR="002C28E0">
          <w:rPr>
            <w:rFonts w:ascii="宋体" w:hAnsi="宋体" w:hint="eastAsia"/>
            <w:color w:val="000000"/>
            <w:kern w:val="0"/>
            <w:sz w:val="24"/>
            <w:u w:val="single"/>
          </w:rPr>
          <w:t>￥</w:t>
        </w:r>
        <w:r w:rsidR="002C28E0">
          <w:rPr>
            <w:rFonts w:ascii="宋体" w:hAnsi="宋体" w:hint="eastAsia"/>
            <w:color w:val="000000"/>
            <w:kern w:val="0"/>
            <w:sz w:val="24"/>
            <w:u w:val="single"/>
            <w:lang w:eastAsia="zh-CN"/>
          </w:rPr>
          <w:t>894</w:t>
        </w:r>
        <w:r w:rsidR="002C28E0">
          <w:rPr>
            <w:rFonts w:ascii="宋体" w:hAnsi="宋体" w:hint="eastAsia"/>
            <w:color w:val="000000"/>
            <w:kern w:val="0"/>
            <w:sz w:val="24"/>
            <w:u w:val="single"/>
            <w:lang w:eastAsia="zh-CN"/>
          </w:rPr>
          <w:t>,</w:t>
        </w:r>
        <w:r w:rsidR="002C28E0">
          <w:rPr>
            <w:rFonts w:ascii="宋体" w:hAnsi="宋体" w:hint="eastAsia"/>
            <w:color w:val="000000"/>
            <w:kern w:val="0"/>
            <w:sz w:val="24"/>
            <w:u w:val="single"/>
            <w:lang w:eastAsia="zh-CN"/>
          </w:rPr>
          <w:t>947</w:t>
        </w:r>
        <w:r w:rsidR="002C28E0">
          <w:rPr>
            <w:rFonts w:ascii="宋体" w:hAnsi="宋体" w:hint="eastAsia"/>
            <w:color w:val="000000"/>
            <w:kern w:val="0"/>
            <w:sz w:val="24"/>
            <w:u w:val="single"/>
            <w:lang w:eastAsia="zh-CN"/>
          </w:rPr>
          <w:t>.</w:t>
        </w:r>
        <w:r w:rsidR="002C28E0">
          <w:rPr>
            <w:rFonts w:ascii="宋体" w:hAnsi="宋体" w:hint="eastAsia"/>
            <w:color w:val="000000"/>
            <w:kern w:val="0"/>
            <w:sz w:val="24"/>
            <w:u w:val="single"/>
            <w:lang w:eastAsia="zh-CN"/>
          </w:rPr>
          <w:t>4</w:t>
        </w:r>
        <w:r w:rsidR="002C28E0">
          <w:rPr>
            <w:rFonts w:ascii="宋体" w:hAnsi="宋体" w:hint="eastAsia"/>
            <w:color w:val="000000"/>
            <w:kern w:val="0"/>
            <w:sz w:val="24"/>
            <w:u w:val="single"/>
          </w:rPr>
          <w:t>0</w:t>
        </w:r>
        <w:r w:rsidR="002C28E0" w:rsidRPr="00A37BAD">
          <w:rPr>
            <w:rFonts w:ascii="宋体" w:hAnsi="宋体" w:hint="eastAsia"/>
            <w:color w:val="000000"/>
            <w:kern w:val="0"/>
            <w:sz w:val="24"/>
            <w:u w:val="single"/>
          </w:rPr>
          <w:t xml:space="preserve"> </w:t>
        </w:r>
      </w:ins>
      <w:r w:rsidR="0036138E">
        <w:rPr>
          <w:rFonts w:ascii="宋体" w:hAnsi="宋体" w:hint="eastAsia"/>
          <w:sz w:val="24"/>
          <w:lang w:eastAsia="zh-CN"/>
        </w:rPr>
        <w:t xml:space="preserve">   元。</w:t>
      </w:r>
    </w:p>
    <w:p w:rsidR="001054A5" w:rsidRPr="001E76B0" w:rsidRDefault="001054A5">
      <w:pPr>
        <w:spacing w:line="420" w:lineRule="exact"/>
        <w:ind w:firstLine="630"/>
        <w:rPr>
          <w:rFonts w:ascii="宋体" w:hAnsi="宋体"/>
          <w:sz w:val="24"/>
        </w:rPr>
      </w:pPr>
      <w:r w:rsidRPr="001E76B0">
        <w:rPr>
          <w:rFonts w:ascii="宋体" w:hAnsi="宋体"/>
          <w:sz w:val="24"/>
        </w:rPr>
        <w:t>5.3履约担保的形式：</w:t>
      </w:r>
    </w:p>
    <w:commentRangeEnd w:id="68"/>
    <w:p w:rsidR="009B356A" w:rsidRDefault="00C86D7D">
      <w:pPr>
        <w:spacing w:line="420" w:lineRule="exact"/>
        <w:ind w:firstLine="630"/>
        <w:rPr>
          <w:rFonts w:ascii="宋体" w:hAnsi="宋体"/>
          <w:sz w:val="24"/>
          <w:lang w:eastAsia="zh-CN"/>
        </w:rPr>
      </w:pPr>
      <w:r>
        <w:rPr>
          <w:rStyle w:val="ad"/>
        </w:rPr>
        <w:commentReference w:id="68"/>
      </w:r>
      <w:r w:rsidR="001054A5" w:rsidRPr="001E76B0">
        <w:rPr>
          <w:rFonts w:ascii="宋体" w:hAnsi="宋体"/>
          <w:sz w:val="24"/>
        </w:rPr>
        <w:t>履约保证</w:t>
      </w:r>
      <w:r w:rsidR="009B356A">
        <w:rPr>
          <w:rFonts w:ascii="宋体" w:hAnsi="宋体" w:hint="eastAsia"/>
          <w:sz w:val="24"/>
          <w:lang w:eastAsia="zh-CN"/>
        </w:rPr>
        <w:t>金</w:t>
      </w:r>
      <w:r w:rsidR="001054A5" w:rsidRPr="001E76B0">
        <w:rPr>
          <w:rFonts w:ascii="宋体" w:hAnsi="宋体"/>
          <w:sz w:val="24"/>
        </w:rPr>
        <w:t>总金额</w:t>
      </w:r>
      <w:r w:rsidR="009B356A">
        <w:rPr>
          <w:rFonts w:ascii="宋体" w:hAnsi="宋体"/>
          <w:sz w:val="24"/>
        </w:rPr>
        <w:t>须通过投标人基本帐户以银行转帐方式缴纳</w:t>
      </w:r>
      <w:r w:rsidR="009B356A">
        <w:rPr>
          <w:rFonts w:ascii="宋体" w:hAnsi="宋体" w:hint="eastAsia"/>
          <w:sz w:val="24"/>
          <w:lang w:eastAsia="zh-CN"/>
        </w:rPr>
        <w:t>。</w:t>
      </w:r>
    </w:p>
    <w:p w:rsidR="001054A5" w:rsidRPr="001E76B0" w:rsidRDefault="009B356A" w:rsidP="009B356A">
      <w:pPr>
        <w:spacing w:line="420" w:lineRule="exact"/>
        <w:ind w:firstLineChars="250" w:firstLine="600"/>
        <w:rPr>
          <w:rFonts w:ascii="宋体" w:hAnsi="宋体"/>
          <w:sz w:val="24"/>
        </w:rPr>
      </w:pPr>
      <w:r w:rsidRPr="001E76B0">
        <w:rPr>
          <w:rFonts w:ascii="宋体" w:hAnsi="宋体"/>
          <w:sz w:val="24"/>
        </w:rPr>
        <w:t xml:space="preserve"> </w:t>
      </w:r>
      <w:r w:rsidR="001054A5" w:rsidRPr="001E76B0">
        <w:rPr>
          <w:rFonts w:ascii="宋体" w:hAnsi="宋体"/>
          <w:sz w:val="24"/>
        </w:rPr>
        <w:t>5.4履约保证金在项目验收合格后28天内无息退还。买方在认为必要的时候，可以动用履约保证金以保证合同得到有效执行。只有在买卖双方协商一致的前提下才能提前退还部分履约保证金。</w:t>
      </w:r>
    </w:p>
    <w:p w:rsidR="001054A5" w:rsidRPr="001E76B0" w:rsidRDefault="001054A5">
      <w:pPr>
        <w:spacing w:line="420" w:lineRule="exact"/>
        <w:ind w:firstLine="630"/>
        <w:rPr>
          <w:rFonts w:ascii="宋体" w:hAnsi="宋体"/>
          <w:sz w:val="24"/>
        </w:rPr>
      </w:pPr>
      <w:r w:rsidRPr="001E76B0">
        <w:rPr>
          <w:rFonts w:ascii="宋体" w:hAnsi="宋体"/>
          <w:sz w:val="24"/>
        </w:rPr>
        <w:t>5.5只有在买卖双方协商一致的前提下才能免除履约保证金条款。</w:t>
      </w: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lastRenderedPageBreak/>
        <w:t>第六条  税费</w:t>
      </w:r>
    </w:p>
    <w:p w:rsidR="001054A5" w:rsidRPr="001E76B0" w:rsidRDefault="001054A5">
      <w:pPr>
        <w:spacing w:line="360" w:lineRule="exact"/>
        <w:ind w:firstLine="480"/>
        <w:rPr>
          <w:rFonts w:ascii="宋体" w:hAnsi="宋体"/>
          <w:sz w:val="24"/>
        </w:rPr>
      </w:pPr>
      <w:r w:rsidRPr="001E76B0">
        <w:rPr>
          <w:rFonts w:ascii="宋体" w:hAnsi="宋体"/>
          <w:sz w:val="24"/>
        </w:rPr>
        <w:t>6</w:t>
      </w:r>
      <w:r w:rsidRPr="001E76B0">
        <w:rPr>
          <w:rFonts w:ascii="宋体" w:hAnsi="宋体"/>
          <w:b/>
          <w:bCs/>
          <w:sz w:val="24"/>
        </w:rPr>
        <w:t>.</w:t>
      </w:r>
      <w:r w:rsidRPr="001E76B0">
        <w:rPr>
          <w:rFonts w:ascii="宋体" w:hAnsi="宋体"/>
          <w:sz w:val="24"/>
        </w:rPr>
        <w:t>1</w:t>
      </w:r>
      <w:commentRangeStart w:id="74"/>
      <w:r w:rsidRPr="001E76B0">
        <w:rPr>
          <w:rFonts w:ascii="宋体" w:hAnsi="宋体"/>
          <w:sz w:val="24"/>
        </w:rPr>
        <w:t>现行税法所征收的投标货物产生的一切税费</w:t>
      </w:r>
      <w:ins w:id="75" w:author="Xingming.Liu" w:date="2010-09-04T15:25:00Z">
        <w:r w:rsidR="00A501DC">
          <w:rPr>
            <w:rFonts w:ascii="宋体" w:hAnsi="宋体" w:hint="eastAsia"/>
            <w:sz w:val="24"/>
            <w:lang w:eastAsia="zh-CN"/>
          </w:rPr>
          <w:t>按国家现行</w:t>
        </w:r>
        <w:commentRangeStart w:id="76"/>
        <w:r w:rsidR="00A501DC">
          <w:rPr>
            <w:rFonts w:ascii="宋体" w:hAnsi="宋体" w:hint="eastAsia"/>
            <w:sz w:val="24"/>
            <w:lang w:eastAsia="zh-CN"/>
          </w:rPr>
          <w:t>法律</w:t>
        </w:r>
      </w:ins>
      <w:commentRangeEnd w:id="76"/>
      <w:ins w:id="77" w:author="Xingming.Liu" w:date="2010-09-04T15:55:00Z">
        <w:r w:rsidR="00941257">
          <w:rPr>
            <w:rStyle w:val="ad"/>
          </w:rPr>
          <w:commentReference w:id="76"/>
        </w:r>
      </w:ins>
      <w:ins w:id="78" w:author="Xingming.Liu" w:date="2010-09-04T15:25:00Z">
        <w:r w:rsidR="00A501DC">
          <w:rPr>
            <w:rFonts w:ascii="宋体" w:hAnsi="宋体" w:hint="eastAsia"/>
            <w:sz w:val="24"/>
            <w:lang w:eastAsia="zh-CN"/>
          </w:rPr>
          <w:t>和法规执行</w:t>
        </w:r>
      </w:ins>
      <w:del w:id="79" w:author="Xingming.Liu" w:date="2010-09-04T15:26:00Z">
        <w:r w:rsidR="0036138E" w:rsidDel="00A501DC">
          <w:rPr>
            <w:rFonts w:ascii="宋体" w:hAnsi="宋体" w:hint="eastAsia"/>
            <w:sz w:val="24"/>
            <w:lang w:eastAsia="zh-CN"/>
          </w:rPr>
          <w:delText>应根据相关法律规定</w:delText>
        </w:r>
        <w:r w:rsidRPr="001E76B0" w:rsidDel="00A501DC">
          <w:rPr>
            <w:rFonts w:ascii="宋体" w:hAnsi="宋体"/>
            <w:sz w:val="24"/>
          </w:rPr>
          <w:delText>由</w:delText>
        </w:r>
        <w:r w:rsidR="0036138E" w:rsidDel="00A501DC">
          <w:rPr>
            <w:rFonts w:ascii="宋体" w:hAnsi="宋体" w:hint="eastAsia"/>
            <w:sz w:val="24"/>
            <w:lang w:eastAsia="zh-CN"/>
          </w:rPr>
          <w:delText>买</w:delText>
        </w:r>
        <w:r w:rsidRPr="001E76B0" w:rsidDel="00A501DC">
          <w:rPr>
            <w:rFonts w:ascii="宋体" w:hAnsi="宋体"/>
            <w:sz w:val="24"/>
          </w:rPr>
          <w:delText>卖</w:delText>
        </w:r>
        <w:r w:rsidR="0036138E" w:rsidDel="00A501DC">
          <w:rPr>
            <w:rFonts w:ascii="宋体" w:hAnsi="宋体" w:hint="eastAsia"/>
            <w:sz w:val="24"/>
            <w:lang w:eastAsia="zh-CN"/>
          </w:rPr>
          <w:delText>双</w:delText>
        </w:r>
        <w:r w:rsidRPr="001E76B0" w:rsidDel="00A501DC">
          <w:rPr>
            <w:rFonts w:ascii="宋体" w:hAnsi="宋体"/>
            <w:sz w:val="24"/>
          </w:rPr>
          <w:delText>方</w:delText>
        </w:r>
        <w:r w:rsidR="0036138E" w:rsidDel="00A501DC">
          <w:rPr>
            <w:rFonts w:ascii="宋体" w:hAnsi="宋体" w:hint="eastAsia"/>
            <w:sz w:val="24"/>
            <w:lang w:eastAsia="zh-CN"/>
          </w:rPr>
          <w:delText>各自承担</w:delText>
        </w:r>
      </w:del>
      <w:r w:rsidRPr="001E76B0">
        <w:rPr>
          <w:rFonts w:ascii="宋体" w:hAnsi="宋体"/>
          <w:sz w:val="24"/>
        </w:rPr>
        <w:t>。</w:t>
      </w:r>
    </w:p>
    <w:p w:rsidR="001054A5" w:rsidRPr="001E76B0" w:rsidDel="00A501DC" w:rsidRDefault="001054A5">
      <w:pPr>
        <w:spacing w:line="360" w:lineRule="exact"/>
        <w:ind w:firstLine="480"/>
        <w:rPr>
          <w:del w:id="80" w:author="Xingming.Liu" w:date="2010-09-04T15:26:00Z"/>
          <w:rFonts w:ascii="宋体" w:hAnsi="宋体"/>
          <w:spacing w:val="-6"/>
          <w:sz w:val="24"/>
        </w:rPr>
      </w:pPr>
      <w:r w:rsidRPr="001E76B0">
        <w:rPr>
          <w:rFonts w:ascii="宋体" w:hAnsi="宋体"/>
          <w:sz w:val="24"/>
        </w:rPr>
        <w:t>6</w:t>
      </w:r>
      <w:r w:rsidRPr="001E76B0">
        <w:rPr>
          <w:rFonts w:ascii="宋体" w:hAnsi="宋体"/>
          <w:b/>
          <w:bCs/>
          <w:sz w:val="24"/>
        </w:rPr>
        <w:t>.</w:t>
      </w:r>
      <w:ins w:id="81" w:author="Xingming.Liu" w:date="2010-09-04T15:26:00Z">
        <w:r w:rsidR="00A501DC" w:rsidRPr="001E76B0" w:rsidDel="00A501DC">
          <w:rPr>
            <w:rFonts w:ascii="宋体" w:hAnsi="宋体"/>
            <w:sz w:val="24"/>
          </w:rPr>
          <w:t xml:space="preserve"> </w:t>
        </w:r>
      </w:ins>
      <w:del w:id="82" w:author="Xingming.Liu" w:date="2010-09-04T15:26:00Z">
        <w:r w:rsidRPr="001E76B0" w:rsidDel="00A501DC">
          <w:rPr>
            <w:rFonts w:ascii="宋体" w:hAnsi="宋体"/>
            <w:sz w:val="24"/>
          </w:rPr>
          <w:delText>2</w:delText>
        </w:r>
        <w:r w:rsidRPr="001E76B0" w:rsidDel="00A501DC">
          <w:rPr>
            <w:rFonts w:ascii="宋体" w:hAnsi="宋体"/>
            <w:spacing w:val="-6"/>
            <w:sz w:val="24"/>
          </w:rPr>
          <w:delText>根据现行税法向</w:delText>
        </w:r>
        <w:r w:rsidR="0036138E" w:rsidDel="00A501DC">
          <w:rPr>
            <w:rFonts w:ascii="宋体" w:hAnsi="宋体" w:hint="eastAsia"/>
            <w:spacing w:val="-6"/>
            <w:sz w:val="24"/>
            <w:lang w:eastAsia="zh-CN"/>
          </w:rPr>
          <w:delText>买</w:delText>
        </w:r>
        <w:r w:rsidRPr="001E76B0" w:rsidDel="00A501DC">
          <w:rPr>
            <w:rFonts w:ascii="宋体" w:hAnsi="宋体"/>
            <w:spacing w:val="-6"/>
            <w:sz w:val="24"/>
          </w:rPr>
          <w:delText>卖</w:delText>
        </w:r>
        <w:r w:rsidR="0036138E" w:rsidDel="00A501DC">
          <w:rPr>
            <w:rFonts w:ascii="宋体" w:hAnsi="宋体" w:hint="eastAsia"/>
            <w:spacing w:val="-6"/>
            <w:sz w:val="24"/>
            <w:lang w:eastAsia="zh-CN"/>
          </w:rPr>
          <w:delText>双</w:delText>
        </w:r>
        <w:r w:rsidRPr="001E76B0" w:rsidDel="00A501DC">
          <w:rPr>
            <w:rFonts w:ascii="宋体" w:hAnsi="宋体"/>
            <w:spacing w:val="-6"/>
            <w:sz w:val="24"/>
          </w:rPr>
          <w:delText>方征收的与履行本合同有关的一切税费由</w:delText>
        </w:r>
        <w:r w:rsidR="0036138E" w:rsidDel="00A501DC">
          <w:rPr>
            <w:rFonts w:ascii="宋体" w:hAnsi="宋体" w:hint="eastAsia"/>
            <w:spacing w:val="-6"/>
            <w:sz w:val="24"/>
            <w:lang w:eastAsia="zh-CN"/>
          </w:rPr>
          <w:delText>买</w:delText>
        </w:r>
        <w:r w:rsidRPr="001E76B0" w:rsidDel="00A501DC">
          <w:rPr>
            <w:rFonts w:ascii="宋体" w:hAnsi="宋体"/>
            <w:spacing w:val="-6"/>
            <w:sz w:val="24"/>
          </w:rPr>
          <w:delText>卖</w:delText>
        </w:r>
        <w:r w:rsidR="0036138E" w:rsidDel="00A501DC">
          <w:rPr>
            <w:rFonts w:ascii="宋体" w:hAnsi="宋体" w:hint="eastAsia"/>
            <w:spacing w:val="-6"/>
            <w:sz w:val="24"/>
            <w:lang w:eastAsia="zh-CN"/>
          </w:rPr>
          <w:delText>双</w:delText>
        </w:r>
        <w:commentRangeEnd w:id="74"/>
        <w:r w:rsidR="004B42F5" w:rsidDel="00A501DC">
          <w:rPr>
            <w:rStyle w:val="ad"/>
          </w:rPr>
          <w:commentReference w:id="74"/>
        </w:r>
        <w:r w:rsidRPr="001E76B0" w:rsidDel="00A501DC">
          <w:rPr>
            <w:rFonts w:ascii="宋体" w:hAnsi="宋体"/>
            <w:spacing w:val="-6"/>
            <w:sz w:val="24"/>
          </w:rPr>
          <w:delText>方</w:delText>
        </w:r>
        <w:r w:rsidR="0036138E" w:rsidDel="00A501DC">
          <w:rPr>
            <w:rFonts w:ascii="宋体" w:hAnsi="宋体" w:hint="eastAsia"/>
            <w:spacing w:val="-6"/>
            <w:sz w:val="24"/>
            <w:lang w:eastAsia="zh-CN"/>
          </w:rPr>
          <w:delText>各自缴纳</w:delText>
        </w:r>
        <w:r w:rsidRPr="001E76B0" w:rsidDel="00A501DC">
          <w:rPr>
            <w:rFonts w:ascii="宋体" w:hAnsi="宋体"/>
            <w:spacing w:val="-6"/>
            <w:sz w:val="24"/>
          </w:rPr>
          <w:delText>。</w:delText>
        </w:r>
      </w:del>
    </w:p>
    <w:p w:rsidR="001054A5" w:rsidRPr="001E76B0" w:rsidRDefault="001054A5">
      <w:pPr>
        <w:spacing w:line="360" w:lineRule="exact"/>
        <w:ind w:firstLine="480"/>
        <w:rPr>
          <w:rFonts w:ascii="宋体" w:hAnsi="宋体"/>
          <w:sz w:val="24"/>
        </w:rPr>
      </w:pPr>
      <w:r w:rsidRPr="001E76B0">
        <w:rPr>
          <w:rFonts w:ascii="宋体" w:hAnsi="宋体"/>
          <w:sz w:val="24"/>
        </w:rPr>
        <w:t>6</w:t>
      </w:r>
      <w:r w:rsidRPr="001E76B0">
        <w:rPr>
          <w:rFonts w:ascii="宋体" w:hAnsi="宋体"/>
          <w:b/>
          <w:bCs/>
          <w:sz w:val="24"/>
        </w:rPr>
        <w:t>.</w:t>
      </w:r>
      <w:del w:id="83" w:author="Xingming.Liu" w:date="2010-09-04T15:26:00Z">
        <w:r w:rsidRPr="001E76B0" w:rsidDel="00A501DC">
          <w:rPr>
            <w:rFonts w:ascii="宋体" w:hAnsi="宋体"/>
            <w:sz w:val="24"/>
          </w:rPr>
          <w:delText>3</w:delText>
        </w:r>
      </w:del>
      <w:ins w:id="84" w:author="Xingming.Liu" w:date="2010-09-04T15:26:00Z">
        <w:r w:rsidR="00A501DC">
          <w:rPr>
            <w:rFonts w:ascii="宋体" w:hAnsi="宋体" w:hint="eastAsia"/>
            <w:sz w:val="24"/>
            <w:lang w:eastAsia="zh-CN"/>
          </w:rPr>
          <w:t>2</w:t>
        </w:r>
      </w:ins>
      <w:r w:rsidRPr="001E76B0">
        <w:rPr>
          <w:rFonts w:ascii="宋体" w:hAnsi="宋体"/>
          <w:sz w:val="24"/>
        </w:rPr>
        <w:t>如有发生在中华人民共和国境外的，与履行本合同有关的一切税费，应由卖方支付。</w:t>
      </w: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t>第七条  质量保证期</w:t>
      </w:r>
    </w:p>
    <w:p w:rsidR="001054A5" w:rsidRPr="001E76B0" w:rsidRDefault="001054A5">
      <w:pPr>
        <w:spacing w:before="120" w:line="460" w:lineRule="exact"/>
        <w:ind w:firstLine="480"/>
        <w:rPr>
          <w:rFonts w:ascii="宋体" w:hAnsi="宋体"/>
          <w:sz w:val="24"/>
          <w:lang w:eastAsia="zh-CN"/>
        </w:rPr>
      </w:pPr>
      <w:r w:rsidRPr="001E76B0">
        <w:rPr>
          <w:rFonts w:ascii="宋体" w:hAnsi="宋体"/>
          <w:sz w:val="24"/>
        </w:rPr>
        <w:t>7.1 卖方必须按招</w:t>
      </w:r>
      <w:r w:rsidR="0036138E">
        <w:rPr>
          <w:rFonts w:ascii="宋体" w:hAnsi="宋体" w:hint="eastAsia"/>
          <w:sz w:val="24"/>
          <w:lang w:eastAsia="zh-CN"/>
        </w:rPr>
        <w:t>投</w:t>
      </w:r>
      <w:r w:rsidRPr="001E76B0">
        <w:rPr>
          <w:rFonts w:ascii="宋体" w:hAnsi="宋体"/>
          <w:sz w:val="24"/>
        </w:rPr>
        <w:t>标</w:t>
      </w:r>
      <w:r w:rsidR="0036138E">
        <w:rPr>
          <w:rFonts w:ascii="宋体" w:hAnsi="宋体" w:hint="eastAsia"/>
          <w:sz w:val="24"/>
          <w:lang w:eastAsia="zh-CN"/>
        </w:rPr>
        <w:t>所达成的一致意见</w:t>
      </w:r>
      <w:r w:rsidRPr="001E76B0">
        <w:rPr>
          <w:rFonts w:ascii="宋体" w:hAnsi="宋体"/>
          <w:sz w:val="24"/>
        </w:rPr>
        <w:t>，负责对设备实行免费的保修和服务（一卡通系统验收合格后开始计算质量保证期，</w:t>
      </w:r>
      <w:r w:rsidR="0036138E" w:rsidRPr="001E76B0">
        <w:rPr>
          <w:rFonts w:ascii="宋体" w:hAnsi="宋体"/>
          <w:sz w:val="24"/>
        </w:rPr>
        <w:t>期限</w:t>
      </w:r>
      <w:r w:rsidR="0036138E">
        <w:rPr>
          <w:rFonts w:ascii="宋体" w:hAnsi="宋体" w:hint="eastAsia"/>
          <w:sz w:val="24"/>
          <w:lang w:eastAsia="zh-CN"/>
        </w:rPr>
        <w:t>自验收合格之日起算</w:t>
      </w:r>
      <w:r w:rsidRPr="001E76B0">
        <w:rPr>
          <w:rFonts w:ascii="宋体" w:hAnsi="宋体"/>
          <w:bCs/>
          <w:sz w:val="24"/>
        </w:rPr>
        <w:t>）</w:t>
      </w:r>
      <w:r w:rsidRPr="001E76B0">
        <w:rPr>
          <w:rFonts w:ascii="宋体" w:hAnsi="宋体"/>
          <w:sz w:val="24"/>
        </w:rPr>
        <w:t>。</w:t>
      </w:r>
      <w:r w:rsidR="0036138E">
        <w:rPr>
          <w:rFonts w:ascii="宋体" w:hAnsi="宋体" w:hint="eastAsia"/>
          <w:sz w:val="24"/>
          <w:lang w:eastAsia="zh-CN"/>
        </w:rPr>
        <w:t>根据招投标结果，卖方提供的设备保修期为             。</w:t>
      </w:r>
    </w:p>
    <w:p w:rsidR="001054A5" w:rsidRPr="001E76B0" w:rsidRDefault="001054A5">
      <w:pPr>
        <w:spacing w:line="420" w:lineRule="exact"/>
        <w:ind w:firstLine="480"/>
        <w:rPr>
          <w:rFonts w:ascii="宋体" w:hAnsi="宋体"/>
          <w:sz w:val="24"/>
        </w:rPr>
      </w:pPr>
      <w:r w:rsidRPr="001E76B0">
        <w:rPr>
          <w:rFonts w:ascii="宋体" w:hAnsi="宋体"/>
          <w:sz w:val="24"/>
        </w:rPr>
        <w:t>7.2 免费保修期内同一商品、同一质量问题连续两次维修仍无法正常使用，</w:t>
      </w:r>
      <w:commentRangeStart w:id="85"/>
      <w:del w:id="86" w:author="Xingming.Liu" w:date="2010-09-04T16:16:00Z">
        <w:r w:rsidR="0095643B" w:rsidDel="00A339B5">
          <w:rPr>
            <w:rFonts w:ascii="宋体" w:hAnsi="宋体" w:hint="eastAsia"/>
            <w:sz w:val="24"/>
            <w:lang w:eastAsia="zh-CN"/>
          </w:rPr>
          <w:delText>经国家认定的质量检测机构检测后</w:delText>
        </w:r>
        <w:r w:rsidRPr="001E76B0" w:rsidDel="00A339B5">
          <w:rPr>
            <w:rFonts w:ascii="宋体" w:hAnsi="宋体"/>
            <w:sz w:val="24"/>
          </w:rPr>
          <w:delText>确属产品质量问题的</w:delText>
        </w:r>
        <w:commentRangeEnd w:id="85"/>
        <w:r w:rsidR="005C384B" w:rsidDel="00A339B5">
          <w:rPr>
            <w:rStyle w:val="ad"/>
          </w:rPr>
          <w:commentReference w:id="85"/>
        </w:r>
      </w:del>
      <w:r w:rsidRPr="001E76B0">
        <w:rPr>
          <w:rFonts w:ascii="宋体" w:hAnsi="宋体"/>
          <w:sz w:val="24"/>
        </w:rPr>
        <w:t>，卖方必须负责更换同品牌、同型号的新设备。</w:t>
      </w:r>
    </w:p>
    <w:p w:rsidR="001054A5" w:rsidRPr="001E76B0" w:rsidDel="00A339B5" w:rsidRDefault="001054A5">
      <w:pPr>
        <w:spacing w:line="420" w:lineRule="exact"/>
        <w:ind w:firstLine="480"/>
        <w:rPr>
          <w:del w:id="87" w:author="Xingming.Liu" w:date="2010-09-04T16:16:00Z"/>
          <w:rFonts w:ascii="宋体" w:hAnsi="宋体"/>
          <w:sz w:val="24"/>
        </w:rPr>
      </w:pPr>
      <w:r w:rsidRPr="001E76B0">
        <w:rPr>
          <w:rFonts w:ascii="宋体" w:hAnsi="宋体"/>
          <w:sz w:val="24"/>
        </w:rPr>
        <w:t xml:space="preserve">7.3 </w:t>
      </w:r>
      <w:ins w:id="88" w:author="Xingming.Liu" w:date="2010-09-04T16:17:00Z">
        <w:r w:rsidR="00A339B5">
          <w:rPr>
            <w:rFonts w:ascii="宋体" w:hAnsi="宋体" w:hint="eastAsia"/>
            <w:sz w:val="24"/>
            <w:lang w:eastAsia="zh-CN"/>
          </w:rPr>
          <w:t>见附件4</w:t>
        </w:r>
      </w:ins>
      <w:commentRangeStart w:id="89"/>
      <w:del w:id="90" w:author="Xingming.Liu" w:date="2010-09-04T16:16:00Z">
        <w:r w:rsidRPr="001E76B0" w:rsidDel="00A339B5">
          <w:rPr>
            <w:rFonts w:ascii="宋体" w:hAnsi="宋体"/>
            <w:sz w:val="24"/>
          </w:rPr>
          <w:delText>在接到报修通知后，</w:delText>
        </w:r>
        <w:r w:rsidR="00F00881" w:rsidDel="00A339B5">
          <w:rPr>
            <w:rFonts w:ascii="宋体" w:hAnsi="宋体"/>
            <w:sz w:val="24"/>
          </w:rPr>
          <w:delText>卖方</w:delText>
        </w:r>
        <w:r w:rsidRPr="001E76B0" w:rsidDel="00A339B5">
          <w:rPr>
            <w:rFonts w:ascii="宋体" w:hAnsi="宋体"/>
            <w:sz w:val="24"/>
          </w:rPr>
          <w:delText>应在30分钟内电话响应。对于</w:delText>
        </w:r>
        <w:r w:rsidR="0095643B" w:rsidDel="00A339B5">
          <w:rPr>
            <w:rFonts w:ascii="宋体" w:hAnsi="宋体" w:hint="eastAsia"/>
            <w:sz w:val="24"/>
            <w:lang w:eastAsia="zh-CN"/>
          </w:rPr>
          <w:delText>因乙方提供的产品质量问题导致的</w:delText>
        </w:r>
        <w:r w:rsidRPr="001E76B0" w:rsidDel="00A339B5">
          <w:rPr>
            <w:rFonts w:ascii="宋体" w:hAnsi="宋体"/>
            <w:sz w:val="24"/>
          </w:rPr>
          <w:delText>影响系统正常运行的严重故障（</w:delText>
        </w:r>
        <w:r w:rsidR="0095643B" w:rsidDel="00A339B5">
          <w:rPr>
            <w:rFonts w:ascii="宋体" w:hAnsi="宋体" w:hint="eastAsia"/>
            <w:sz w:val="24"/>
            <w:lang w:eastAsia="zh-CN"/>
          </w:rPr>
          <w:delText>指系统整体或  %以上瘫痪</w:delText>
        </w:r>
        <w:r w:rsidRPr="001E76B0" w:rsidDel="00A339B5">
          <w:rPr>
            <w:rFonts w:ascii="宋体" w:hAnsi="宋体"/>
            <w:sz w:val="24"/>
          </w:rPr>
          <w:delText>），</w:delText>
        </w:r>
        <w:r w:rsidR="00F00881" w:rsidDel="00A339B5">
          <w:rPr>
            <w:rFonts w:ascii="宋体" w:hAnsi="宋体"/>
            <w:sz w:val="24"/>
          </w:rPr>
          <w:delText>卖方</w:delText>
        </w:r>
        <w:r w:rsidRPr="001E76B0" w:rsidDel="00A339B5">
          <w:rPr>
            <w:rFonts w:ascii="宋体" w:hAnsi="宋体"/>
            <w:sz w:val="24"/>
          </w:rPr>
          <w:delText>工程师及其他相关技术人员必须在4小时内赶到现场，查找原因，</w:delText>
        </w:r>
        <w:r w:rsidR="0095643B" w:rsidDel="00A339B5">
          <w:rPr>
            <w:rFonts w:ascii="宋体" w:hAnsi="宋体" w:hint="eastAsia"/>
            <w:sz w:val="24"/>
            <w:lang w:eastAsia="zh-CN"/>
          </w:rPr>
          <w:delText>并在合理的期限内</w:delText>
        </w:r>
        <w:r w:rsidRPr="001E76B0" w:rsidDel="00A339B5">
          <w:rPr>
            <w:rFonts w:ascii="宋体" w:hAnsi="宋体"/>
            <w:sz w:val="24"/>
          </w:rPr>
          <w:delText>提出解决方案和确保实现的措施，直至系统完全恢复到正常运行为止。设备在安装验收合格后三个月内出现故障，如48小时内不能修好，乙方负责提供新机。产品质保期满后，保证按成本价格提供设备的备品、备件和易损件。（国家另有规定的按其规定执行）</w:delText>
        </w:r>
        <w:commentRangeEnd w:id="89"/>
        <w:r w:rsidR="00941257" w:rsidDel="00A339B5">
          <w:rPr>
            <w:rStyle w:val="ad"/>
          </w:rPr>
          <w:commentReference w:id="89"/>
        </w:r>
      </w:del>
    </w:p>
    <w:p w:rsidR="001054A5" w:rsidRPr="001E76B0" w:rsidRDefault="001054A5">
      <w:pPr>
        <w:spacing w:line="420" w:lineRule="exact"/>
        <w:ind w:firstLine="480"/>
        <w:rPr>
          <w:rFonts w:ascii="宋体" w:hAnsi="宋体"/>
          <w:sz w:val="24"/>
        </w:rPr>
      </w:pPr>
      <w:r w:rsidRPr="001E76B0">
        <w:rPr>
          <w:rFonts w:ascii="宋体" w:hAnsi="宋体"/>
          <w:sz w:val="24"/>
        </w:rPr>
        <w:t>7.4  根据质检部门检验结果或在保质期内，如果货物的质量、性能或规格与合同不符，或证明货物</w:t>
      </w:r>
      <w:r w:rsidR="0095643B">
        <w:rPr>
          <w:rFonts w:ascii="宋体" w:hAnsi="宋体" w:hint="eastAsia"/>
          <w:sz w:val="24"/>
          <w:lang w:eastAsia="zh-CN"/>
        </w:rPr>
        <w:t>本身存在功能</w:t>
      </w:r>
      <w:r w:rsidRPr="001E76B0">
        <w:rPr>
          <w:rFonts w:ascii="宋体" w:hAnsi="宋体"/>
          <w:sz w:val="24"/>
        </w:rPr>
        <w:t>缺陷的，包括潜在的缺陷或使用不符合要求的材料等，买方将向卖方索赔。</w:t>
      </w:r>
    </w:p>
    <w:p w:rsidR="001054A5" w:rsidRPr="001E76B0" w:rsidRDefault="001054A5">
      <w:pPr>
        <w:spacing w:line="420" w:lineRule="exact"/>
        <w:ind w:firstLine="480"/>
        <w:rPr>
          <w:rFonts w:ascii="宋体" w:hAnsi="宋体"/>
          <w:sz w:val="24"/>
        </w:rPr>
      </w:pPr>
      <w:r w:rsidRPr="001E76B0">
        <w:rPr>
          <w:rFonts w:ascii="宋体" w:hAnsi="宋体"/>
          <w:sz w:val="24"/>
        </w:rPr>
        <w:t>7.5 设备出现严重不符合合同要求的质量问题时，买方有拒收的权利。</w:t>
      </w: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t>第八条  质量保证</w:t>
      </w:r>
    </w:p>
    <w:p w:rsidR="001054A5" w:rsidRPr="001E76B0" w:rsidRDefault="001054A5">
      <w:pPr>
        <w:spacing w:line="460" w:lineRule="exact"/>
        <w:ind w:firstLine="480"/>
        <w:rPr>
          <w:rFonts w:ascii="宋体" w:hAnsi="宋体"/>
          <w:bCs/>
          <w:sz w:val="24"/>
        </w:rPr>
      </w:pPr>
      <w:r w:rsidRPr="001E76B0">
        <w:rPr>
          <w:rFonts w:ascii="宋体" w:hAnsi="宋体"/>
          <w:sz w:val="24"/>
        </w:rPr>
        <w:t>8.1卖方应保证其</w:t>
      </w:r>
      <w:r w:rsidRPr="001E76B0">
        <w:rPr>
          <w:rFonts w:ascii="宋体" w:hAnsi="宋体"/>
          <w:bCs/>
          <w:sz w:val="24"/>
        </w:rPr>
        <w:t>设备必须是</w:t>
      </w:r>
      <w:r w:rsidR="0095643B">
        <w:rPr>
          <w:rFonts w:ascii="宋体" w:hAnsi="宋体" w:hint="eastAsia"/>
          <w:bCs/>
          <w:sz w:val="24"/>
          <w:lang w:eastAsia="zh-CN"/>
        </w:rPr>
        <w:t>符合合同约定要求的</w:t>
      </w:r>
      <w:r w:rsidRPr="001E76B0">
        <w:rPr>
          <w:rFonts w:ascii="宋体" w:hAnsi="宋体"/>
          <w:bCs/>
          <w:sz w:val="24"/>
        </w:rPr>
        <w:t>。</w:t>
      </w:r>
    </w:p>
    <w:p w:rsidR="001054A5" w:rsidRPr="001E76B0" w:rsidRDefault="001054A5">
      <w:pPr>
        <w:spacing w:line="420" w:lineRule="exact"/>
        <w:ind w:firstLine="480"/>
        <w:rPr>
          <w:rFonts w:ascii="宋体" w:hAnsi="宋体"/>
          <w:sz w:val="24"/>
        </w:rPr>
      </w:pPr>
      <w:r w:rsidRPr="001E76B0">
        <w:rPr>
          <w:rFonts w:ascii="宋体" w:hAnsi="宋体"/>
          <w:sz w:val="24"/>
        </w:rPr>
        <w:t>8.2卖方应保证其制造商提供的货物是全新的、未使用过的，采用</w:t>
      </w:r>
      <w:r w:rsidR="0095643B">
        <w:rPr>
          <w:rFonts w:ascii="宋体" w:hAnsi="宋体" w:hint="eastAsia"/>
          <w:sz w:val="24"/>
          <w:lang w:eastAsia="zh-CN"/>
        </w:rPr>
        <w:t>符合国家强制性标准所规定的</w:t>
      </w:r>
      <w:r w:rsidRPr="001E76B0">
        <w:rPr>
          <w:rFonts w:ascii="宋体" w:hAnsi="宋体"/>
          <w:sz w:val="24"/>
        </w:rPr>
        <w:t>材料和</w:t>
      </w:r>
      <w:r w:rsidR="0095643B">
        <w:rPr>
          <w:rFonts w:ascii="宋体" w:hAnsi="宋体" w:hint="eastAsia"/>
          <w:sz w:val="24"/>
          <w:lang w:eastAsia="zh-CN"/>
        </w:rPr>
        <w:t>国家规范</w:t>
      </w:r>
      <w:r w:rsidRPr="001E76B0">
        <w:rPr>
          <w:rFonts w:ascii="宋体" w:hAnsi="宋体"/>
          <w:sz w:val="24"/>
        </w:rPr>
        <w:t xml:space="preserve">工艺制造的，并在各个方面符合本合同规定的质量、规格和性能要求。 </w:t>
      </w:r>
    </w:p>
    <w:p w:rsidR="001054A5" w:rsidRPr="001E76B0" w:rsidRDefault="001054A5">
      <w:pPr>
        <w:spacing w:line="460" w:lineRule="exact"/>
        <w:ind w:firstLine="480"/>
        <w:rPr>
          <w:rFonts w:ascii="宋体" w:hAnsi="宋体"/>
          <w:sz w:val="24"/>
        </w:rPr>
      </w:pPr>
      <w:r w:rsidRPr="001E76B0">
        <w:rPr>
          <w:rFonts w:ascii="宋体" w:hAnsi="宋体"/>
          <w:sz w:val="24"/>
        </w:rPr>
        <w:lastRenderedPageBreak/>
        <w:t>8.3 卖方必须按招标文件要求提供相应设备材料制造商的授权证书及针对本工程供货数量的证明。未经买方同意，卖方不得更换投标文件所投</w:t>
      </w:r>
      <w:r w:rsidR="001E29C1">
        <w:rPr>
          <w:rFonts w:ascii="宋体" w:hAnsi="宋体" w:hint="eastAsia"/>
          <w:sz w:val="24"/>
          <w:lang w:eastAsia="zh-CN"/>
        </w:rPr>
        <w:t>并被买方确认的</w:t>
      </w:r>
      <w:r w:rsidRPr="001E76B0">
        <w:rPr>
          <w:rFonts w:ascii="宋体" w:hAnsi="宋体"/>
          <w:sz w:val="24"/>
        </w:rPr>
        <w:t>设备材料的品牌。</w:t>
      </w:r>
    </w:p>
    <w:p w:rsidR="001054A5" w:rsidRPr="001E76B0" w:rsidRDefault="001054A5">
      <w:pPr>
        <w:spacing w:line="420" w:lineRule="exact"/>
        <w:ind w:firstLine="480"/>
        <w:rPr>
          <w:rFonts w:ascii="宋体" w:hAnsi="宋体"/>
          <w:sz w:val="24"/>
        </w:rPr>
      </w:pPr>
      <w:r w:rsidRPr="001E76B0">
        <w:rPr>
          <w:rFonts w:ascii="宋体" w:hAnsi="宋体"/>
          <w:sz w:val="24"/>
        </w:rPr>
        <w:t>8.4卖方应保证其货物经过正确安装、合理操作和维护保养，在货物寿命期内运转良好。在规定的质量保证期内，</w:t>
      </w:r>
      <w:commentRangeStart w:id="91"/>
      <w:r w:rsidRPr="001E76B0">
        <w:rPr>
          <w:rFonts w:ascii="宋体" w:hAnsi="宋体"/>
          <w:sz w:val="24"/>
        </w:rPr>
        <w:t>卖方应对由于</w:t>
      </w:r>
      <w:del w:id="92" w:author="Xingming.Liu" w:date="2010-09-04T16:15:00Z">
        <w:r w:rsidR="006E47D7" w:rsidDel="00A339B5">
          <w:rPr>
            <w:rFonts w:ascii="宋体" w:hAnsi="宋体" w:hint="eastAsia"/>
            <w:sz w:val="24"/>
            <w:lang w:eastAsia="zh-CN"/>
          </w:rPr>
          <w:delText>卖方原因导致的</w:delText>
        </w:r>
      </w:del>
      <w:r w:rsidRPr="001E76B0">
        <w:rPr>
          <w:rFonts w:ascii="宋体" w:hAnsi="宋体"/>
          <w:sz w:val="24"/>
        </w:rPr>
        <w:t>设计、制造或材料的缺陷及安装的错误而造成的任何故障负责</w:t>
      </w:r>
      <w:commentRangeEnd w:id="91"/>
      <w:r w:rsidR="0000131C">
        <w:rPr>
          <w:rStyle w:val="ad"/>
        </w:rPr>
        <w:commentReference w:id="91"/>
      </w:r>
      <w:r w:rsidRPr="001E76B0">
        <w:rPr>
          <w:rFonts w:ascii="宋体" w:hAnsi="宋体"/>
          <w:sz w:val="24"/>
        </w:rPr>
        <w:t>。除采购合同中另有规定外，出现上述情况，卖方应在收到买方通知后2小时内作出有效的响应，并在4小时内免费负责修理，或24小时内更换有缺陷的零部件或整机。对造成的损失买方保留索赔的权利。</w:t>
      </w:r>
    </w:p>
    <w:p w:rsidR="001054A5" w:rsidRPr="001E76B0" w:rsidRDefault="001054A5">
      <w:pPr>
        <w:spacing w:line="420" w:lineRule="exact"/>
        <w:ind w:firstLine="480"/>
        <w:rPr>
          <w:rFonts w:ascii="宋体" w:hAnsi="宋体"/>
          <w:sz w:val="24"/>
        </w:rPr>
      </w:pPr>
      <w:r w:rsidRPr="001E76B0">
        <w:rPr>
          <w:rFonts w:ascii="宋体" w:hAnsi="宋体"/>
          <w:sz w:val="24"/>
        </w:rPr>
        <w:t>8.5卖方所提供货物的技术规格必须与招</w:t>
      </w:r>
      <w:r w:rsidR="006E47D7">
        <w:rPr>
          <w:rFonts w:ascii="宋体" w:hAnsi="宋体" w:hint="eastAsia"/>
          <w:sz w:val="24"/>
          <w:lang w:eastAsia="zh-CN"/>
        </w:rPr>
        <w:t>投</w:t>
      </w:r>
      <w:r w:rsidRPr="001E76B0">
        <w:rPr>
          <w:rFonts w:ascii="宋体" w:hAnsi="宋体"/>
          <w:sz w:val="24"/>
        </w:rPr>
        <w:t>标文件及其附件</w:t>
      </w:r>
      <w:r w:rsidR="006E47D7">
        <w:rPr>
          <w:rFonts w:ascii="宋体" w:hAnsi="宋体" w:hint="eastAsia"/>
          <w:sz w:val="24"/>
          <w:lang w:eastAsia="zh-CN"/>
        </w:rPr>
        <w:t>中双方共同确认的</w:t>
      </w:r>
      <w:r w:rsidRPr="001E76B0">
        <w:rPr>
          <w:rFonts w:ascii="宋体" w:hAnsi="宋体"/>
          <w:sz w:val="24"/>
        </w:rPr>
        <w:t>标准相一致。若技术规格中无相应规定，货物则应符合相应的货物来源国标准或买方认可的相应的正式标准。</w:t>
      </w:r>
    </w:p>
    <w:p w:rsidR="001054A5" w:rsidRPr="001E76B0" w:rsidRDefault="001054A5">
      <w:pPr>
        <w:spacing w:line="360" w:lineRule="exact"/>
        <w:ind w:firstLine="480"/>
        <w:rPr>
          <w:rFonts w:ascii="宋体" w:hAnsi="宋体"/>
          <w:spacing w:val="-6"/>
          <w:sz w:val="24"/>
          <w:lang w:eastAsia="zh-CN"/>
        </w:rPr>
      </w:pPr>
      <w:r w:rsidRPr="001E76B0">
        <w:rPr>
          <w:rFonts w:ascii="宋体" w:hAnsi="宋体"/>
          <w:sz w:val="24"/>
        </w:rPr>
        <w:t>8.6关于专利技术：卖方须保障买方使用其设备时，不受到第三方关于侵权设计、工艺、方案、技术资料、软件、商标、专利、外协产品等一切方面的指控。任</w:t>
      </w:r>
      <w:r w:rsidRPr="001E76B0">
        <w:rPr>
          <w:rFonts w:ascii="宋体" w:hAnsi="宋体"/>
          <w:spacing w:val="-6"/>
          <w:sz w:val="24"/>
        </w:rPr>
        <w:t>何第三方如果提出侵权指控，卖方必须承担由此产生的一切索赔和责任。</w:t>
      </w:r>
      <w:r w:rsidR="006E47D7">
        <w:rPr>
          <w:rFonts w:ascii="宋体" w:hAnsi="宋体" w:hint="eastAsia"/>
          <w:spacing w:val="-6"/>
          <w:sz w:val="24"/>
          <w:lang w:eastAsia="zh-CN"/>
        </w:rPr>
        <w:t>但卖方产品所含任何知识产权（包括专利、外观设计、专有技术、版权等）不应相关产品出售而转移，仍归属于原权利人。</w:t>
      </w:r>
    </w:p>
    <w:p w:rsidR="001054A5" w:rsidRPr="001E76B0" w:rsidRDefault="001054A5">
      <w:pPr>
        <w:spacing w:line="360" w:lineRule="exact"/>
        <w:ind w:left="-2" w:firstLine="480"/>
        <w:rPr>
          <w:rFonts w:ascii="宋体" w:hAnsi="宋体"/>
          <w:sz w:val="24"/>
        </w:rPr>
      </w:pPr>
      <w:r w:rsidRPr="001E76B0">
        <w:rPr>
          <w:rFonts w:ascii="宋体" w:hAnsi="宋体"/>
          <w:sz w:val="24"/>
        </w:rPr>
        <w:t>8.7招标文件的技术规范书中另有规定的外，卖方应准备与本合同货物相符的技术资料一式二套随每批货物一起发运给买方。例如：产品样本、操作手册、使用说明、维修指南或服务手册等。如本条款所述资料不完整或丢失，卖方应在收到买方通知后立即免费另寄。</w:t>
      </w:r>
    </w:p>
    <w:p w:rsidR="001054A5" w:rsidRPr="001E76B0" w:rsidRDefault="001054A5">
      <w:pPr>
        <w:spacing w:line="360" w:lineRule="exact"/>
        <w:ind w:firstLine="480"/>
        <w:rPr>
          <w:rFonts w:ascii="宋体" w:hAnsi="宋体"/>
          <w:sz w:val="24"/>
        </w:rPr>
      </w:pPr>
      <w:r w:rsidRPr="001E76B0">
        <w:rPr>
          <w:rFonts w:ascii="宋体" w:hAnsi="宋体"/>
          <w:sz w:val="24"/>
        </w:rPr>
        <w:t>8.8关于技术规范：卖方提供的货物应符合招</w:t>
      </w:r>
      <w:r w:rsidR="006E47D7">
        <w:rPr>
          <w:rFonts w:ascii="宋体" w:hAnsi="宋体" w:hint="eastAsia"/>
          <w:sz w:val="24"/>
          <w:lang w:eastAsia="zh-CN"/>
        </w:rPr>
        <w:t>投</w:t>
      </w:r>
      <w:r w:rsidRPr="001E76B0">
        <w:rPr>
          <w:rFonts w:ascii="宋体" w:hAnsi="宋体"/>
          <w:sz w:val="24"/>
        </w:rPr>
        <w:t>标文件</w:t>
      </w:r>
      <w:r w:rsidR="006E47D7">
        <w:rPr>
          <w:rFonts w:ascii="宋体" w:hAnsi="宋体" w:hint="eastAsia"/>
          <w:sz w:val="24"/>
          <w:lang w:eastAsia="zh-CN"/>
        </w:rPr>
        <w:t>中双方共同确认</w:t>
      </w:r>
      <w:r w:rsidRPr="001E76B0">
        <w:rPr>
          <w:rFonts w:ascii="宋体" w:hAnsi="宋体"/>
          <w:sz w:val="24"/>
        </w:rPr>
        <w:t>的技术规格要求，</w:t>
      </w:r>
      <w:r w:rsidRPr="001E76B0">
        <w:rPr>
          <w:rFonts w:ascii="宋体" w:hAnsi="宋体"/>
          <w:spacing w:val="-8"/>
          <w:sz w:val="24"/>
        </w:rPr>
        <w:t>若技术要求中无相应说明，应符合国家有关部门最新颁布的相应标准和规范及</w:t>
      </w:r>
      <w:r w:rsidRPr="001E76B0">
        <w:rPr>
          <w:rFonts w:ascii="宋体" w:hAnsi="宋体"/>
          <w:sz w:val="24"/>
        </w:rPr>
        <w:t>有效的产品认证文件。</w:t>
      </w:r>
    </w:p>
    <w:p w:rsidR="001054A5" w:rsidRPr="001E76B0" w:rsidRDefault="001054A5">
      <w:pPr>
        <w:spacing w:line="360" w:lineRule="exact"/>
        <w:ind w:left="279" w:firstLine="240"/>
        <w:rPr>
          <w:rFonts w:ascii="宋体" w:hAnsi="宋体"/>
          <w:sz w:val="24"/>
        </w:rPr>
      </w:pPr>
      <w:r w:rsidRPr="001E76B0">
        <w:rPr>
          <w:rFonts w:ascii="宋体" w:hAnsi="宋体"/>
          <w:sz w:val="24"/>
        </w:rPr>
        <w:t>8.9如若选用原装进口设备，卖方必须具备下列证明文件：</w:t>
      </w:r>
    </w:p>
    <w:p w:rsidR="001054A5" w:rsidRPr="001E76B0" w:rsidRDefault="001054A5">
      <w:pPr>
        <w:spacing w:line="360" w:lineRule="exact"/>
        <w:ind w:firstLine="480"/>
        <w:rPr>
          <w:rFonts w:ascii="宋体" w:hAnsi="宋体"/>
          <w:sz w:val="24"/>
        </w:rPr>
      </w:pPr>
      <w:r w:rsidRPr="001E76B0">
        <w:rPr>
          <w:rFonts w:ascii="宋体" w:hAnsi="宋体"/>
          <w:sz w:val="24"/>
        </w:rPr>
        <w:t>a．原产地证书；b．生产厂质量保证书；c．装箱单；d．船运单（复印件）；e．中华人民共和国海关报关单（复印件）；f．中华人民共和国商检证明；g．其他文件。</w:t>
      </w: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t>第九条  包装和运输</w:t>
      </w:r>
    </w:p>
    <w:p w:rsidR="001054A5" w:rsidRPr="001E76B0" w:rsidRDefault="001054A5">
      <w:pPr>
        <w:spacing w:line="420" w:lineRule="exact"/>
        <w:ind w:firstLine="480"/>
        <w:rPr>
          <w:rFonts w:ascii="宋体" w:hAnsi="宋体"/>
          <w:sz w:val="24"/>
        </w:rPr>
      </w:pPr>
      <w:r w:rsidRPr="001E76B0">
        <w:rPr>
          <w:rFonts w:ascii="宋体" w:hAnsi="宋体"/>
          <w:sz w:val="24"/>
        </w:rPr>
        <w:t>9.1 对于在中华人民共和国制造或销售的产品</w:t>
      </w:r>
    </w:p>
    <w:p w:rsidR="001054A5" w:rsidRPr="001E76B0" w:rsidRDefault="001054A5">
      <w:pPr>
        <w:spacing w:line="420" w:lineRule="exact"/>
        <w:ind w:firstLine="480"/>
        <w:rPr>
          <w:rFonts w:ascii="宋体" w:hAnsi="宋体"/>
          <w:sz w:val="24"/>
        </w:rPr>
      </w:pPr>
      <w:r w:rsidRPr="001E76B0">
        <w:rPr>
          <w:rFonts w:ascii="宋体" w:hAnsi="宋体"/>
          <w:sz w:val="24"/>
        </w:rPr>
        <w:t>9.1.1卖方所提供的货物的包装应为货物出厂时原包装。</w:t>
      </w:r>
    </w:p>
    <w:p w:rsidR="001054A5" w:rsidRPr="001E76B0" w:rsidRDefault="001054A5">
      <w:pPr>
        <w:spacing w:line="420" w:lineRule="exact"/>
        <w:ind w:firstLine="480"/>
        <w:rPr>
          <w:rFonts w:ascii="宋体" w:hAnsi="宋体"/>
          <w:sz w:val="24"/>
        </w:rPr>
      </w:pPr>
      <w:r w:rsidRPr="001E76B0">
        <w:rPr>
          <w:rFonts w:ascii="宋体" w:hAnsi="宋体"/>
          <w:sz w:val="24"/>
        </w:rPr>
        <w:t>9.1.2包装与保护：卖方所提供的货物在装卸、运输和仓储过程中有足够的包装保护，防止货物受潮、生锈、被腐蚀、受到冲撞以及其他不可预见的损</w:t>
      </w:r>
      <w:r w:rsidRPr="001E76B0">
        <w:rPr>
          <w:rFonts w:ascii="宋体" w:hAnsi="宋体"/>
          <w:sz w:val="24"/>
        </w:rPr>
        <w:lastRenderedPageBreak/>
        <w:t>坏。</w:t>
      </w:r>
    </w:p>
    <w:p w:rsidR="001054A5" w:rsidRPr="001E76B0" w:rsidRDefault="001054A5">
      <w:pPr>
        <w:spacing w:line="420" w:lineRule="exact"/>
        <w:ind w:firstLine="480"/>
        <w:rPr>
          <w:rFonts w:ascii="宋体" w:hAnsi="宋体"/>
          <w:sz w:val="24"/>
        </w:rPr>
      </w:pPr>
      <w:r w:rsidRPr="001E76B0">
        <w:rPr>
          <w:rFonts w:ascii="宋体" w:hAnsi="宋体"/>
          <w:sz w:val="24"/>
        </w:rPr>
        <w:t xml:space="preserve">9.1.3货物装箱清单及文件：卖方所提供货物包装箱内必须附有详细的装箱清单，有清楚的与装箱单相对应的名称和编号。在包装箱中必须附有本合同中所要求的所有文件和资料。   </w:t>
      </w:r>
    </w:p>
    <w:p w:rsidR="001054A5" w:rsidRPr="001E76B0" w:rsidRDefault="001054A5">
      <w:pPr>
        <w:spacing w:line="420" w:lineRule="exact"/>
        <w:ind w:firstLine="480"/>
        <w:rPr>
          <w:rFonts w:ascii="宋体" w:hAnsi="宋体"/>
          <w:sz w:val="24"/>
        </w:rPr>
      </w:pPr>
      <w:r w:rsidRPr="001E76B0">
        <w:rPr>
          <w:rFonts w:ascii="宋体" w:hAnsi="宋体"/>
          <w:sz w:val="24"/>
        </w:rPr>
        <w:t>9.1.4包装标识：投标货物的每一包装箱应在邻接的四侧用不退色油漆做出醒目的中文字样的标识，如：a.收货人全称及收货人代号；b.合同编号；c.装运标志； d.运达目的地；e.货物名称、品目号和箱号；f.毛重/净重；j.运输尺寸（长×宽×高，厘米计算）等等。</w:t>
      </w:r>
    </w:p>
    <w:p w:rsidR="001054A5" w:rsidRPr="001E76B0" w:rsidRDefault="001054A5">
      <w:pPr>
        <w:spacing w:line="420" w:lineRule="exact"/>
        <w:ind w:firstLine="480"/>
        <w:rPr>
          <w:rFonts w:ascii="宋体" w:hAnsi="宋体"/>
          <w:sz w:val="24"/>
        </w:rPr>
      </w:pPr>
      <w:r w:rsidRPr="001E76B0">
        <w:rPr>
          <w:rFonts w:ascii="宋体" w:hAnsi="宋体"/>
          <w:sz w:val="24"/>
        </w:rPr>
        <w:t>9.1.5卖方或制造商应根据货物单件重量和货物特点及运输要求的具体情况，在包装箱的两侧加注适当的中文和图形运输标志，如“重心”“吊装点”“勿倒置”“小心轻放”等内容。</w:t>
      </w:r>
    </w:p>
    <w:p w:rsidR="001054A5" w:rsidRPr="001E76B0" w:rsidRDefault="001054A5">
      <w:pPr>
        <w:spacing w:line="420" w:lineRule="exact"/>
        <w:ind w:firstLine="480"/>
        <w:rPr>
          <w:rFonts w:ascii="宋体" w:hAnsi="宋体"/>
          <w:sz w:val="24"/>
        </w:rPr>
      </w:pPr>
      <w:r w:rsidRPr="001E76B0">
        <w:rPr>
          <w:rFonts w:ascii="宋体" w:hAnsi="宋体"/>
          <w:sz w:val="24"/>
        </w:rPr>
        <w:t>9.1.6由卖方负责完成货物运输过程的全部工作内容。并安全送达指定交货地。</w:t>
      </w:r>
    </w:p>
    <w:p w:rsidR="001054A5" w:rsidRPr="001E76B0" w:rsidRDefault="001054A5">
      <w:pPr>
        <w:spacing w:line="420" w:lineRule="exact"/>
        <w:ind w:firstLine="480"/>
        <w:rPr>
          <w:rFonts w:ascii="宋体" w:hAnsi="宋体"/>
          <w:sz w:val="24"/>
        </w:rPr>
      </w:pPr>
      <w:r w:rsidRPr="001E76B0">
        <w:rPr>
          <w:rFonts w:ascii="宋体" w:hAnsi="宋体"/>
          <w:sz w:val="24"/>
        </w:rPr>
        <w:t>9.2 对于在国外制造或销售的产品，由买方委托的进出口代理公司与设备制造商签定合同时商定。</w:t>
      </w: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t>第十条  检验和竣工验收</w:t>
      </w:r>
    </w:p>
    <w:p w:rsidR="001054A5" w:rsidRPr="001E76B0" w:rsidRDefault="001054A5">
      <w:pPr>
        <w:spacing w:line="420" w:lineRule="exact"/>
        <w:ind w:firstLine="600"/>
        <w:rPr>
          <w:rFonts w:ascii="宋体" w:hAnsi="宋体"/>
          <w:sz w:val="24"/>
        </w:rPr>
      </w:pPr>
      <w:r w:rsidRPr="001E76B0">
        <w:rPr>
          <w:rFonts w:ascii="宋体" w:hAnsi="宋体"/>
          <w:sz w:val="24"/>
        </w:rPr>
        <w:t>10.1对于在中华人民共和国制造或销售的产品：</w:t>
      </w:r>
    </w:p>
    <w:p w:rsidR="001054A5" w:rsidRPr="001E76B0" w:rsidRDefault="001054A5">
      <w:pPr>
        <w:spacing w:line="420" w:lineRule="exact"/>
        <w:ind w:firstLine="600"/>
        <w:rPr>
          <w:rFonts w:ascii="宋体" w:hAnsi="宋体"/>
          <w:sz w:val="24"/>
        </w:rPr>
      </w:pPr>
      <w:r w:rsidRPr="001E76B0">
        <w:rPr>
          <w:rFonts w:ascii="宋体" w:hAnsi="宋体"/>
          <w:sz w:val="24"/>
        </w:rPr>
        <w:t>10.1.1买方或其代表应有权检验和／或测试货物，以确认货物是否符合合同规格的要求，并且不承担额外的费用。合同条款和技术规格将说明买方要求进行的检验和测试，以及在何处进行这些检验和测试。买方将及时以书面形式把进行检验和／或买方的测试代表的身份通知卖方。</w:t>
      </w:r>
    </w:p>
    <w:p w:rsidR="001054A5" w:rsidRPr="001E76B0" w:rsidRDefault="001054A5">
      <w:pPr>
        <w:spacing w:line="420" w:lineRule="exact"/>
        <w:ind w:firstLine="600"/>
        <w:rPr>
          <w:rFonts w:ascii="宋体" w:hAnsi="宋体"/>
          <w:sz w:val="24"/>
        </w:rPr>
      </w:pPr>
      <w:r w:rsidRPr="001E76B0">
        <w:rPr>
          <w:rFonts w:ascii="宋体" w:hAnsi="宋体"/>
          <w:sz w:val="24"/>
        </w:rPr>
        <w:t>10.1.2检验和测试可以在卖方或制造商驻地、交货地点和／或货物的最终目的地进行。如果在卖方或制造商的驻地进行，检测人员应能得到全部合理的设施和协助，买方不应承担费用。</w:t>
      </w:r>
    </w:p>
    <w:p w:rsidR="001054A5" w:rsidRPr="001E76B0" w:rsidRDefault="001054A5">
      <w:pPr>
        <w:spacing w:line="420" w:lineRule="exact"/>
        <w:ind w:firstLine="600"/>
        <w:rPr>
          <w:rFonts w:ascii="宋体" w:hAnsi="宋体"/>
          <w:sz w:val="24"/>
        </w:rPr>
      </w:pPr>
      <w:r w:rsidRPr="001E76B0">
        <w:rPr>
          <w:rFonts w:ascii="宋体" w:hAnsi="宋体"/>
          <w:sz w:val="24"/>
        </w:rPr>
        <w:t>10.1.3如果任何被检验或测试的货物不能满足规格的要求，买方可以拒绝接受该货物，卖方应免费更换满足招</w:t>
      </w:r>
      <w:r w:rsidR="006E47D7">
        <w:rPr>
          <w:rFonts w:ascii="宋体" w:hAnsi="宋体" w:hint="eastAsia"/>
          <w:sz w:val="24"/>
          <w:lang w:eastAsia="zh-CN"/>
        </w:rPr>
        <w:t>投</w:t>
      </w:r>
      <w:r w:rsidRPr="001E76B0">
        <w:rPr>
          <w:rFonts w:ascii="宋体" w:hAnsi="宋体"/>
          <w:sz w:val="24"/>
        </w:rPr>
        <w:t>标文件</w:t>
      </w:r>
      <w:r w:rsidR="006E47D7">
        <w:rPr>
          <w:rFonts w:ascii="宋体" w:hAnsi="宋体" w:hint="eastAsia"/>
          <w:sz w:val="24"/>
          <w:lang w:eastAsia="zh-CN"/>
        </w:rPr>
        <w:t>中双方共同确认的</w:t>
      </w:r>
      <w:r w:rsidRPr="001E76B0">
        <w:rPr>
          <w:rFonts w:ascii="宋体" w:hAnsi="宋体"/>
          <w:sz w:val="24"/>
        </w:rPr>
        <w:t>要求的同品牌的货物。</w:t>
      </w:r>
    </w:p>
    <w:p w:rsidR="001054A5" w:rsidRPr="001E76B0" w:rsidRDefault="001054A5">
      <w:pPr>
        <w:spacing w:line="420" w:lineRule="exact"/>
        <w:ind w:firstLine="600"/>
        <w:rPr>
          <w:rFonts w:ascii="宋体" w:hAnsi="宋体"/>
          <w:sz w:val="24"/>
        </w:rPr>
      </w:pPr>
      <w:r w:rsidRPr="001E76B0">
        <w:rPr>
          <w:rFonts w:ascii="宋体" w:hAnsi="宋体"/>
          <w:sz w:val="24"/>
        </w:rPr>
        <w:t>10.1.4买方在货物到达现场后对货物进行检验、测试及必要时拒绝接受货物的权力将不会因为货物在从来源国启运前通过了买方或其代表的检验、测试和认可而受到限制或放弃。</w:t>
      </w:r>
    </w:p>
    <w:p w:rsidR="001054A5" w:rsidRPr="001E76B0" w:rsidRDefault="001054A5">
      <w:pPr>
        <w:spacing w:line="420" w:lineRule="exact"/>
        <w:ind w:firstLine="600"/>
        <w:rPr>
          <w:rFonts w:ascii="宋体" w:hAnsi="宋体"/>
          <w:sz w:val="24"/>
        </w:rPr>
      </w:pPr>
      <w:r w:rsidRPr="001E76B0">
        <w:rPr>
          <w:rFonts w:ascii="宋体" w:hAnsi="宋体"/>
          <w:sz w:val="24"/>
        </w:rPr>
        <w:t>10.1.5在交货前，卖方应让制造商对货物的质量、规格、性能、数量和</w:t>
      </w:r>
      <w:r w:rsidRPr="001E76B0">
        <w:rPr>
          <w:rFonts w:ascii="宋体" w:hAnsi="宋体"/>
          <w:sz w:val="24"/>
        </w:rPr>
        <w:lastRenderedPageBreak/>
        <w:t>重量等进行详细而全面的检验，并出具一份证明货物符合合同规定的检验证书，检验证书是付款时提交给议付行的文件的一个组成部分，但不能作为有关质量、规格、性能、数量或重量的最终检验。制造商检验的结果和细节应附在质量检验证书后面。</w:t>
      </w:r>
    </w:p>
    <w:p w:rsidR="001054A5" w:rsidRPr="001E76B0" w:rsidRDefault="001054A5">
      <w:pPr>
        <w:spacing w:line="420" w:lineRule="exact"/>
        <w:ind w:firstLine="600"/>
        <w:rPr>
          <w:rFonts w:ascii="宋体" w:hAnsi="宋体"/>
          <w:sz w:val="24"/>
        </w:rPr>
      </w:pPr>
      <w:r w:rsidRPr="001E76B0">
        <w:rPr>
          <w:rFonts w:ascii="宋体" w:hAnsi="宋体"/>
          <w:sz w:val="24"/>
        </w:rPr>
        <w:t>10.1.6对于进口货物，货物进关后，卖方应向中华人民共和国国家出入境检验检疫局（以下称为检验检疫局）申请对货物的质量、规格、数量和重量进行检验，并出具交货后检验证书。</w:t>
      </w:r>
    </w:p>
    <w:p w:rsidR="001054A5" w:rsidRPr="001E76B0" w:rsidRDefault="001054A5">
      <w:pPr>
        <w:spacing w:line="420" w:lineRule="exact"/>
        <w:ind w:firstLine="600"/>
        <w:rPr>
          <w:rFonts w:ascii="宋体" w:hAnsi="宋体"/>
          <w:sz w:val="24"/>
        </w:rPr>
      </w:pPr>
      <w:r w:rsidRPr="001E76B0">
        <w:rPr>
          <w:rFonts w:ascii="宋体" w:hAnsi="宋体"/>
          <w:sz w:val="24"/>
        </w:rPr>
        <w:t>10.1.7如果在质量保证期内，发现货物的质量、规格或参数指标与合同要求不符，或货物被证实有缺陷，包括潜在的缺陷或使用不合适的材料，买方应及时向卖方提出索赔。</w:t>
      </w:r>
    </w:p>
    <w:p w:rsidR="001054A5" w:rsidRDefault="001054A5">
      <w:pPr>
        <w:spacing w:line="420" w:lineRule="exact"/>
        <w:ind w:firstLine="600"/>
        <w:rPr>
          <w:rFonts w:ascii="宋体" w:hAnsi="宋体"/>
          <w:sz w:val="24"/>
          <w:lang w:eastAsia="zh-CN"/>
        </w:rPr>
      </w:pPr>
      <w:r w:rsidRPr="001E76B0">
        <w:rPr>
          <w:rFonts w:ascii="宋体" w:hAnsi="宋体"/>
          <w:sz w:val="24"/>
        </w:rPr>
        <w:t>10.2对于在国外制造或销售的产品，由买方委托的进出口代理公司与设备制造商签定合同时商定。</w:t>
      </w:r>
    </w:p>
    <w:p w:rsidR="00152744" w:rsidRPr="001E76B0" w:rsidRDefault="00152744">
      <w:pPr>
        <w:spacing w:line="420" w:lineRule="exact"/>
        <w:ind w:firstLine="600"/>
        <w:rPr>
          <w:rFonts w:ascii="宋体" w:hAnsi="宋体"/>
          <w:sz w:val="24"/>
          <w:lang w:eastAsia="zh-CN"/>
        </w:rPr>
      </w:pPr>
      <w:r>
        <w:rPr>
          <w:rFonts w:ascii="宋体" w:hAnsi="宋体" w:hint="eastAsia"/>
          <w:sz w:val="24"/>
          <w:lang w:eastAsia="zh-CN"/>
        </w:rPr>
        <w:t>10.3买方应在接到卖方验收通知之日起</w:t>
      </w:r>
      <w:commentRangeStart w:id="93"/>
      <w:del w:id="94" w:author="Xingming.Liu" w:date="2010-09-04T16:01:00Z">
        <w:r w:rsidDel="00941257">
          <w:rPr>
            <w:rFonts w:ascii="宋体" w:hAnsi="宋体" w:hint="eastAsia"/>
            <w:sz w:val="24"/>
            <w:lang w:eastAsia="zh-CN"/>
          </w:rPr>
          <w:delText>5</w:delText>
        </w:r>
        <w:commentRangeEnd w:id="93"/>
        <w:r w:rsidR="0000131C" w:rsidDel="00941257">
          <w:rPr>
            <w:rStyle w:val="ad"/>
          </w:rPr>
          <w:commentReference w:id="93"/>
        </w:r>
        <w:r w:rsidDel="00941257">
          <w:rPr>
            <w:rFonts w:ascii="宋体" w:hAnsi="宋体" w:hint="eastAsia"/>
            <w:sz w:val="24"/>
            <w:lang w:eastAsia="zh-CN"/>
          </w:rPr>
          <w:delText>个</w:delText>
        </w:r>
      </w:del>
      <w:ins w:id="95" w:author="Xingming.Liu" w:date="2010-09-04T16:01:00Z">
        <w:r w:rsidR="00941257">
          <w:rPr>
            <w:rFonts w:ascii="宋体" w:hAnsi="宋体" w:hint="eastAsia"/>
            <w:sz w:val="24"/>
            <w:lang w:eastAsia="zh-CN"/>
          </w:rPr>
          <w:t>10</w:t>
        </w:r>
      </w:ins>
      <w:r>
        <w:rPr>
          <w:rFonts w:ascii="宋体" w:hAnsi="宋体" w:hint="eastAsia"/>
          <w:sz w:val="24"/>
          <w:lang w:eastAsia="zh-CN"/>
        </w:rPr>
        <w:t>工作日内组织对相关货物进行验收，并出具相应的验收报告和意见。该等货物符合</w:t>
      </w:r>
      <w:commentRangeStart w:id="96"/>
      <w:ins w:id="97" w:author="Xingming.Liu" w:date="2010-09-04T11:09:00Z">
        <w:r w:rsidR="0000131C">
          <w:rPr>
            <w:rFonts w:ascii="宋体" w:hAnsi="宋体" w:hint="eastAsia"/>
            <w:sz w:val="24"/>
            <w:lang w:eastAsia="zh-CN"/>
          </w:rPr>
          <w:t>国家相关标准</w:t>
        </w:r>
      </w:ins>
      <w:commentRangeEnd w:id="96"/>
      <w:ins w:id="98" w:author="Xingming.Liu" w:date="2010-09-04T16:02:00Z">
        <w:r w:rsidR="00941257">
          <w:rPr>
            <w:rStyle w:val="ad"/>
          </w:rPr>
          <w:commentReference w:id="96"/>
        </w:r>
      </w:ins>
      <w:ins w:id="99" w:author="Xingming.Liu" w:date="2010-09-04T11:09:00Z">
        <w:r w:rsidR="0000131C">
          <w:rPr>
            <w:rFonts w:ascii="宋体" w:hAnsi="宋体" w:hint="eastAsia"/>
            <w:sz w:val="24"/>
            <w:lang w:eastAsia="zh-CN"/>
          </w:rPr>
          <w:t>和</w:t>
        </w:r>
      </w:ins>
      <w:r>
        <w:rPr>
          <w:rFonts w:ascii="宋体" w:hAnsi="宋体" w:hint="eastAsia"/>
          <w:sz w:val="24"/>
          <w:lang w:eastAsia="zh-CN"/>
        </w:rPr>
        <w:t>本合同约定要求即视为验收合格。若买方未在上述期限内进行验收，则该等期限届满后即视为相关货物已通过买方验收。</w:t>
      </w: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t>第十一条  不可抗力和保险</w:t>
      </w:r>
    </w:p>
    <w:p w:rsidR="001054A5" w:rsidRPr="001E76B0" w:rsidRDefault="001054A5">
      <w:pPr>
        <w:spacing w:line="420" w:lineRule="exact"/>
        <w:ind w:firstLine="461"/>
        <w:rPr>
          <w:rFonts w:ascii="宋体" w:hAnsi="宋体"/>
          <w:sz w:val="24"/>
        </w:rPr>
      </w:pPr>
      <w:r w:rsidRPr="001E76B0">
        <w:rPr>
          <w:rFonts w:ascii="宋体" w:hAnsi="宋体"/>
          <w:sz w:val="24"/>
        </w:rPr>
        <w:t>11</w:t>
      </w:r>
      <w:r w:rsidRPr="001E76B0">
        <w:rPr>
          <w:rFonts w:ascii="宋体" w:hAnsi="宋体"/>
          <w:b/>
          <w:bCs/>
          <w:sz w:val="24"/>
        </w:rPr>
        <w:t>.</w:t>
      </w:r>
      <w:r w:rsidRPr="001E76B0">
        <w:rPr>
          <w:rFonts w:ascii="宋体" w:hAnsi="宋体"/>
          <w:sz w:val="24"/>
        </w:rPr>
        <w:t>1签约双方任一方由于受诸如战争、严重火灾、洪水、台风、地震等不可抗力事故的影响而不能执行合同时，履行合同的期限应予以延长，则延长的期限应相当于事故所影响的时间。不可抗力系指双方在缔结本合同时所不能预见的，并且它的发生及其后果是无法避免和无法克服的。</w:t>
      </w:r>
    </w:p>
    <w:p w:rsidR="001054A5" w:rsidRPr="001E76B0" w:rsidRDefault="001054A5">
      <w:pPr>
        <w:spacing w:line="420" w:lineRule="exact"/>
        <w:ind w:firstLine="461"/>
        <w:rPr>
          <w:rFonts w:ascii="宋体" w:hAnsi="宋体"/>
          <w:sz w:val="24"/>
        </w:rPr>
      </w:pPr>
      <w:r w:rsidRPr="001E76B0">
        <w:rPr>
          <w:rFonts w:ascii="宋体" w:hAnsi="宋体"/>
          <w:sz w:val="24"/>
        </w:rPr>
        <w:t>11</w:t>
      </w:r>
      <w:r w:rsidRPr="001E76B0">
        <w:rPr>
          <w:rFonts w:ascii="宋体" w:hAnsi="宋体"/>
          <w:b/>
          <w:bCs/>
          <w:sz w:val="24"/>
        </w:rPr>
        <w:t>.</w:t>
      </w:r>
      <w:r w:rsidRPr="001E76B0">
        <w:rPr>
          <w:rFonts w:ascii="宋体" w:hAnsi="宋体"/>
          <w:sz w:val="24"/>
        </w:rPr>
        <w:t>2受阻一方应在不可抗力发生后尽快用电报、传真通知对方，并于事故发生后14天内将有关当局出具的证明文件用特快专递或挂号信寄给对方审阅确认。一旦不可抗力事故的影响持续120天以上，双方应通过友好协商在合理的时间内达成进一步履行合同的协议。</w:t>
      </w: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t>第十二条  违约责任及索赔</w:t>
      </w:r>
    </w:p>
    <w:p w:rsidR="001054A5" w:rsidRPr="001E76B0" w:rsidRDefault="001054A5">
      <w:pPr>
        <w:spacing w:line="420" w:lineRule="exact"/>
        <w:ind w:firstLine="480"/>
        <w:rPr>
          <w:rFonts w:ascii="宋体" w:hAnsi="宋体"/>
          <w:sz w:val="24"/>
        </w:rPr>
      </w:pPr>
      <w:r w:rsidRPr="001E76B0">
        <w:rPr>
          <w:rFonts w:ascii="宋体" w:hAnsi="宋体"/>
          <w:sz w:val="24"/>
        </w:rPr>
        <w:t>12</w:t>
      </w:r>
      <w:r w:rsidRPr="001E76B0">
        <w:rPr>
          <w:rFonts w:ascii="宋体" w:hAnsi="宋体"/>
          <w:b/>
          <w:bCs/>
          <w:sz w:val="24"/>
        </w:rPr>
        <w:t>.</w:t>
      </w:r>
      <w:r w:rsidRPr="001E76B0">
        <w:rPr>
          <w:rFonts w:ascii="宋体" w:hAnsi="宋体"/>
          <w:sz w:val="24"/>
        </w:rPr>
        <w:t>1延期交货与误工期赔偿：</w:t>
      </w:r>
    </w:p>
    <w:p w:rsidR="001054A5" w:rsidRPr="00A339B5" w:rsidRDefault="001054A5" w:rsidP="00A339B5">
      <w:pPr>
        <w:pStyle w:val="ae"/>
        <w:rPr>
          <w:lang w:eastAsia="zh-CN"/>
          <w:rPrChange w:id="100" w:author="Xingming.Liu" w:date="2010-09-04T16:15:00Z">
            <w:rPr>
              <w:rFonts w:ascii="宋体" w:hAnsi="宋体"/>
              <w:sz w:val="24"/>
            </w:rPr>
          </w:rPrChange>
        </w:rPr>
        <w:pPrChange w:id="101" w:author="Xingming.Liu" w:date="2010-09-04T16:15:00Z">
          <w:pPr>
            <w:ind w:firstLine="600"/>
          </w:pPr>
        </w:pPrChange>
      </w:pPr>
      <w:r w:rsidRPr="001E76B0">
        <w:rPr>
          <w:rFonts w:ascii="宋体" w:hAnsi="宋体"/>
          <w:sz w:val="24"/>
        </w:rPr>
        <w:t>卖方应在合同“第一条  合同范围和交货时间 1.4 交货及竣工时间”约定的时间以内完成整个系统的供货、设备按照调试、系统集成、系统验收和交付使用，</w:t>
      </w:r>
      <w:r w:rsidR="002D0C8C">
        <w:rPr>
          <w:rFonts w:ascii="宋体" w:hAnsi="宋体" w:hint="eastAsia"/>
          <w:sz w:val="24"/>
          <w:lang w:eastAsia="zh-CN"/>
        </w:rPr>
        <w:t>完全出于卖方原因，导致工期延误，每</w:t>
      </w:r>
      <w:r w:rsidRPr="001E76B0">
        <w:rPr>
          <w:rFonts w:ascii="宋体" w:hAnsi="宋体"/>
          <w:sz w:val="24"/>
        </w:rPr>
        <w:t>推迟一周罚款工程总价的</w:t>
      </w:r>
      <w:commentRangeStart w:id="102"/>
      <w:r w:rsidRPr="001E76B0">
        <w:rPr>
          <w:rFonts w:ascii="宋体" w:hAnsi="宋体"/>
          <w:sz w:val="24"/>
        </w:rPr>
        <w:t>1</w:t>
      </w:r>
      <w:del w:id="103" w:author="Xingming.Liu" w:date="2010-09-04T16:02:00Z">
        <w:r w:rsidR="00064DDD" w:rsidDel="00941257">
          <w:rPr>
            <w:rFonts w:ascii="宋体" w:hAnsi="宋体" w:hint="eastAsia"/>
            <w:sz w:val="24"/>
            <w:lang w:eastAsia="zh-CN"/>
          </w:rPr>
          <w:delText>‰</w:delText>
        </w:r>
      </w:del>
      <w:ins w:id="104" w:author="Xingming.Liu" w:date="2010-09-04T16:03:00Z">
        <w:r w:rsidR="00941257">
          <w:rPr>
            <w:rFonts w:ascii="宋体" w:hAnsi="宋体" w:hint="eastAsia"/>
            <w:sz w:val="24"/>
            <w:lang w:eastAsia="zh-CN"/>
          </w:rPr>
          <w:t>%</w:t>
        </w:r>
      </w:ins>
      <w:r w:rsidR="002D0C8C">
        <w:rPr>
          <w:rFonts w:ascii="宋体" w:hAnsi="宋体" w:hint="eastAsia"/>
          <w:sz w:val="24"/>
          <w:lang w:eastAsia="zh-CN"/>
        </w:rPr>
        <w:t>，</w:t>
      </w:r>
      <w:commentRangeEnd w:id="102"/>
      <w:r w:rsidR="00E056B4">
        <w:rPr>
          <w:rStyle w:val="ad"/>
        </w:rPr>
        <w:commentReference w:id="102"/>
      </w:r>
      <w:commentRangeStart w:id="105"/>
      <w:r w:rsidR="002D0C8C">
        <w:rPr>
          <w:rFonts w:ascii="宋体" w:hAnsi="宋体" w:hint="eastAsia"/>
          <w:sz w:val="24"/>
          <w:lang w:eastAsia="zh-CN"/>
        </w:rPr>
        <w:t>但</w:t>
      </w:r>
      <w:ins w:id="106" w:author="Xingming.Liu" w:date="2010-09-04T16:15:00Z">
        <w:r w:rsidR="00A339B5">
          <w:rPr>
            <w:rFonts w:ascii="宋体" w:hAnsi="宋体" w:hint="eastAsia"/>
            <w:b/>
            <w:sz w:val="24"/>
          </w:rPr>
          <w:t>不应超</w:t>
        </w:r>
        <w:r w:rsidR="00A339B5">
          <w:rPr>
            <w:rFonts w:ascii="宋体" w:hAnsi="宋体" w:hint="eastAsia"/>
            <w:b/>
            <w:sz w:val="24"/>
            <w:lang w:eastAsia="zh-CN"/>
          </w:rPr>
          <w:t>过</w:t>
        </w:r>
        <w:r w:rsidR="00A339B5">
          <w:rPr>
            <w:rFonts w:ascii="宋体" w:hAnsi="宋体" w:hint="eastAsia"/>
            <w:b/>
            <w:sz w:val="24"/>
            <w:lang w:eastAsia="zh-CN"/>
          </w:rPr>
          <w:t>买</w:t>
        </w:r>
        <w:r w:rsidR="00A339B5">
          <w:rPr>
            <w:rFonts w:ascii="宋体" w:hAnsi="宋体" w:hint="eastAsia"/>
            <w:b/>
            <w:sz w:val="24"/>
          </w:rPr>
          <w:t>方向</w:t>
        </w:r>
        <w:r w:rsidR="00A339B5">
          <w:rPr>
            <w:rFonts w:ascii="宋体" w:hAnsi="宋体" w:hint="eastAsia"/>
            <w:b/>
            <w:sz w:val="24"/>
            <w:lang w:eastAsia="zh-CN"/>
          </w:rPr>
          <w:t>卖方</w:t>
        </w:r>
        <w:r w:rsidR="00A339B5" w:rsidRPr="00E66BC6">
          <w:rPr>
            <w:rFonts w:ascii="宋体" w:hAnsi="宋体" w:hint="eastAsia"/>
            <w:b/>
            <w:sz w:val="24"/>
          </w:rPr>
          <w:t>已实际支付的费用</w:t>
        </w:r>
      </w:ins>
      <w:del w:id="107" w:author="Xingming.Liu" w:date="2010-09-04T16:15:00Z">
        <w:r w:rsidR="003206A6" w:rsidDel="00A339B5">
          <w:rPr>
            <w:rFonts w:ascii="宋体" w:hAnsi="宋体" w:hint="eastAsia"/>
            <w:sz w:val="24"/>
            <w:lang w:eastAsia="zh-CN"/>
          </w:rPr>
          <w:delText>罚款额</w:delText>
        </w:r>
        <w:r w:rsidR="002D0C8C" w:rsidDel="00A339B5">
          <w:rPr>
            <w:rFonts w:ascii="宋体" w:hAnsi="宋体" w:hint="eastAsia"/>
            <w:sz w:val="24"/>
            <w:lang w:eastAsia="zh-CN"/>
          </w:rPr>
          <w:delText>最高不超过工程总价的1%</w:delText>
        </w:r>
        <w:commentRangeEnd w:id="105"/>
        <w:r w:rsidR="00E056B4" w:rsidDel="00A339B5">
          <w:rPr>
            <w:rStyle w:val="ad"/>
          </w:rPr>
          <w:commentReference w:id="105"/>
        </w:r>
        <w:r w:rsidRPr="001E76B0" w:rsidDel="00A339B5">
          <w:rPr>
            <w:rFonts w:ascii="宋体" w:hAnsi="宋体"/>
            <w:sz w:val="24"/>
          </w:rPr>
          <w:delText>。</w:delText>
        </w:r>
      </w:del>
    </w:p>
    <w:p w:rsidR="001054A5" w:rsidRPr="001E76B0" w:rsidRDefault="003206A6">
      <w:pPr>
        <w:spacing w:line="420" w:lineRule="exact"/>
        <w:ind w:firstLine="630"/>
        <w:rPr>
          <w:rFonts w:ascii="宋体" w:hAnsi="宋体"/>
          <w:sz w:val="24"/>
        </w:rPr>
      </w:pPr>
      <w:r>
        <w:rPr>
          <w:rFonts w:ascii="宋体" w:hAnsi="宋体" w:hint="eastAsia"/>
          <w:sz w:val="24"/>
          <w:lang w:eastAsia="zh-CN"/>
        </w:rPr>
        <w:lastRenderedPageBreak/>
        <w:t>买方未按合同约定期限支付相应款项，每推迟一周，应按照工程总价的</w:t>
      </w:r>
      <w:commentRangeStart w:id="108"/>
      <w:r>
        <w:rPr>
          <w:rFonts w:ascii="宋体" w:hAnsi="宋体" w:hint="eastAsia"/>
          <w:sz w:val="24"/>
          <w:lang w:eastAsia="zh-CN"/>
        </w:rPr>
        <w:t>1</w:t>
      </w:r>
      <w:ins w:id="109" w:author="Xingming.Liu" w:date="2010-09-04T16:14:00Z">
        <w:r w:rsidR="00FB1C8D">
          <w:rPr>
            <w:rFonts w:ascii="宋体" w:hAnsi="宋体" w:hint="eastAsia"/>
            <w:sz w:val="24"/>
            <w:lang w:eastAsia="zh-CN"/>
          </w:rPr>
          <w:t>%</w:t>
        </w:r>
      </w:ins>
      <w:del w:id="110" w:author="Xingming.Liu" w:date="2010-09-04T16:14:00Z">
        <w:r w:rsidR="00064DDD" w:rsidDel="00FB1C8D">
          <w:rPr>
            <w:rFonts w:ascii="宋体" w:hAnsi="宋体" w:hint="eastAsia"/>
            <w:sz w:val="24"/>
            <w:lang w:eastAsia="zh-CN"/>
          </w:rPr>
          <w:delText>‰</w:delText>
        </w:r>
      </w:del>
      <w:r w:rsidR="00064DDD">
        <w:rPr>
          <w:rFonts w:ascii="宋体" w:hAnsi="宋体" w:hint="eastAsia"/>
          <w:sz w:val="24"/>
          <w:lang w:eastAsia="zh-CN"/>
        </w:rPr>
        <w:t>，</w:t>
      </w:r>
      <w:commentRangeEnd w:id="108"/>
      <w:r w:rsidR="00E056B4">
        <w:rPr>
          <w:rStyle w:val="ad"/>
        </w:rPr>
        <w:commentReference w:id="108"/>
      </w:r>
      <w:r>
        <w:rPr>
          <w:rFonts w:ascii="宋体" w:hAnsi="宋体" w:hint="eastAsia"/>
          <w:sz w:val="24"/>
          <w:lang w:eastAsia="zh-CN"/>
        </w:rPr>
        <w:t>支付违约金，但违约金最高不超过</w:t>
      </w:r>
      <w:ins w:id="111" w:author="Xingming.Liu" w:date="2010-09-04T16:04:00Z">
        <w:r w:rsidR="00FB1C8D">
          <w:rPr>
            <w:rFonts w:ascii="宋体" w:hAnsi="宋体" w:hint="eastAsia"/>
            <w:sz w:val="24"/>
            <w:lang w:eastAsia="zh-CN"/>
          </w:rPr>
          <w:t>应支付给卖方的款项</w:t>
        </w:r>
      </w:ins>
      <w:del w:id="112" w:author="Xingming.Liu" w:date="2010-09-04T16:04:00Z">
        <w:r w:rsidDel="00FB1C8D">
          <w:rPr>
            <w:rFonts w:ascii="宋体" w:hAnsi="宋体" w:hint="eastAsia"/>
            <w:sz w:val="24"/>
            <w:lang w:eastAsia="zh-CN"/>
          </w:rPr>
          <w:delText>工</w:delText>
        </w:r>
        <w:r w:rsidDel="00941257">
          <w:rPr>
            <w:rFonts w:ascii="宋体" w:hAnsi="宋体" w:hint="eastAsia"/>
            <w:sz w:val="24"/>
            <w:lang w:eastAsia="zh-CN"/>
          </w:rPr>
          <w:delText>程总价的1%</w:delText>
        </w:r>
      </w:del>
      <w:r>
        <w:rPr>
          <w:rFonts w:ascii="宋体" w:hAnsi="宋体" w:hint="eastAsia"/>
          <w:sz w:val="24"/>
          <w:lang w:eastAsia="zh-CN"/>
        </w:rPr>
        <w:t>。</w:t>
      </w:r>
    </w:p>
    <w:p w:rsidR="001E29C1" w:rsidRPr="001E76B0" w:rsidRDefault="001E29C1" w:rsidP="001E29C1">
      <w:pPr>
        <w:spacing w:line="420" w:lineRule="exact"/>
        <w:ind w:firstLine="630"/>
        <w:rPr>
          <w:rFonts w:ascii="宋体" w:hAnsi="宋体" w:hint="eastAsia"/>
          <w:sz w:val="24"/>
          <w:lang w:eastAsia="zh-CN"/>
        </w:rPr>
      </w:pPr>
      <w:commentRangeStart w:id="113"/>
      <w:del w:id="114" w:author="Xingming.Liu" w:date="2010-09-04T16:05:00Z">
        <w:r w:rsidRPr="001E76B0" w:rsidDel="00FB1C8D">
          <w:rPr>
            <w:rFonts w:ascii="宋体" w:hAnsi="宋体"/>
            <w:sz w:val="24"/>
          </w:rPr>
          <w:delText>买方不接受推迟提货</w:delText>
        </w:r>
        <w:r w:rsidDel="00FB1C8D">
          <w:rPr>
            <w:rFonts w:ascii="宋体" w:hAnsi="宋体" w:hint="eastAsia"/>
            <w:sz w:val="24"/>
            <w:lang w:eastAsia="zh-CN"/>
          </w:rPr>
          <w:delText>一周</w:delText>
        </w:r>
        <w:r w:rsidRPr="001E76B0" w:rsidDel="00FB1C8D">
          <w:rPr>
            <w:rFonts w:ascii="宋体" w:hAnsi="宋体"/>
            <w:sz w:val="24"/>
          </w:rPr>
          <w:delText>以内需处以罚款的条件</w:delText>
        </w:r>
        <w:r w:rsidDel="00FB1C8D">
          <w:rPr>
            <w:rFonts w:ascii="宋体" w:hAnsi="宋体" w:hint="eastAsia"/>
            <w:sz w:val="24"/>
            <w:lang w:eastAsia="zh-CN"/>
          </w:rPr>
          <w:delText>，若因买方原因，推迟提货超过一周，则自约定提货日起每迟延一日应按照推迟提货所对应的合同价款5‰承担违约金</w:delText>
        </w:r>
        <w:r w:rsidRPr="001E76B0" w:rsidDel="00FB1C8D">
          <w:rPr>
            <w:rFonts w:ascii="宋体" w:hAnsi="宋体"/>
            <w:sz w:val="24"/>
          </w:rPr>
          <w:delText>。</w:delText>
        </w:r>
        <w:commentRangeEnd w:id="113"/>
        <w:r w:rsidR="00E056B4" w:rsidDel="00FB1C8D">
          <w:rPr>
            <w:rStyle w:val="ad"/>
          </w:rPr>
          <w:commentReference w:id="113"/>
        </w:r>
      </w:del>
    </w:p>
    <w:p w:rsidR="001054A5" w:rsidRPr="001E76B0" w:rsidRDefault="001054A5">
      <w:pPr>
        <w:spacing w:line="420" w:lineRule="exact"/>
        <w:ind w:firstLine="630"/>
        <w:rPr>
          <w:rFonts w:ascii="宋体" w:hAnsi="宋体"/>
          <w:sz w:val="24"/>
        </w:rPr>
      </w:pPr>
      <w:r w:rsidRPr="001E76B0">
        <w:rPr>
          <w:rFonts w:ascii="宋体" w:hAnsi="宋体"/>
          <w:sz w:val="24"/>
        </w:rPr>
        <w:t>买</w:t>
      </w:r>
      <w:r w:rsidR="003206A6">
        <w:rPr>
          <w:rFonts w:ascii="宋体" w:hAnsi="宋体" w:hint="eastAsia"/>
          <w:sz w:val="24"/>
          <w:lang w:eastAsia="zh-CN"/>
        </w:rPr>
        <w:t>卖双</w:t>
      </w:r>
      <w:r w:rsidRPr="001E76B0">
        <w:rPr>
          <w:rFonts w:ascii="宋体" w:hAnsi="宋体"/>
          <w:sz w:val="24"/>
        </w:rPr>
        <w:t>方</w:t>
      </w:r>
      <w:r w:rsidR="003206A6">
        <w:rPr>
          <w:rFonts w:ascii="宋体" w:hAnsi="宋体" w:hint="eastAsia"/>
          <w:sz w:val="24"/>
          <w:lang w:eastAsia="zh-CN"/>
        </w:rPr>
        <w:t>均</w:t>
      </w:r>
      <w:r w:rsidRPr="001E76B0">
        <w:rPr>
          <w:rFonts w:ascii="宋体" w:hAnsi="宋体"/>
          <w:sz w:val="24"/>
        </w:rPr>
        <w:t>有权因</w:t>
      </w:r>
      <w:r w:rsidR="003206A6">
        <w:rPr>
          <w:rFonts w:ascii="宋体" w:hAnsi="宋体" w:hint="eastAsia"/>
          <w:sz w:val="24"/>
          <w:lang w:eastAsia="zh-CN"/>
        </w:rPr>
        <w:t>对方严重违反本合同约定而单方解除本合同</w:t>
      </w:r>
      <w:r w:rsidRPr="001E76B0">
        <w:rPr>
          <w:rFonts w:ascii="宋体" w:hAnsi="宋体"/>
          <w:sz w:val="24"/>
        </w:rPr>
        <w:t>。</w:t>
      </w:r>
    </w:p>
    <w:p w:rsidR="001054A5" w:rsidRPr="001E76B0" w:rsidRDefault="001054A5">
      <w:pPr>
        <w:spacing w:line="420" w:lineRule="exact"/>
        <w:ind w:firstLine="480"/>
        <w:rPr>
          <w:rFonts w:ascii="宋体" w:hAnsi="宋体"/>
          <w:sz w:val="24"/>
        </w:rPr>
      </w:pPr>
      <w:r w:rsidRPr="001E76B0">
        <w:rPr>
          <w:rFonts w:ascii="宋体" w:hAnsi="宋体"/>
          <w:sz w:val="24"/>
        </w:rPr>
        <w:t>12</w:t>
      </w:r>
      <w:r w:rsidRPr="001E76B0">
        <w:rPr>
          <w:rFonts w:ascii="宋体" w:hAnsi="宋体"/>
          <w:b/>
          <w:bCs/>
          <w:sz w:val="24"/>
        </w:rPr>
        <w:t>.</w:t>
      </w:r>
      <w:r w:rsidRPr="001E76B0">
        <w:rPr>
          <w:rFonts w:ascii="宋体" w:hAnsi="宋体"/>
          <w:sz w:val="24"/>
        </w:rPr>
        <w:t>2索赔：</w:t>
      </w:r>
    </w:p>
    <w:p w:rsidR="001054A5" w:rsidRPr="001E76B0" w:rsidRDefault="001054A5">
      <w:pPr>
        <w:spacing w:line="420" w:lineRule="exact"/>
        <w:ind w:firstLine="480"/>
        <w:rPr>
          <w:rFonts w:ascii="宋体" w:hAnsi="宋体"/>
          <w:sz w:val="24"/>
        </w:rPr>
      </w:pPr>
      <w:r w:rsidRPr="001E76B0">
        <w:rPr>
          <w:rFonts w:ascii="宋体" w:hAnsi="宋体"/>
          <w:sz w:val="24"/>
        </w:rPr>
        <w:t>（1）卖方对</w:t>
      </w:r>
      <w:r w:rsidR="003206A6">
        <w:rPr>
          <w:rFonts w:ascii="宋体" w:hAnsi="宋体" w:hint="eastAsia"/>
          <w:sz w:val="24"/>
          <w:lang w:eastAsia="zh-CN"/>
        </w:rPr>
        <w:t>因卖方原因导致的</w:t>
      </w:r>
      <w:r w:rsidRPr="001E76B0">
        <w:rPr>
          <w:rFonts w:ascii="宋体" w:hAnsi="宋体"/>
          <w:sz w:val="24"/>
        </w:rPr>
        <w:t>货物与合同要求不符负有完全责任，并且买方将在规定的检验、安装、调试和验收测试期限内和质量保证期内提出索赔，</w:t>
      </w:r>
      <w:del w:id="115" w:author="Xingming.Liu" w:date="2010-09-04T11:20:00Z">
        <w:r w:rsidRPr="001E76B0" w:rsidDel="00E056B4">
          <w:rPr>
            <w:rFonts w:ascii="宋体" w:hAnsi="宋体"/>
            <w:sz w:val="24"/>
          </w:rPr>
          <w:delText>卖方应按</w:delText>
        </w:r>
      </w:del>
      <w:commentRangeStart w:id="116"/>
      <w:r w:rsidRPr="001E76B0">
        <w:rPr>
          <w:rFonts w:ascii="宋体" w:hAnsi="宋体"/>
          <w:sz w:val="24"/>
        </w:rPr>
        <w:t>买方</w:t>
      </w:r>
      <w:ins w:id="117" w:author="Xingming.Liu" w:date="2010-09-04T11:20:00Z">
        <w:r w:rsidR="00E056B4">
          <w:rPr>
            <w:rFonts w:ascii="宋体" w:hAnsi="宋体" w:hint="eastAsia"/>
            <w:sz w:val="24"/>
            <w:lang w:eastAsia="zh-CN"/>
          </w:rPr>
          <w:t>可以按</w:t>
        </w:r>
      </w:ins>
      <w:del w:id="118" w:author="Xingming.Liu" w:date="2010-09-04T11:20:00Z">
        <w:r w:rsidRPr="001E76B0" w:rsidDel="00E056B4">
          <w:rPr>
            <w:rFonts w:ascii="宋体" w:hAnsi="宋体"/>
            <w:sz w:val="24"/>
          </w:rPr>
          <w:delText>同意的</w:delText>
        </w:r>
      </w:del>
      <w:r w:rsidRPr="001E76B0">
        <w:rPr>
          <w:rFonts w:ascii="宋体" w:hAnsi="宋体"/>
          <w:sz w:val="24"/>
        </w:rPr>
        <w:t>下述一种或多种方法解决索赔事宜</w:t>
      </w:r>
      <w:commentRangeEnd w:id="116"/>
      <w:r w:rsidR="00E056B4">
        <w:rPr>
          <w:rStyle w:val="ad"/>
        </w:rPr>
        <w:commentReference w:id="116"/>
      </w:r>
      <w:r w:rsidRPr="001E76B0">
        <w:rPr>
          <w:rFonts w:ascii="宋体" w:hAnsi="宋体"/>
          <w:sz w:val="24"/>
        </w:rPr>
        <w:t>。</w:t>
      </w:r>
    </w:p>
    <w:p w:rsidR="001054A5" w:rsidRPr="001E76B0" w:rsidRDefault="001054A5">
      <w:pPr>
        <w:spacing w:line="420" w:lineRule="exact"/>
        <w:ind w:firstLine="480"/>
        <w:rPr>
          <w:rFonts w:ascii="宋体" w:hAnsi="宋体"/>
          <w:sz w:val="24"/>
        </w:rPr>
      </w:pPr>
      <w:r w:rsidRPr="001E76B0">
        <w:rPr>
          <w:rFonts w:ascii="宋体" w:hAnsi="宋体"/>
          <w:sz w:val="24"/>
        </w:rPr>
        <w:t>A．卖方同意买方拒收货物，</w:t>
      </w:r>
      <w:r w:rsidR="00FF5306">
        <w:rPr>
          <w:rFonts w:ascii="宋体" w:hAnsi="宋体" w:hint="eastAsia"/>
          <w:sz w:val="24"/>
          <w:lang w:eastAsia="zh-CN"/>
        </w:rPr>
        <w:t>因此发生的运输、装卸费及风险责任将由</w:t>
      </w:r>
      <w:r w:rsidRPr="001E76B0">
        <w:rPr>
          <w:rFonts w:ascii="宋体" w:hAnsi="宋体"/>
          <w:sz w:val="24"/>
        </w:rPr>
        <w:t>卖方</w:t>
      </w:r>
      <w:r w:rsidR="00FF5306">
        <w:rPr>
          <w:rFonts w:ascii="宋体" w:hAnsi="宋体" w:hint="eastAsia"/>
          <w:sz w:val="24"/>
          <w:lang w:eastAsia="zh-CN"/>
        </w:rPr>
        <w:t>承担</w:t>
      </w:r>
      <w:r w:rsidRPr="001E76B0">
        <w:rPr>
          <w:rFonts w:ascii="宋体" w:hAnsi="宋体"/>
          <w:sz w:val="24"/>
        </w:rPr>
        <w:t>。</w:t>
      </w:r>
    </w:p>
    <w:p w:rsidR="001054A5" w:rsidRPr="001E76B0" w:rsidRDefault="001054A5">
      <w:pPr>
        <w:spacing w:line="420" w:lineRule="exact"/>
        <w:ind w:firstLine="480"/>
        <w:rPr>
          <w:rFonts w:ascii="宋体" w:hAnsi="宋体"/>
          <w:sz w:val="24"/>
        </w:rPr>
      </w:pPr>
      <w:r w:rsidRPr="001E76B0">
        <w:rPr>
          <w:rFonts w:ascii="宋体" w:hAnsi="宋体"/>
          <w:sz w:val="24"/>
        </w:rPr>
        <w:t>B．根据货物的疵劣和受损程度以及买方遭受损失的金额，经双方同意降低货物价格。</w:t>
      </w:r>
    </w:p>
    <w:p w:rsidR="001054A5" w:rsidRPr="001E76B0" w:rsidRDefault="001054A5">
      <w:pPr>
        <w:spacing w:line="420" w:lineRule="exact"/>
        <w:ind w:firstLine="480"/>
        <w:rPr>
          <w:rFonts w:ascii="宋体" w:hAnsi="宋体"/>
          <w:sz w:val="24"/>
        </w:rPr>
      </w:pPr>
      <w:r w:rsidRPr="001E76B0">
        <w:rPr>
          <w:rFonts w:ascii="宋体" w:hAnsi="宋体"/>
          <w:sz w:val="24"/>
        </w:rPr>
        <w:t>C．更换有缺陷的零件、部件和设备，以达到合同规定的规格、质量和性能，卖方承担一切费用和风险并负担买方遭受的一切直接费用。</w:t>
      </w:r>
    </w:p>
    <w:p w:rsidR="001054A5" w:rsidRDefault="001054A5">
      <w:pPr>
        <w:spacing w:line="420" w:lineRule="exact"/>
        <w:ind w:firstLine="480"/>
        <w:rPr>
          <w:rFonts w:ascii="宋体" w:hAnsi="宋体"/>
          <w:sz w:val="24"/>
          <w:lang w:eastAsia="zh-CN"/>
        </w:rPr>
      </w:pPr>
      <w:r w:rsidRPr="001E76B0">
        <w:rPr>
          <w:rFonts w:ascii="宋体" w:hAnsi="宋体"/>
          <w:sz w:val="24"/>
        </w:rPr>
        <w:t>（2）如果</w:t>
      </w:r>
      <w:r w:rsidR="001E29C1">
        <w:rPr>
          <w:rFonts w:ascii="宋体" w:hAnsi="宋体" w:hint="eastAsia"/>
          <w:sz w:val="24"/>
          <w:lang w:eastAsia="zh-CN"/>
        </w:rPr>
        <w:t>合同任何一方依据本合同向对方</w:t>
      </w:r>
      <w:r w:rsidRPr="001E76B0">
        <w:rPr>
          <w:rFonts w:ascii="宋体" w:hAnsi="宋体"/>
          <w:sz w:val="24"/>
        </w:rPr>
        <w:t>提出索赔通知后30</w:t>
      </w:r>
      <w:r w:rsidR="001E29C1">
        <w:rPr>
          <w:rFonts w:ascii="宋体" w:hAnsi="宋体" w:hint="eastAsia"/>
          <w:sz w:val="24"/>
          <w:lang w:eastAsia="zh-CN"/>
        </w:rPr>
        <w:t>个工作日</w:t>
      </w:r>
      <w:r w:rsidRPr="001E76B0">
        <w:rPr>
          <w:rFonts w:ascii="宋体" w:hAnsi="宋体"/>
          <w:sz w:val="24"/>
        </w:rPr>
        <w:t>内</w:t>
      </w:r>
      <w:r w:rsidR="001E29C1">
        <w:rPr>
          <w:rFonts w:ascii="宋体" w:hAnsi="宋体" w:hint="eastAsia"/>
          <w:sz w:val="24"/>
          <w:lang w:eastAsia="zh-CN"/>
        </w:rPr>
        <w:t>对方</w:t>
      </w:r>
      <w:r w:rsidRPr="001E76B0">
        <w:rPr>
          <w:rFonts w:ascii="宋体" w:hAnsi="宋体"/>
          <w:sz w:val="24"/>
        </w:rPr>
        <w:t>未能予以答复，该索赔应视为已被</w:t>
      </w:r>
      <w:r w:rsidR="001E29C1">
        <w:rPr>
          <w:rFonts w:ascii="宋体" w:hAnsi="宋体" w:hint="eastAsia"/>
          <w:sz w:val="24"/>
          <w:lang w:eastAsia="zh-CN"/>
        </w:rPr>
        <w:t>对</w:t>
      </w:r>
      <w:r w:rsidRPr="001E76B0">
        <w:rPr>
          <w:rFonts w:ascii="宋体" w:hAnsi="宋体"/>
          <w:sz w:val="24"/>
        </w:rPr>
        <w:t>方接受。</w:t>
      </w:r>
    </w:p>
    <w:p w:rsidR="00E66BC6" w:rsidRDefault="00E66BC6">
      <w:pPr>
        <w:spacing w:line="420" w:lineRule="exact"/>
        <w:ind w:firstLine="480"/>
        <w:rPr>
          <w:rFonts w:ascii="宋体" w:hAnsi="宋体"/>
          <w:sz w:val="24"/>
          <w:lang w:eastAsia="zh-CN"/>
        </w:rPr>
      </w:pPr>
    </w:p>
    <w:p w:rsidR="00E66BC6" w:rsidRPr="00E66BC6" w:rsidRDefault="00E66BC6" w:rsidP="00E66BC6">
      <w:pPr>
        <w:tabs>
          <w:tab w:val="num" w:pos="540"/>
          <w:tab w:val="left" w:pos="3510"/>
        </w:tabs>
        <w:suppressAutoHyphens w:val="0"/>
        <w:rPr>
          <w:rFonts w:ascii="宋体" w:hAnsi="宋体"/>
          <w:sz w:val="24"/>
        </w:rPr>
      </w:pPr>
      <w:r w:rsidRPr="00E66BC6">
        <w:rPr>
          <w:rFonts w:ascii="宋体" w:hAnsi="宋体" w:hint="eastAsia"/>
          <w:sz w:val="24"/>
          <w:lang w:eastAsia="zh-CN"/>
        </w:rPr>
        <w:t>12.3</w:t>
      </w:r>
      <w:r w:rsidRPr="00E66BC6">
        <w:rPr>
          <w:rFonts w:ascii="宋体" w:hAnsi="宋体" w:hint="eastAsia"/>
          <w:sz w:val="24"/>
        </w:rPr>
        <w:t>不论本合同是否有任何相反的规定，任何一方均不得直接或间接地将本合同项下或者与本合同有关的任何计算机硬件、软件、技术数据或任何其他物品，或上述各项的衍生产品出口（或再出口）或装运到下列国家（包括该等国家的公民或居民）或下列人士：(a) 任何美国已禁运货物的国家；</w:t>
      </w:r>
      <w:r w:rsidRPr="00E66BC6">
        <w:rPr>
          <w:rFonts w:ascii="宋体" w:hAnsi="宋体"/>
          <w:sz w:val="24"/>
        </w:rPr>
        <w:t xml:space="preserve"> (</w:t>
      </w:r>
      <w:r w:rsidRPr="00E66BC6">
        <w:rPr>
          <w:rFonts w:ascii="宋体" w:hAnsi="宋体" w:hint="eastAsia"/>
          <w:sz w:val="24"/>
        </w:rPr>
        <w:t>b) 在美国财政部的特别指定国民名单、特别指定恐怖分子名单或特别指定贩毒分子名单，或者美国商务部的拒绝人士名单上的任何人；或</w:t>
      </w:r>
      <w:r w:rsidRPr="00E66BC6">
        <w:rPr>
          <w:rFonts w:ascii="宋体" w:hAnsi="宋体"/>
          <w:sz w:val="24"/>
        </w:rPr>
        <w:t>(c)</w:t>
      </w:r>
      <w:r w:rsidRPr="00E66BC6">
        <w:rPr>
          <w:rFonts w:ascii="宋体" w:hAnsi="宋体" w:hint="eastAsia"/>
          <w:sz w:val="24"/>
        </w:rPr>
        <w:t xml:space="preserve"> 在美国政府或有关美国政府机关要求须预先获得出口许可证或其他授权方可向某些人士或地区进行出口的情况下，在未获得该等出口许可证或授权的情况下向该等人士或地区进行出口。</w:t>
      </w:r>
    </w:p>
    <w:p w:rsidR="00E66BC6" w:rsidRPr="00E66BC6" w:rsidRDefault="00E66BC6" w:rsidP="00E66BC6">
      <w:pPr>
        <w:spacing w:line="420" w:lineRule="exact"/>
        <w:rPr>
          <w:rFonts w:ascii="宋体" w:hAnsi="宋体"/>
          <w:sz w:val="24"/>
          <w:lang w:eastAsia="zh-CN"/>
        </w:rPr>
      </w:pPr>
      <w:r w:rsidRPr="00E66BC6">
        <w:rPr>
          <w:rFonts w:hint="eastAsia"/>
          <w:sz w:val="24"/>
          <w:lang w:eastAsia="zh-CN"/>
        </w:rPr>
        <w:t>12.4</w:t>
      </w:r>
      <w:commentRangeStart w:id="119"/>
      <w:r w:rsidRPr="00E66BC6">
        <w:rPr>
          <w:rFonts w:ascii="宋体" w:hAnsi="宋体"/>
          <w:b/>
          <w:sz w:val="24"/>
        </w:rPr>
        <w:t>在法律允许的范围内，</w:t>
      </w:r>
      <w:r w:rsidRPr="00E66BC6">
        <w:rPr>
          <w:rFonts w:ascii="宋体" w:hAnsi="宋体" w:hint="eastAsia"/>
          <w:b/>
          <w:sz w:val="24"/>
        </w:rPr>
        <w:t xml:space="preserve">(1) 乙方在本合同项下或与之有关的总的赔偿责任在任何情况下,不应超过甲方向乙方已实际支付的费用；以及(2) </w:t>
      </w:r>
      <w:r w:rsidRPr="00E66BC6">
        <w:rPr>
          <w:rFonts w:ascii="宋体" w:hAnsi="宋体"/>
          <w:b/>
          <w:sz w:val="24"/>
        </w:rPr>
        <w:t>在任何情况下，</w:t>
      </w:r>
      <w:r w:rsidRPr="00E66BC6">
        <w:rPr>
          <w:rFonts w:ascii="宋体" w:hAnsi="宋体" w:hint="eastAsia"/>
          <w:b/>
          <w:sz w:val="24"/>
        </w:rPr>
        <w:t>乙方（或其提供软件或服务的关联公司）</w:t>
      </w:r>
      <w:r w:rsidRPr="00E66BC6">
        <w:rPr>
          <w:rFonts w:ascii="宋体" w:hAnsi="宋体"/>
          <w:b/>
          <w:sz w:val="24"/>
        </w:rPr>
        <w:t>不应就任何类别的收入损失、利润损失、业务损失、</w:t>
      </w:r>
      <w:r w:rsidRPr="00E66BC6">
        <w:rPr>
          <w:rFonts w:ascii="宋体" w:hAnsi="宋体" w:hint="eastAsia"/>
          <w:b/>
          <w:sz w:val="24"/>
        </w:rPr>
        <w:t>贸易损失、数据</w:t>
      </w:r>
      <w:r w:rsidRPr="00E66BC6">
        <w:rPr>
          <w:rFonts w:ascii="宋体" w:hAnsi="宋体"/>
          <w:b/>
          <w:sz w:val="24"/>
        </w:rPr>
        <w:t>丢失或损坏、或任何偶然的、间接的、附带性的、特别的或惩罚性的损害而对</w:t>
      </w:r>
      <w:r w:rsidRPr="00E66BC6">
        <w:rPr>
          <w:rFonts w:ascii="宋体" w:hAnsi="宋体" w:hint="eastAsia"/>
          <w:b/>
          <w:sz w:val="24"/>
        </w:rPr>
        <w:t>甲方</w:t>
      </w:r>
      <w:r w:rsidRPr="00E66BC6">
        <w:rPr>
          <w:rFonts w:ascii="宋体" w:hAnsi="宋体"/>
          <w:b/>
          <w:sz w:val="24"/>
        </w:rPr>
        <w:t>或任何其它人士承担任何责任，即使已经向</w:t>
      </w:r>
      <w:r w:rsidRPr="00E66BC6">
        <w:rPr>
          <w:rFonts w:ascii="宋体" w:hAnsi="宋体" w:hint="eastAsia"/>
          <w:b/>
          <w:sz w:val="24"/>
        </w:rPr>
        <w:t>乙方</w:t>
      </w:r>
      <w:r w:rsidRPr="00E66BC6">
        <w:rPr>
          <w:rFonts w:ascii="宋体" w:hAnsi="宋体"/>
          <w:b/>
          <w:sz w:val="24"/>
        </w:rPr>
        <w:t>通报或</w:t>
      </w:r>
      <w:r w:rsidRPr="00E66BC6">
        <w:rPr>
          <w:rFonts w:ascii="宋体" w:hAnsi="宋体" w:hint="eastAsia"/>
          <w:b/>
          <w:sz w:val="24"/>
        </w:rPr>
        <w:t>乙方</w:t>
      </w:r>
      <w:r w:rsidRPr="00E66BC6">
        <w:rPr>
          <w:rFonts w:ascii="宋体" w:hAnsi="宋体"/>
          <w:b/>
          <w:sz w:val="24"/>
        </w:rPr>
        <w:t>已经知晓有此类损失或损害发生的可能性</w:t>
      </w:r>
      <w:r w:rsidRPr="00E66BC6">
        <w:rPr>
          <w:rFonts w:ascii="宋体" w:hAnsi="宋体" w:hint="eastAsia"/>
          <w:b/>
          <w:sz w:val="24"/>
        </w:rPr>
        <w:t>。但是，本条的任何规定都不得限制乙方对甲方或其员工造成人身伤害或者乙方出于故意或重大过失而对甲方造成财产损失所应承担的责任。本条将于本合同终止或届满</w:t>
      </w:r>
      <w:r w:rsidRPr="00E66BC6">
        <w:rPr>
          <w:rFonts w:ascii="宋体" w:hAnsi="宋体" w:hint="eastAsia"/>
          <w:b/>
          <w:sz w:val="24"/>
        </w:rPr>
        <w:lastRenderedPageBreak/>
        <w:t>后继续有效。</w:t>
      </w:r>
      <w:commentRangeEnd w:id="119"/>
      <w:r w:rsidR="000A5B6C">
        <w:rPr>
          <w:rStyle w:val="ad"/>
        </w:rPr>
        <w:commentReference w:id="119"/>
      </w: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t>第十三条  解决合同纠纷的方式</w:t>
      </w:r>
    </w:p>
    <w:p w:rsidR="001054A5" w:rsidRPr="001E76B0" w:rsidRDefault="001054A5">
      <w:pPr>
        <w:spacing w:line="420" w:lineRule="exact"/>
        <w:ind w:firstLine="480"/>
        <w:rPr>
          <w:rFonts w:ascii="宋体" w:hAnsi="宋体"/>
          <w:sz w:val="24"/>
        </w:rPr>
      </w:pPr>
      <w:r w:rsidRPr="001E76B0">
        <w:rPr>
          <w:rFonts w:ascii="宋体" w:hAnsi="宋体"/>
          <w:sz w:val="24"/>
        </w:rPr>
        <w:t>13</w:t>
      </w:r>
      <w:r w:rsidRPr="001E76B0">
        <w:rPr>
          <w:rFonts w:ascii="宋体" w:hAnsi="宋体"/>
          <w:b/>
          <w:sz w:val="24"/>
        </w:rPr>
        <w:t>.</w:t>
      </w:r>
      <w:r w:rsidRPr="001E76B0">
        <w:rPr>
          <w:rFonts w:ascii="宋体" w:hAnsi="宋体"/>
          <w:sz w:val="24"/>
        </w:rPr>
        <w:t>1执行本合同中发生的或与本合同有关的争端，双方应通过友好协商的方式解决，若在60天内不能达成协议时，应提交仲裁。</w:t>
      </w:r>
    </w:p>
    <w:p w:rsidR="001054A5" w:rsidRPr="001E76B0" w:rsidRDefault="001054A5">
      <w:pPr>
        <w:spacing w:line="420" w:lineRule="exact"/>
        <w:ind w:firstLine="480"/>
        <w:rPr>
          <w:rFonts w:ascii="宋体" w:hAnsi="宋体"/>
          <w:sz w:val="24"/>
        </w:rPr>
      </w:pPr>
      <w:r w:rsidRPr="001E76B0">
        <w:rPr>
          <w:rFonts w:ascii="宋体" w:hAnsi="宋体"/>
          <w:sz w:val="24"/>
        </w:rPr>
        <w:t>13</w:t>
      </w:r>
      <w:r w:rsidRPr="001E76B0">
        <w:rPr>
          <w:rFonts w:ascii="宋体" w:hAnsi="宋体"/>
          <w:b/>
          <w:sz w:val="24"/>
        </w:rPr>
        <w:t>.</w:t>
      </w:r>
      <w:r w:rsidRPr="001E76B0">
        <w:rPr>
          <w:rFonts w:ascii="宋体" w:hAnsi="宋体"/>
          <w:sz w:val="24"/>
        </w:rPr>
        <w:t>2</w:t>
      </w:r>
      <w:r w:rsidR="00FF5306" w:rsidRPr="001E76B0">
        <w:rPr>
          <w:rFonts w:ascii="宋体" w:hAnsi="宋体"/>
          <w:sz w:val="24"/>
        </w:rPr>
        <w:t>合同争端的仲裁应由</w:t>
      </w:r>
      <w:commentRangeStart w:id="120"/>
      <w:r w:rsidR="00FF5306">
        <w:rPr>
          <w:rFonts w:ascii="宋体" w:hAnsi="宋体" w:hint="eastAsia"/>
          <w:sz w:val="24"/>
          <w:lang w:eastAsia="zh-CN"/>
        </w:rPr>
        <w:t>中国国际经济贸易</w:t>
      </w:r>
      <w:r w:rsidR="00FF5306" w:rsidRPr="001E76B0">
        <w:rPr>
          <w:rFonts w:ascii="宋体" w:hAnsi="宋体"/>
          <w:sz w:val="24"/>
        </w:rPr>
        <w:t>仲裁委员会</w:t>
      </w:r>
      <w:ins w:id="121" w:author="Xingming.Liu" w:date="2010-09-04T11:39:00Z">
        <w:r w:rsidR="00EE1672">
          <w:rPr>
            <w:rFonts w:ascii="宋体" w:hAnsi="宋体" w:hint="eastAsia"/>
            <w:sz w:val="24"/>
            <w:lang w:eastAsia="zh-CN"/>
          </w:rPr>
          <w:t>成都</w:t>
        </w:r>
      </w:ins>
      <w:del w:id="122" w:author="Xingming.Liu" w:date="2010-09-04T11:39:00Z">
        <w:r w:rsidR="00FF5306" w:rsidDel="00EE1672">
          <w:rPr>
            <w:rFonts w:ascii="宋体" w:hAnsi="宋体" w:hint="eastAsia"/>
            <w:sz w:val="24"/>
            <w:lang w:eastAsia="zh-CN"/>
          </w:rPr>
          <w:delText>上海</w:delText>
        </w:r>
      </w:del>
      <w:commentRangeEnd w:id="120"/>
      <w:r w:rsidR="00EE1672">
        <w:rPr>
          <w:rStyle w:val="ad"/>
        </w:rPr>
        <w:commentReference w:id="120"/>
      </w:r>
      <w:r w:rsidR="00FF5306">
        <w:rPr>
          <w:rFonts w:ascii="宋体" w:hAnsi="宋体" w:hint="eastAsia"/>
          <w:sz w:val="24"/>
          <w:lang w:eastAsia="zh-CN"/>
        </w:rPr>
        <w:t>分会</w:t>
      </w:r>
      <w:r w:rsidR="00FF5306" w:rsidRPr="001E76B0">
        <w:rPr>
          <w:rFonts w:ascii="宋体" w:hAnsi="宋体"/>
          <w:sz w:val="24"/>
        </w:rPr>
        <w:t>进行仲裁</w:t>
      </w:r>
      <w:r w:rsidRPr="001E76B0">
        <w:rPr>
          <w:rFonts w:ascii="宋体" w:hAnsi="宋体"/>
          <w:sz w:val="24"/>
        </w:rPr>
        <w:t>。</w:t>
      </w:r>
    </w:p>
    <w:p w:rsidR="001054A5" w:rsidRPr="001E76B0" w:rsidRDefault="001054A5">
      <w:pPr>
        <w:spacing w:line="420" w:lineRule="exact"/>
        <w:ind w:firstLine="480"/>
        <w:rPr>
          <w:rFonts w:ascii="宋体" w:hAnsi="宋体"/>
          <w:sz w:val="24"/>
        </w:rPr>
      </w:pPr>
      <w:r w:rsidRPr="001E76B0">
        <w:rPr>
          <w:rFonts w:ascii="宋体" w:hAnsi="宋体"/>
          <w:sz w:val="24"/>
        </w:rPr>
        <w:t>13</w:t>
      </w:r>
      <w:r w:rsidRPr="001E76B0">
        <w:rPr>
          <w:rFonts w:ascii="宋体" w:hAnsi="宋体"/>
          <w:b/>
          <w:sz w:val="24"/>
        </w:rPr>
        <w:t>.</w:t>
      </w:r>
      <w:r w:rsidRPr="001E76B0">
        <w:rPr>
          <w:rFonts w:ascii="宋体" w:hAnsi="宋体"/>
          <w:sz w:val="24"/>
        </w:rPr>
        <w:t>3仲裁裁决应为最终决定，并对双方具有约束力。</w:t>
      </w:r>
    </w:p>
    <w:p w:rsidR="001054A5" w:rsidRPr="001E76B0" w:rsidRDefault="001054A5">
      <w:pPr>
        <w:spacing w:line="420" w:lineRule="exact"/>
        <w:ind w:firstLine="480"/>
        <w:rPr>
          <w:rFonts w:ascii="宋体" w:hAnsi="宋体"/>
          <w:sz w:val="24"/>
        </w:rPr>
      </w:pPr>
      <w:r w:rsidRPr="001E76B0">
        <w:rPr>
          <w:rFonts w:ascii="宋体" w:hAnsi="宋体"/>
          <w:sz w:val="24"/>
        </w:rPr>
        <w:t>13</w:t>
      </w:r>
      <w:r w:rsidRPr="001E76B0">
        <w:rPr>
          <w:rFonts w:ascii="宋体" w:hAnsi="宋体"/>
          <w:b/>
          <w:sz w:val="24"/>
        </w:rPr>
        <w:t>.</w:t>
      </w:r>
      <w:r w:rsidRPr="001E76B0">
        <w:rPr>
          <w:rFonts w:ascii="宋体" w:hAnsi="宋体"/>
          <w:sz w:val="24"/>
        </w:rPr>
        <w:t>4除另有裁决外，仲裁费应由败诉方负担。</w:t>
      </w:r>
    </w:p>
    <w:p w:rsidR="001054A5" w:rsidRPr="001E76B0" w:rsidRDefault="001054A5">
      <w:pPr>
        <w:spacing w:line="420" w:lineRule="exact"/>
        <w:ind w:firstLine="480"/>
        <w:rPr>
          <w:rFonts w:ascii="宋体" w:hAnsi="宋体"/>
          <w:sz w:val="24"/>
        </w:rPr>
      </w:pPr>
      <w:r w:rsidRPr="001E76B0">
        <w:rPr>
          <w:rFonts w:ascii="宋体" w:hAnsi="宋体"/>
          <w:sz w:val="24"/>
        </w:rPr>
        <w:t>13</w:t>
      </w:r>
      <w:r w:rsidRPr="001E76B0">
        <w:rPr>
          <w:rFonts w:ascii="宋体" w:hAnsi="宋体"/>
          <w:b/>
          <w:sz w:val="24"/>
        </w:rPr>
        <w:t>.</w:t>
      </w:r>
      <w:r w:rsidRPr="001E76B0">
        <w:rPr>
          <w:rFonts w:ascii="宋体" w:hAnsi="宋体"/>
          <w:sz w:val="24"/>
        </w:rPr>
        <w:t>5在仲裁期间，除正在进行仲裁部分外，合同其它部分继续执行。</w:t>
      </w: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t>第十四条  合同的修订和补充</w:t>
      </w:r>
    </w:p>
    <w:p w:rsidR="00A86881" w:rsidRPr="00A86881" w:rsidRDefault="00A86881" w:rsidP="00A86881">
      <w:pPr>
        <w:pStyle w:val="af0"/>
        <w:numPr>
          <w:ilvl w:val="0"/>
          <w:numId w:val="3"/>
        </w:numPr>
        <w:spacing w:line="420" w:lineRule="exact"/>
        <w:ind w:firstLineChars="0"/>
        <w:rPr>
          <w:rFonts w:ascii="宋体" w:hAnsi="宋体"/>
          <w:sz w:val="24"/>
          <w:lang w:eastAsia="zh-CN"/>
        </w:rPr>
      </w:pPr>
      <w:r w:rsidRPr="00A86881">
        <w:rPr>
          <w:rFonts w:ascii="宋体" w:hAnsi="宋体" w:hint="eastAsia"/>
          <w:sz w:val="24"/>
        </w:rPr>
        <w:t>对合同款做出的任何改动，均须由双方签署书面的合同修改书为有效。</w:t>
      </w:r>
    </w:p>
    <w:p w:rsidR="00A86881" w:rsidRPr="00A86881" w:rsidRDefault="00A86881" w:rsidP="00A86881">
      <w:pPr>
        <w:pStyle w:val="af0"/>
        <w:numPr>
          <w:ilvl w:val="0"/>
          <w:numId w:val="3"/>
        </w:numPr>
        <w:spacing w:line="420" w:lineRule="exact"/>
        <w:ind w:firstLineChars="0"/>
        <w:rPr>
          <w:rFonts w:ascii="宋体" w:hAnsi="宋体"/>
          <w:sz w:val="24"/>
          <w:lang w:eastAsia="zh-CN"/>
        </w:rPr>
      </w:pPr>
      <w:r w:rsidRPr="00A86881">
        <w:rPr>
          <w:rFonts w:ascii="宋体" w:hAnsi="宋体" w:hint="eastAsia"/>
          <w:sz w:val="24"/>
          <w:lang w:eastAsia="zh-CN"/>
        </w:rPr>
        <w:t>本合同签署并生效后将取代之前就该项目一方或双方所发出及达成的所有文件，包括但不限于</w:t>
      </w:r>
      <w:r w:rsidR="00C53AC6">
        <w:rPr>
          <w:rFonts w:ascii="宋体" w:hAnsi="宋体" w:hint="eastAsia"/>
          <w:sz w:val="24"/>
          <w:lang w:eastAsia="zh-CN"/>
        </w:rPr>
        <w:t>招标文件、</w:t>
      </w:r>
      <w:r w:rsidRPr="00A86881">
        <w:rPr>
          <w:rFonts w:ascii="宋体" w:hAnsi="宋体" w:hint="eastAsia"/>
          <w:sz w:val="24"/>
          <w:lang w:eastAsia="zh-CN"/>
        </w:rPr>
        <w:t>投标文件、中标通知书、</w:t>
      </w:r>
      <w:r w:rsidR="00C53AC6">
        <w:rPr>
          <w:rFonts w:ascii="宋体" w:hAnsi="宋体" w:hint="eastAsia"/>
          <w:sz w:val="24"/>
          <w:lang w:eastAsia="zh-CN"/>
        </w:rPr>
        <w:t>招投标中往来函件等。</w:t>
      </w: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t>第十五条  合同生效执行</w:t>
      </w:r>
    </w:p>
    <w:p w:rsidR="001054A5" w:rsidRPr="001E76B0" w:rsidRDefault="001054A5">
      <w:pPr>
        <w:spacing w:line="420" w:lineRule="exact"/>
        <w:ind w:firstLine="461"/>
        <w:rPr>
          <w:rFonts w:ascii="宋体" w:hAnsi="宋体"/>
          <w:sz w:val="24"/>
        </w:rPr>
      </w:pPr>
      <w:r w:rsidRPr="001E76B0">
        <w:rPr>
          <w:rFonts w:ascii="宋体" w:hAnsi="宋体"/>
          <w:sz w:val="24"/>
        </w:rPr>
        <w:t>1．本合同双方签章之日起生效。</w:t>
      </w:r>
    </w:p>
    <w:p w:rsidR="001054A5" w:rsidRPr="001E76B0" w:rsidRDefault="001054A5">
      <w:pPr>
        <w:spacing w:line="420" w:lineRule="exact"/>
        <w:ind w:left="1" w:firstLine="461"/>
        <w:rPr>
          <w:rFonts w:ascii="宋体" w:hAnsi="宋体"/>
          <w:sz w:val="24"/>
        </w:rPr>
      </w:pPr>
      <w:r w:rsidRPr="001E76B0">
        <w:rPr>
          <w:rFonts w:ascii="宋体" w:hAnsi="宋体"/>
          <w:sz w:val="24"/>
        </w:rPr>
        <w:t>2．本合同一式六份（正本三份、副本三份），双方及代理机构各执两份（正、副本各一份）。</w:t>
      </w:r>
    </w:p>
    <w:p w:rsidR="001054A5" w:rsidRPr="001E76B0" w:rsidRDefault="001054A5">
      <w:pPr>
        <w:spacing w:line="420" w:lineRule="exact"/>
        <w:ind w:firstLine="461"/>
        <w:rPr>
          <w:rFonts w:ascii="宋体" w:hAnsi="宋体"/>
          <w:sz w:val="24"/>
        </w:rPr>
      </w:pPr>
      <w:r w:rsidRPr="001E76B0">
        <w:rPr>
          <w:rFonts w:ascii="宋体" w:hAnsi="宋体"/>
          <w:sz w:val="24"/>
        </w:rPr>
        <w:t>3．本合同正本两份具有同等效力，由双方分别保存。</w:t>
      </w:r>
    </w:p>
    <w:p w:rsidR="001054A5" w:rsidRPr="001E76B0" w:rsidRDefault="001054A5">
      <w:pPr>
        <w:spacing w:line="420" w:lineRule="exact"/>
        <w:ind w:firstLine="461"/>
        <w:rPr>
          <w:rFonts w:ascii="宋体" w:hAnsi="宋体"/>
          <w:sz w:val="24"/>
        </w:rPr>
      </w:pPr>
      <w:r w:rsidRPr="001E76B0">
        <w:rPr>
          <w:rFonts w:ascii="宋体" w:hAnsi="宋体"/>
          <w:sz w:val="24"/>
        </w:rPr>
        <w:t>4．本合同未尽事宜，由双方友好协商解决。</w:t>
      </w:r>
    </w:p>
    <w:p w:rsidR="001054A5" w:rsidRPr="001E76B0" w:rsidRDefault="001054A5">
      <w:pPr>
        <w:pStyle w:val="3"/>
        <w:spacing w:line="420" w:lineRule="exact"/>
        <w:jc w:val="center"/>
        <w:rPr>
          <w:rFonts w:ascii="宋体" w:hAnsi="宋体"/>
          <w:sz w:val="24"/>
          <w:szCs w:val="24"/>
        </w:rPr>
      </w:pPr>
      <w:r w:rsidRPr="001E76B0">
        <w:rPr>
          <w:rFonts w:ascii="宋体" w:hAnsi="宋体"/>
          <w:sz w:val="24"/>
          <w:szCs w:val="24"/>
        </w:rPr>
        <w:t>第十六条  合同附件</w:t>
      </w:r>
    </w:p>
    <w:p w:rsidR="00E2476A" w:rsidRDefault="001054A5">
      <w:pPr>
        <w:spacing w:line="420" w:lineRule="exact"/>
        <w:ind w:firstLine="480"/>
        <w:rPr>
          <w:ins w:id="123" w:author="Xingming.Liu" w:date="2010-09-04T16:12:00Z"/>
          <w:rFonts w:ascii="宋体" w:hAnsi="宋体" w:hint="eastAsia"/>
          <w:sz w:val="24"/>
          <w:lang w:eastAsia="zh-CN"/>
        </w:rPr>
      </w:pPr>
      <w:r w:rsidRPr="001E76B0">
        <w:rPr>
          <w:rFonts w:ascii="宋体" w:hAnsi="宋体"/>
          <w:sz w:val="24"/>
        </w:rPr>
        <w:t>附件1：货物数量详细清单、价格表及规格参数说明</w:t>
      </w:r>
    </w:p>
    <w:p w:rsidR="00FB1C8D" w:rsidRDefault="00FB1C8D">
      <w:pPr>
        <w:spacing w:line="420" w:lineRule="exact"/>
        <w:ind w:firstLine="480"/>
        <w:rPr>
          <w:rFonts w:ascii="宋体" w:hAnsi="宋体" w:hint="eastAsia"/>
          <w:b/>
          <w:sz w:val="24"/>
          <w:lang w:eastAsia="zh-CN"/>
        </w:rPr>
      </w:pPr>
      <w:ins w:id="124" w:author="Xingming.Liu" w:date="2010-09-04T16:12:00Z">
        <w:r>
          <w:rPr>
            <w:rFonts w:ascii="宋体" w:hAnsi="宋体" w:hint="eastAsia"/>
            <w:sz w:val="24"/>
            <w:lang w:eastAsia="zh-CN"/>
          </w:rPr>
          <w:t>附件2;验收资料清单</w:t>
        </w:r>
      </w:ins>
    </w:p>
    <w:p w:rsidR="001054A5" w:rsidRDefault="001054A5">
      <w:pPr>
        <w:spacing w:line="420" w:lineRule="exact"/>
        <w:ind w:left="561"/>
        <w:rPr>
          <w:ins w:id="125" w:author="Xingming.Liu" w:date="2010-09-04T16:12:00Z"/>
          <w:rFonts w:ascii="宋体" w:hAnsi="宋体" w:hint="eastAsia"/>
          <w:sz w:val="24"/>
          <w:lang w:eastAsia="zh-CN"/>
        </w:rPr>
      </w:pPr>
      <w:r w:rsidRPr="001E76B0">
        <w:rPr>
          <w:rFonts w:ascii="宋体" w:hAnsi="宋体"/>
          <w:sz w:val="24"/>
        </w:rPr>
        <w:t>附件3：招投标文件</w:t>
      </w:r>
      <w:r w:rsidR="00FF5306">
        <w:rPr>
          <w:rFonts w:ascii="宋体" w:hAnsi="宋体" w:hint="eastAsia"/>
          <w:sz w:val="24"/>
          <w:lang w:eastAsia="zh-CN"/>
        </w:rPr>
        <w:t>中双方达成一致的内容</w:t>
      </w:r>
      <w:r w:rsidRPr="001E76B0">
        <w:rPr>
          <w:rFonts w:ascii="宋体" w:hAnsi="宋体"/>
          <w:sz w:val="24"/>
        </w:rPr>
        <w:t>。</w:t>
      </w:r>
    </w:p>
    <w:p w:rsidR="00FB1C8D" w:rsidRPr="001E76B0" w:rsidRDefault="00FB1C8D">
      <w:pPr>
        <w:spacing w:line="420" w:lineRule="exact"/>
        <w:ind w:left="561"/>
        <w:rPr>
          <w:rFonts w:ascii="宋体" w:hAnsi="宋体" w:hint="eastAsia"/>
          <w:sz w:val="24"/>
          <w:lang w:eastAsia="zh-CN"/>
        </w:rPr>
      </w:pPr>
      <w:ins w:id="126" w:author="Xingming.Liu" w:date="2010-09-04T16:12:00Z">
        <w:r>
          <w:rPr>
            <w:rFonts w:ascii="宋体" w:hAnsi="宋体" w:hint="eastAsia"/>
            <w:sz w:val="24"/>
            <w:lang w:eastAsia="zh-CN"/>
          </w:rPr>
          <w:t>附件4:售后服务承诺</w:t>
        </w:r>
      </w:ins>
    </w:p>
    <w:p w:rsidR="001054A5" w:rsidRPr="001E76B0" w:rsidRDefault="001054A5">
      <w:pPr>
        <w:spacing w:line="420" w:lineRule="exact"/>
        <w:ind w:left="1041" w:hanging="480"/>
        <w:rPr>
          <w:rFonts w:ascii="宋体" w:hAnsi="宋体"/>
          <w:sz w:val="24"/>
        </w:rPr>
      </w:pPr>
    </w:p>
    <w:p w:rsidR="001054A5" w:rsidRDefault="001054A5">
      <w:pPr>
        <w:spacing w:line="420" w:lineRule="exact"/>
        <w:ind w:left="1041" w:hanging="480"/>
        <w:rPr>
          <w:ins w:id="127" w:author="Xingming.Liu" w:date="2010-09-04T16:13:00Z"/>
          <w:rFonts w:ascii="宋体" w:hAnsi="宋体" w:hint="eastAsia"/>
          <w:sz w:val="24"/>
          <w:lang w:eastAsia="zh-CN"/>
        </w:rPr>
      </w:pPr>
    </w:p>
    <w:p w:rsidR="00FB1C8D" w:rsidRPr="001E76B0" w:rsidRDefault="00FB1C8D">
      <w:pPr>
        <w:spacing w:line="420" w:lineRule="exact"/>
        <w:ind w:left="1041" w:hanging="480"/>
        <w:rPr>
          <w:rFonts w:ascii="宋体" w:hAnsi="宋体" w:hint="eastAsia"/>
          <w:sz w:val="24"/>
          <w:lang w:eastAsia="zh-CN"/>
        </w:rPr>
      </w:pPr>
    </w:p>
    <w:p w:rsidR="001054A5" w:rsidRPr="001E76B0" w:rsidRDefault="001054A5">
      <w:pPr>
        <w:spacing w:line="320" w:lineRule="exact"/>
        <w:rPr>
          <w:rFonts w:ascii="宋体" w:hAnsi="宋体"/>
          <w:sz w:val="24"/>
        </w:rPr>
      </w:pPr>
      <w:r w:rsidRPr="001E76B0">
        <w:rPr>
          <w:rFonts w:ascii="宋体" w:hAnsi="宋体"/>
          <w:sz w:val="24"/>
        </w:rPr>
        <w:lastRenderedPageBreak/>
        <w:t>买方：                               卖方：</w:t>
      </w:r>
    </w:p>
    <w:p w:rsidR="001054A5" w:rsidRPr="001E76B0" w:rsidRDefault="001054A5">
      <w:pPr>
        <w:spacing w:line="320" w:lineRule="exact"/>
        <w:rPr>
          <w:rFonts w:ascii="宋体" w:hAnsi="宋体"/>
          <w:sz w:val="24"/>
        </w:rPr>
      </w:pPr>
      <w:r w:rsidRPr="001E76B0">
        <w:rPr>
          <w:rFonts w:ascii="宋体" w:hAnsi="宋体"/>
          <w:sz w:val="24"/>
        </w:rPr>
        <w:t xml:space="preserve">                           </w:t>
      </w:r>
    </w:p>
    <w:p w:rsidR="001054A5" w:rsidRPr="001E76B0" w:rsidRDefault="001054A5">
      <w:pPr>
        <w:spacing w:line="320" w:lineRule="exact"/>
        <w:rPr>
          <w:rFonts w:ascii="宋体" w:hAnsi="宋体"/>
          <w:sz w:val="24"/>
        </w:rPr>
      </w:pPr>
    </w:p>
    <w:p w:rsidR="001054A5" w:rsidRPr="001E76B0" w:rsidRDefault="001054A5">
      <w:pPr>
        <w:spacing w:line="320" w:lineRule="exact"/>
        <w:rPr>
          <w:rFonts w:ascii="宋体" w:hAnsi="宋体"/>
          <w:sz w:val="24"/>
        </w:rPr>
      </w:pPr>
      <w:r w:rsidRPr="001E76B0">
        <w:rPr>
          <w:rFonts w:ascii="宋体" w:hAnsi="宋体"/>
          <w:sz w:val="24"/>
        </w:rPr>
        <w:t xml:space="preserve">名称（印章）：                        名称（印章）： </w:t>
      </w:r>
    </w:p>
    <w:p w:rsidR="001054A5" w:rsidRPr="001E76B0" w:rsidRDefault="001054A5">
      <w:pPr>
        <w:spacing w:line="320" w:lineRule="exact"/>
        <w:rPr>
          <w:rFonts w:ascii="宋体" w:hAnsi="宋体"/>
          <w:sz w:val="24"/>
        </w:rPr>
      </w:pPr>
    </w:p>
    <w:p w:rsidR="001054A5" w:rsidRPr="001E76B0" w:rsidRDefault="001054A5">
      <w:pPr>
        <w:spacing w:line="320" w:lineRule="exact"/>
        <w:rPr>
          <w:rFonts w:ascii="宋体" w:hAnsi="宋体"/>
          <w:sz w:val="24"/>
        </w:rPr>
      </w:pPr>
    </w:p>
    <w:p w:rsidR="001054A5" w:rsidRPr="001E76B0" w:rsidRDefault="001054A5">
      <w:pPr>
        <w:spacing w:line="320" w:lineRule="exact"/>
        <w:rPr>
          <w:rFonts w:ascii="宋体" w:hAnsi="宋体"/>
          <w:sz w:val="24"/>
        </w:rPr>
      </w:pPr>
      <w:r w:rsidRPr="001E76B0">
        <w:rPr>
          <w:rFonts w:ascii="宋体" w:hAnsi="宋体"/>
          <w:sz w:val="24"/>
        </w:rPr>
        <w:t>代表（签字）：                        代表（签字）：</w:t>
      </w:r>
    </w:p>
    <w:p w:rsidR="001054A5" w:rsidRPr="001E76B0" w:rsidRDefault="001054A5">
      <w:pPr>
        <w:spacing w:line="320" w:lineRule="exact"/>
        <w:rPr>
          <w:rFonts w:ascii="宋体" w:hAnsi="宋体"/>
          <w:sz w:val="24"/>
        </w:rPr>
      </w:pPr>
      <w:r w:rsidRPr="001E76B0">
        <w:rPr>
          <w:rFonts w:ascii="宋体" w:hAnsi="宋体"/>
          <w:sz w:val="24"/>
        </w:rPr>
        <w:t>地址：                               地址：</w:t>
      </w:r>
    </w:p>
    <w:p w:rsidR="001054A5" w:rsidRPr="001E76B0" w:rsidRDefault="001054A5">
      <w:pPr>
        <w:spacing w:line="320" w:lineRule="exact"/>
        <w:rPr>
          <w:rFonts w:ascii="宋体" w:hAnsi="宋体"/>
          <w:sz w:val="24"/>
        </w:rPr>
      </w:pPr>
      <w:r w:rsidRPr="001E76B0">
        <w:rPr>
          <w:rFonts w:ascii="宋体" w:hAnsi="宋体"/>
          <w:sz w:val="24"/>
        </w:rPr>
        <w:t>邮政编码：                           邮政编码：</w:t>
      </w:r>
    </w:p>
    <w:p w:rsidR="001054A5" w:rsidRPr="001E76B0" w:rsidRDefault="001054A5">
      <w:pPr>
        <w:spacing w:line="320" w:lineRule="exact"/>
        <w:rPr>
          <w:rFonts w:ascii="宋体" w:hAnsi="宋体"/>
          <w:sz w:val="24"/>
        </w:rPr>
      </w:pPr>
      <w:r w:rsidRPr="001E76B0">
        <w:rPr>
          <w:rFonts w:ascii="宋体" w:hAnsi="宋体"/>
          <w:sz w:val="24"/>
        </w:rPr>
        <w:t>电话：                               电话：</w:t>
      </w:r>
    </w:p>
    <w:p w:rsidR="001054A5" w:rsidRPr="001E76B0" w:rsidRDefault="001054A5">
      <w:pPr>
        <w:spacing w:line="320" w:lineRule="exact"/>
        <w:rPr>
          <w:rFonts w:ascii="宋体" w:hAnsi="宋体"/>
          <w:sz w:val="24"/>
        </w:rPr>
      </w:pPr>
      <w:r w:rsidRPr="001E76B0">
        <w:rPr>
          <w:rFonts w:ascii="宋体" w:hAnsi="宋体"/>
          <w:sz w:val="24"/>
        </w:rPr>
        <w:t>开户银行：                           开户银行：</w:t>
      </w:r>
    </w:p>
    <w:p w:rsidR="001054A5" w:rsidRPr="001E76B0" w:rsidRDefault="001054A5">
      <w:pPr>
        <w:spacing w:line="320" w:lineRule="exact"/>
        <w:rPr>
          <w:rFonts w:ascii="宋体" w:hAnsi="宋体"/>
          <w:sz w:val="24"/>
        </w:rPr>
      </w:pPr>
      <w:r w:rsidRPr="001E76B0">
        <w:rPr>
          <w:rFonts w:ascii="宋体" w:hAnsi="宋体"/>
          <w:sz w:val="24"/>
        </w:rPr>
        <w:t>帐号：                               帐号：</w:t>
      </w:r>
    </w:p>
    <w:p w:rsidR="001054A5" w:rsidRPr="001E76B0" w:rsidRDefault="001054A5">
      <w:pPr>
        <w:spacing w:line="320" w:lineRule="exact"/>
        <w:rPr>
          <w:rFonts w:ascii="宋体" w:hAnsi="宋体"/>
          <w:b/>
          <w:bCs/>
          <w:sz w:val="24"/>
        </w:rPr>
      </w:pPr>
      <w:r w:rsidRPr="001E76B0">
        <w:rPr>
          <w:rFonts w:ascii="宋体" w:hAnsi="宋体"/>
          <w:b/>
          <w:bCs/>
          <w:sz w:val="24"/>
        </w:rPr>
        <w:t>注：其他合同专用条款在合同签定时另商签定</w:t>
      </w:r>
    </w:p>
    <w:sectPr w:rsidR="001054A5" w:rsidRPr="001E76B0" w:rsidSect="00B945C6">
      <w:pgSz w:w="11906" w:h="16838"/>
      <w:pgMar w:top="1440" w:right="1800" w:bottom="1440" w:left="1800" w:header="720" w:footer="720" w:gutter="0"/>
      <w:cols w:space="720"/>
      <w:docGrid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Xingming.Liu" w:date="2010-09-04T16:20:00Z" w:initials="X">
    <w:p w:rsidR="00C31971" w:rsidRDefault="00C31971">
      <w:pPr>
        <w:pStyle w:val="ae"/>
        <w:rPr>
          <w:rFonts w:hint="eastAsia"/>
          <w:lang w:eastAsia="zh-CN"/>
        </w:rPr>
      </w:pPr>
      <w:r>
        <w:rPr>
          <w:rStyle w:val="ad"/>
        </w:rPr>
        <w:annotationRef/>
      </w:r>
      <w:r w:rsidR="00A501DC">
        <w:rPr>
          <w:rFonts w:hint="eastAsia"/>
          <w:lang w:eastAsia="zh-CN"/>
        </w:rPr>
        <w:t>校方同意允许从第三方购买</w:t>
      </w:r>
      <w:r w:rsidR="00A501DC">
        <w:rPr>
          <w:rFonts w:hint="eastAsia"/>
          <w:lang w:eastAsia="zh-CN"/>
        </w:rPr>
        <w:t>,</w:t>
      </w:r>
      <w:r w:rsidR="00A501DC">
        <w:rPr>
          <w:rFonts w:hint="eastAsia"/>
          <w:lang w:eastAsia="zh-CN"/>
        </w:rPr>
        <w:t>但不明白</w:t>
      </w:r>
      <w:r w:rsidR="00A501DC">
        <w:rPr>
          <w:lang w:eastAsia="zh-CN"/>
        </w:rPr>
        <w:t>”</w:t>
      </w:r>
      <w:r w:rsidR="00A501DC">
        <w:rPr>
          <w:rFonts w:hint="eastAsia"/>
          <w:lang w:eastAsia="zh-CN"/>
        </w:rPr>
        <w:t>转售</w:t>
      </w:r>
      <w:r w:rsidR="00A501DC">
        <w:rPr>
          <w:lang w:eastAsia="zh-CN"/>
        </w:rPr>
        <w:t>”</w:t>
      </w:r>
      <w:r w:rsidR="00A501DC">
        <w:rPr>
          <w:rFonts w:hint="eastAsia"/>
          <w:lang w:eastAsia="zh-CN"/>
        </w:rPr>
        <w:t>的涵义</w:t>
      </w:r>
      <w:r w:rsidR="00A501DC">
        <w:rPr>
          <w:rFonts w:hint="eastAsia"/>
          <w:lang w:eastAsia="zh-CN"/>
        </w:rPr>
        <w:t>,</w:t>
      </w:r>
      <w:r w:rsidR="00A501DC">
        <w:rPr>
          <w:rFonts w:hint="eastAsia"/>
          <w:lang w:eastAsia="zh-CN"/>
        </w:rPr>
        <w:t>建议改为</w:t>
      </w:r>
      <w:r w:rsidR="00A501DC">
        <w:rPr>
          <w:lang w:eastAsia="zh-CN"/>
        </w:rPr>
        <w:t>”</w:t>
      </w:r>
      <w:r w:rsidR="00A501DC">
        <w:rPr>
          <w:rFonts w:hint="eastAsia"/>
          <w:lang w:eastAsia="zh-CN"/>
        </w:rPr>
        <w:t>买方允许卖方从第三方进行硬件产品采购</w:t>
      </w:r>
      <w:r w:rsidR="00A501DC">
        <w:rPr>
          <w:lang w:eastAsia="zh-CN"/>
        </w:rPr>
        <w:t>”</w:t>
      </w:r>
    </w:p>
  </w:comment>
  <w:comment w:id="2" w:author="Xingming.Liu" w:date="2010-09-04T16:20:00Z" w:initials="X">
    <w:p w:rsidR="00C31971" w:rsidRDefault="00C31971">
      <w:pPr>
        <w:pStyle w:val="ae"/>
        <w:rPr>
          <w:lang w:eastAsia="zh-CN"/>
        </w:rPr>
      </w:pPr>
      <w:r>
        <w:rPr>
          <w:rStyle w:val="ad"/>
        </w:rPr>
        <w:annotationRef/>
      </w:r>
      <w:r w:rsidR="009E0BF0">
        <w:rPr>
          <w:rFonts w:hint="eastAsia"/>
          <w:lang w:eastAsia="zh-CN"/>
        </w:rPr>
        <w:t>校方建议删除</w:t>
      </w:r>
    </w:p>
  </w:comment>
  <w:comment w:id="5" w:author="Xingming.Liu" w:date="2010-09-04T16:20:00Z" w:initials="X">
    <w:p w:rsidR="00C31971" w:rsidRDefault="00C31971">
      <w:pPr>
        <w:pStyle w:val="ae"/>
        <w:rPr>
          <w:lang w:eastAsia="zh-CN"/>
        </w:rPr>
      </w:pPr>
      <w:r>
        <w:rPr>
          <w:rStyle w:val="ad"/>
        </w:rPr>
        <w:annotationRef/>
      </w:r>
      <w:r w:rsidR="0095489A">
        <w:rPr>
          <w:rFonts w:hint="eastAsia"/>
          <w:lang w:eastAsia="zh-CN"/>
        </w:rPr>
        <w:t>按商讨附件清单</w:t>
      </w:r>
    </w:p>
  </w:comment>
  <w:comment w:id="13" w:author="Xingming.Liu" w:date="2010-09-04T16:20:00Z" w:initials="X">
    <w:p w:rsidR="0095489A" w:rsidRDefault="0095489A">
      <w:pPr>
        <w:pStyle w:val="ae"/>
        <w:rPr>
          <w:lang w:eastAsia="zh-CN"/>
        </w:rPr>
      </w:pPr>
      <w:r>
        <w:rPr>
          <w:rStyle w:val="ad"/>
        </w:rPr>
        <w:annotationRef/>
      </w:r>
      <w:r>
        <w:rPr>
          <w:rFonts w:hint="eastAsia"/>
          <w:lang w:eastAsia="zh-CN"/>
        </w:rPr>
        <w:t>学校改</w:t>
      </w:r>
    </w:p>
  </w:comment>
  <w:comment w:id="15" w:author="Xingming.Liu" w:date="2010-09-04T16:20:00Z" w:initials="X">
    <w:p w:rsidR="0095489A" w:rsidRDefault="0095489A">
      <w:pPr>
        <w:pStyle w:val="ae"/>
        <w:rPr>
          <w:lang w:eastAsia="zh-CN"/>
        </w:rPr>
      </w:pPr>
      <w:r>
        <w:rPr>
          <w:rStyle w:val="ad"/>
        </w:rPr>
        <w:annotationRef/>
      </w:r>
      <w:r>
        <w:rPr>
          <w:rFonts w:hint="eastAsia"/>
          <w:lang w:eastAsia="zh-CN"/>
        </w:rPr>
        <w:t>学校提供清单</w:t>
      </w:r>
    </w:p>
  </w:comment>
  <w:comment w:id="30" w:author="Xingming.Liu" w:date="2010-09-04T16:20:00Z" w:initials="X">
    <w:p w:rsidR="0095489A" w:rsidRDefault="0095489A">
      <w:pPr>
        <w:pStyle w:val="ae"/>
        <w:rPr>
          <w:lang w:eastAsia="zh-CN"/>
        </w:rPr>
      </w:pPr>
      <w:r>
        <w:rPr>
          <w:rStyle w:val="ad"/>
        </w:rPr>
        <w:annotationRef/>
      </w:r>
      <w:r w:rsidR="009E0BF0">
        <w:rPr>
          <w:rFonts w:hint="eastAsia"/>
          <w:lang w:eastAsia="zh-CN"/>
        </w:rPr>
        <w:t>校方建议删除</w:t>
      </w:r>
    </w:p>
  </w:comment>
  <w:comment w:id="33" w:author="Xingming.Liu" w:date="2010-09-04T16:20:00Z" w:initials="X">
    <w:p w:rsidR="0095489A" w:rsidRDefault="0095489A">
      <w:pPr>
        <w:pStyle w:val="ae"/>
        <w:rPr>
          <w:rFonts w:hint="eastAsia"/>
          <w:lang w:eastAsia="zh-CN"/>
        </w:rPr>
      </w:pPr>
      <w:r>
        <w:rPr>
          <w:rStyle w:val="ad"/>
        </w:rPr>
        <w:annotationRef/>
      </w:r>
      <w:r w:rsidR="002C28E0">
        <w:rPr>
          <w:rFonts w:hint="eastAsia"/>
          <w:lang w:eastAsia="zh-CN"/>
        </w:rPr>
        <w:t>此金额为实际采购金额</w:t>
      </w:r>
    </w:p>
  </w:comment>
  <w:comment w:id="35" w:author="Xingming.Liu" w:date="2010-09-04T16:20:00Z" w:initials="X">
    <w:p w:rsidR="00C86D7D" w:rsidRDefault="00C86D7D">
      <w:pPr>
        <w:pStyle w:val="ae"/>
        <w:rPr>
          <w:lang w:eastAsia="zh-CN"/>
        </w:rPr>
      </w:pPr>
      <w:r>
        <w:rPr>
          <w:rStyle w:val="ad"/>
        </w:rPr>
        <w:annotationRef/>
      </w:r>
      <w:r w:rsidR="002C28E0">
        <w:rPr>
          <w:rFonts w:hint="eastAsia"/>
          <w:lang w:eastAsia="zh-CN"/>
        </w:rPr>
        <w:t>同意，</w:t>
      </w:r>
      <w:r>
        <w:rPr>
          <w:rFonts w:hint="eastAsia"/>
          <w:lang w:eastAsia="zh-CN"/>
        </w:rPr>
        <w:t>校</w:t>
      </w:r>
      <w:r w:rsidR="002C28E0">
        <w:rPr>
          <w:rFonts w:hint="eastAsia"/>
          <w:lang w:eastAsia="zh-CN"/>
        </w:rPr>
        <w:t>方</w:t>
      </w:r>
      <w:r>
        <w:rPr>
          <w:rFonts w:hint="eastAsia"/>
          <w:lang w:eastAsia="zh-CN"/>
        </w:rPr>
        <w:t>建议</w:t>
      </w:r>
      <w:r>
        <w:rPr>
          <w:rFonts w:hint="eastAsia"/>
          <w:lang w:eastAsia="zh-CN"/>
        </w:rPr>
        <w:t>10%</w:t>
      </w:r>
    </w:p>
  </w:comment>
  <w:comment w:id="37" w:author="Xingming.Liu" w:date="2010-09-04T16:20:00Z" w:initials="X">
    <w:p w:rsidR="00C86D7D" w:rsidRDefault="00C86D7D">
      <w:pPr>
        <w:pStyle w:val="ae"/>
        <w:rPr>
          <w:lang w:eastAsia="zh-CN"/>
        </w:rPr>
      </w:pPr>
      <w:r>
        <w:rPr>
          <w:rStyle w:val="ad"/>
        </w:rPr>
        <w:annotationRef/>
      </w:r>
      <w:r>
        <w:rPr>
          <w:rFonts w:hint="eastAsia"/>
          <w:lang w:eastAsia="zh-CN"/>
        </w:rPr>
        <w:t>表建议述为既成事实后的赔偿</w:t>
      </w:r>
    </w:p>
  </w:comment>
  <w:comment w:id="52" w:author="Xingming.Liu" w:date="2010-09-04T16:20:00Z" w:initials="X">
    <w:p w:rsidR="002C28E0" w:rsidRDefault="002C28E0">
      <w:pPr>
        <w:pStyle w:val="ae"/>
        <w:rPr>
          <w:rFonts w:hint="eastAsia"/>
          <w:lang w:eastAsia="zh-CN"/>
        </w:rPr>
      </w:pPr>
      <w:r>
        <w:rPr>
          <w:rStyle w:val="ad"/>
        </w:rPr>
        <w:annotationRef/>
      </w:r>
      <w:r>
        <w:rPr>
          <w:rFonts w:hint="eastAsia"/>
          <w:lang w:eastAsia="zh-CN"/>
        </w:rPr>
        <w:t>双方待定条款</w:t>
      </w:r>
      <w:r>
        <w:rPr>
          <w:rFonts w:hint="eastAsia"/>
          <w:lang w:eastAsia="zh-CN"/>
        </w:rPr>
        <w:t>,</w:t>
      </w:r>
      <w:r>
        <w:rPr>
          <w:rFonts w:hint="eastAsia"/>
          <w:lang w:eastAsia="zh-CN"/>
        </w:rPr>
        <w:t>校方可能要求在到货付款中扣除部</w:t>
      </w:r>
    </w:p>
  </w:comment>
  <w:comment w:id="66" w:author="Xingming.Liu" w:date="2010-09-04T16:20:00Z" w:initials="X">
    <w:p w:rsidR="00C86D7D" w:rsidRDefault="00C86D7D">
      <w:pPr>
        <w:pStyle w:val="ae"/>
        <w:rPr>
          <w:rFonts w:hint="eastAsia"/>
          <w:lang w:eastAsia="zh-CN"/>
        </w:rPr>
      </w:pPr>
      <w:r>
        <w:rPr>
          <w:rStyle w:val="ad"/>
        </w:rPr>
        <w:annotationRef/>
      </w:r>
      <w:r w:rsidR="002C28E0">
        <w:rPr>
          <w:rFonts w:hint="eastAsia"/>
          <w:lang w:eastAsia="zh-CN"/>
        </w:rPr>
        <w:t>校方建议按</w:t>
      </w:r>
      <w:r>
        <w:rPr>
          <w:rFonts w:hint="eastAsia"/>
          <w:lang w:eastAsia="zh-CN"/>
        </w:rPr>
        <w:t>法律规定</w:t>
      </w:r>
      <w:r w:rsidR="002C28E0">
        <w:rPr>
          <w:rFonts w:hint="eastAsia"/>
          <w:lang w:eastAsia="zh-CN"/>
        </w:rPr>
        <w:t>60</w:t>
      </w:r>
      <w:r w:rsidR="002C28E0">
        <w:rPr>
          <w:rFonts w:hint="eastAsia"/>
          <w:lang w:eastAsia="zh-CN"/>
        </w:rPr>
        <w:t>日执行</w:t>
      </w:r>
    </w:p>
    <w:p w:rsidR="002C28E0" w:rsidRPr="002C28E0" w:rsidRDefault="002C28E0">
      <w:pPr>
        <w:pStyle w:val="ae"/>
        <w:rPr>
          <w:lang w:eastAsia="zh-CN"/>
        </w:rPr>
      </w:pPr>
    </w:p>
  </w:comment>
  <w:comment w:id="68" w:author="Xingming.Liu" w:date="2010-09-04T16:20:00Z" w:initials="X">
    <w:p w:rsidR="00C86D7D" w:rsidRDefault="00C86D7D">
      <w:pPr>
        <w:pStyle w:val="ae"/>
        <w:rPr>
          <w:lang w:eastAsia="zh-CN"/>
        </w:rPr>
      </w:pPr>
      <w:r>
        <w:rPr>
          <w:rStyle w:val="ad"/>
        </w:rPr>
        <w:annotationRef/>
      </w:r>
      <w:r>
        <w:rPr>
          <w:rFonts w:hint="eastAsia"/>
          <w:lang w:eastAsia="zh-CN"/>
        </w:rPr>
        <w:t>再议</w:t>
      </w:r>
    </w:p>
  </w:comment>
  <w:comment w:id="76" w:author="Xingming.Liu" w:date="2010-09-04T16:20:00Z" w:initials="X">
    <w:p w:rsidR="00941257" w:rsidRDefault="00941257">
      <w:pPr>
        <w:pStyle w:val="ae"/>
        <w:rPr>
          <w:rFonts w:hint="eastAsia"/>
          <w:lang w:eastAsia="zh-CN"/>
        </w:rPr>
      </w:pPr>
      <w:r>
        <w:rPr>
          <w:rStyle w:val="ad"/>
        </w:rPr>
        <w:annotationRef/>
      </w:r>
      <w:r>
        <w:rPr>
          <w:rFonts w:hint="eastAsia"/>
          <w:lang w:eastAsia="zh-CN"/>
        </w:rPr>
        <w:t>校方修改</w:t>
      </w:r>
    </w:p>
  </w:comment>
  <w:comment w:id="74" w:author="Xingming.Liu" w:date="2010-09-04T16:20:00Z" w:initials="X">
    <w:p w:rsidR="004B42F5" w:rsidRDefault="004B42F5">
      <w:pPr>
        <w:pStyle w:val="ae"/>
        <w:rPr>
          <w:lang w:eastAsia="zh-CN"/>
        </w:rPr>
      </w:pPr>
      <w:r>
        <w:rPr>
          <w:rStyle w:val="ad"/>
        </w:rPr>
        <w:annotationRef/>
      </w:r>
      <w:r w:rsidR="00941257">
        <w:rPr>
          <w:rFonts w:hint="eastAsia"/>
          <w:lang w:eastAsia="zh-CN"/>
        </w:rPr>
        <w:t>校方删除</w:t>
      </w:r>
    </w:p>
  </w:comment>
  <w:comment w:id="85" w:author="Xingming.Liu" w:date="2010-09-04T16:20:00Z" w:initials="X">
    <w:p w:rsidR="005C384B" w:rsidRDefault="005C384B">
      <w:pPr>
        <w:pStyle w:val="ae"/>
        <w:rPr>
          <w:lang w:eastAsia="zh-CN"/>
        </w:rPr>
      </w:pPr>
      <w:r>
        <w:rPr>
          <w:rStyle w:val="ad"/>
        </w:rPr>
        <w:annotationRef/>
      </w:r>
      <w:r w:rsidR="00941257">
        <w:rPr>
          <w:rFonts w:hint="eastAsia"/>
          <w:lang w:eastAsia="zh-CN"/>
        </w:rPr>
        <w:t>校方建议删除</w:t>
      </w:r>
    </w:p>
  </w:comment>
  <w:comment w:id="89" w:author="Xingming.Liu" w:date="2010-09-04T16:20:00Z" w:initials="X">
    <w:p w:rsidR="00941257" w:rsidRDefault="00941257" w:rsidP="00941257">
      <w:pPr>
        <w:pStyle w:val="ae"/>
        <w:rPr>
          <w:rFonts w:hint="eastAsia"/>
          <w:lang w:eastAsia="zh-CN"/>
        </w:rPr>
      </w:pPr>
      <w:r>
        <w:rPr>
          <w:rStyle w:val="ad"/>
        </w:rPr>
        <w:annotationRef/>
      </w:r>
      <w:r>
        <w:rPr>
          <w:rFonts w:hint="eastAsia"/>
          <w:lang w:eastAsia="zh-CN"/>
        </w:rPr>
        <w:t>校方建议按投标文件乙方承诺执行并作为合同附件</w:t>
      </w:r>
    </w:p>
    <w:p w:rsidR="00941257" w:rsidRPr="00941257" w:rsidRDefault="00941257">
      <w:pPr>
        <w:pStyle w:val="ae"/>
      </w:pPr>
    </w:p>
  </w:comment>
  <w:comment w:id="91" w:author="Xingming.Liu" w:date="2010-09-04T16:20:00Z" w:initials="X">
    <w:p w:rsidR="0000131C" w:rsidRDefault="0000131C">
      <w:pPr>
        <w:pStyle w:val="ae"/>
        <w:rPr>
          <w:lang w:eastAsia="zh-CN"/>
        </w:rPr>
      </w:pPr>
      <w:r>
        <w:rPr>
          <w:rStyle w:val="ad"/>
        </w:rPr>
        <w:annotationRef/>
      </w:r>
      <w:r w:rsidR="00941257">
        <w:rPr>
          <w:rFonts w:hint="eastAsia"/>
          <w:lang w:eastAsia="zh-CN"/>
        </w:rPr>
        <w:t>校方要求去掉</w:t>
      </w:r>
      <w:r w:rsidR="00941257">
        <w:rPr>
          <w:lang w:eastAsia="zh-CN"/>
        </w:rPr>
        <w:t>”</w:t>
      </w:r>
      <w:r w:rsidR="00941257">
        <w:rPr>
          <w:rFonts w:hint="eastAsia"/>
          <w:lang w:eastAsia="zh-CN"/>
        </w:rPr>
        <w:t>卖方原因导致的</w:t>
      </w:r>
      <w:r w:rsidR="00941257">
        <w:rPr>
          <w:lang w:eastAsia="zh-CN"/>
        </w:rPr>
        <w:t>”</w:t>
      </w:r>
      <w:r w:rsidR="00941257">
        <w:rPr>
          <w:rFonts w:hint="eastAsia"/>
          <w:lang w:eastAsia="zh-CN"/>
        </w:rPr>
        <w:t>字样</w:t>
      </w:r>
    </w:p>
  </w:comment>
  <w:comment w:id="93" w:author="Xingming.Liu" w:date="2010-09-04T16:20:00Z" w:initials="X">
    <w:p w:rsidR="0000131C" w:rsidRDefault="0000131C">
      <w:pPr>
        <w:pStyle w:val="ae"/>
        <w:rPr>
          <w:lang w:eastAsia="zh-CN"/>
        </w:rPr>
      </w:pPr>
      <w:r>
        <w:rPr>
          <w:rStyle w:val="ad"/>
        </w:rPr>
        <w:annotationRef/>
      </w:r>
      <w:r w:rsidR="00941257">
        <w:rPr>
          <w:rFonts w:hint="eastAsia"/>
          <w:lang w:eastAsia="zh-CN"/>
        </w:rPr>
        <w:t>校方改为</w:t>
      </w:r>
      <w:r>
        <w:rPr>
          <w:rFonts w:hint="eastAsia"/>
          <w:lang w:eastAsia="zh-CN"/>
        </w:rPr>
        <w:t>10</w:t>
      </w:r>
      <w:r>
        <w:rPr>
          <w:rFonts w:hint="eastAsia"/>
          <w:lang w:eastAsia="zh-CN"/>
        </w:rPr>
        <w:t>天</w:t>
      </w:r>
    </w:p>
  </w:comment>
  <w:comment w:id="96" w:author="Xingming.Liu" w:date="2010-09-04T16:20:00Z" w:initials="X">
    <w:p w:rsidR="00941257" w:rsidRDefault="00941257">
      <w:pPr>
        <w:pStyle w:val="ae"/>
        <w:rPr>
          <w:rFonts w:hint="eastAsia"/>
          <w:lang w:eastAsia="zh-CN"/>
        </w:rPr>
      </w:pPr>
      <w:r>
        <w:rPr>
          <w:rStyle w:val="ad"/>
        </w:rPr>
        <w:annotationRef/>
      </w:r>
      <w:r>
        <w:rPr>
          <w:rFonts w:hint="eastAsia"/>
          <w:lang w:eastAsia="zh-CN"/>
        </w:rPr>
        <w:t>校方要求加入</w:t>
      </w:r>
    </w:p>
  </w:comment>
  <w:comment w:id="102" w:author="Xingming.Liu" w:date="2010-09-04T16:20:00Z" w:initials="X">
    <w:p w:rsidR="00E056B4" w:rsidRDefault="00E056B4">
      <w:pPr>
        <w:pStyle w:val="ae"/>
        <w:rPr>
          <w:lang w:eastAsia="zh-CN"/>
        </w:rPr>
      </w:pPr>
      <w:r>
        <w:rPr>
          <w:rStyle w:val="ad"/>
        </w:rPr>
        <w:annotationRef/>
      </w:r>
      <w:r w:rsidR="00941257">
        <w:rPr>
          <w:rFonts w:hint="eastAsia"/>
          <w:lang w:eastAsia="zh-CN"/>
        </w:rPr>
        <w:t>校方要求</w:t>
      </w:r>
      <w:r>
        <w:rPr>
          <w:rFonts w:hint="eastAsia"/>
          <w:lang w:eastAsia="zh-CN"/>
        </w:rPr>
        <w:t>1%</w:t>
      </w:r>
    </w:p>
  </w:comment>
  <w:comment w:id="105" w:author="Xingming.Liu" w:date="2010-09-04T16:20:00Z" w:initials="X">
    <w:p w:rsidR="00E056B4" w:rsidRDefault="00E056B4">
      <w:pPr>
        <w:pStyle w:val="ae"/>
        <w:rPr>
          <w:lang w:eastAsia="zh-CN"/>
        </w:rPr>
      </w:pPr>
      <w:r>
        <w:rPr>
          <w:rStyle w:val="ad"/>
        </w:rPr>
        <w:annotationRef/>
      </w:r>
      <w:r w:rsidR="000A5B6C">
        <w:rPr>
          <w:rFonts w:hint="eastAsia"/>
          <w:lang w:eastAsia="zh-CN"/>
        </w:rPr>
        <w:t>最高限额为</w:t>
      </w:r>
      <w:r w:rsidR="000A5B6C">
        <w:rPr>
          <w:rFonts w:ascii="宋体" w:hAnsi="宋体" w:hint="eastAsia"/>
          <w:b/>
          <w:sz w:val="24"/>
        </w:rPr>
        <w:t>不应超过</w:t>
      </w:r>
      <w:r w:rsidR="000A5B6C">
        <w:rPr>
          <w:rFonts w:ascii="宋体" w:hAnsi="宋体" w:hint="eastAsia"/>
          <w:b/>
          <w:sz w:val="24"/>
          <w:lang w:eastAsia="zh-CN"/>
        </w:rPr>
        <w:t>买</w:t>
      </w:r>
      <w:r w:rsidR="000A5B6C">
        <w:rPr>
          <w:rFonts w:ascii="宋体" w:hAnsi="宋体" w:hint="eastAsia"/>
          <w:b/>
          <w:sz w:val="24"/>
        </w:rPr>
        <w:t>方向</w:t>
      </w:r>
      <w:r w:rsidR="000A5B6C">
        <w:rPr>
          <w:rFonts w:ascii="宋体" w:hAnsi="宋体" w:hint="eastAsia"/>
          <w:b/>
          <w:sz w:val="24"/>
          <w:lang w:eastAsia="zh-CN"/>
        </w:rPr>
        <w:t>卖方</w:t>
      </w:r>
      <w:r w:rsidR="000A5B6C" w:rsidRPr="00E66BC6">
        <w:rPr>
          <w:rFonts w:ascii="宋体" w:hAnsi="宋体" w:hint="eastAsia"/>
          <w:b/>
          <w:sz w:val="24"/>
        </w:rPr>
        <w:t>已实际支付的费用</w:t>
      </w:r>
    </w:p>
  </w:comment>
  <w:comment w:id="108" w:author="Xingming.Liu" w:date="2010-09-04T16:20:00Z" w:initials="X">
    <w:p w:rsidR="00E056B4" w:rsidRDefault="00E056B4">
      <w:pPr>
        <w:pStyle w:val="ae"/>
        <w:rPr>
          <w:lang w:eastAsia="zh-CN"/>
        </w:rPr>
      </w:pPr>
      <w:r>
        <w:rPr>
          <w:rStyle w:val="ad"/>
        </w:rPr>
        <w:annotationRef/>
      </w:r>
      <w:r>
        <w:rPr>
          <w:rFonts w:hint="eastAsia"/>
          <w:lang w:eastAsia="zh-CN"/>
        </w:rPr>
        <w:t>改为</w:t>
      </w:r>
      <w:r>
        <w:rPr>
          <w:rFonts w:hint="eastAsia"/>
          <w:lang w:eastAsia="zh-CN"/>
        </w:rPr>
        <w:t>1%</w:t>
      </w:r>
    </w:p>
  </w:comment>
  <w:comment w:id="113" w:author="Xingming.Liu" w:date="2010-09-04T16:20:00Z" w:initials="X">
    <w:p w:rsidR="00E056B4" w:rsidRDefault="00E056B4">
      <w:pPr>
        <w:pStyle w:val="ae"/>
        <w:rPr>
          <w:lang w:eastAsia="zh-CN"/>
        </w:rPr>
      </w:pPr>
      <w:r>
        <w:rPr>
          <w:rStyle w:val="ad"/>
        </w:rPr>
        <w:annotationRef/>
      </w:r>
      <w:r>
        <w:rPr>
          <w:rFonts w:hint="eastAsia"/>
          <w:lang w:eastAsia="zh-CN"/>
        </w:rPr>
        <w:t>建议删除</w:t>
      </w:r>
    </w:p>
  </w:comment>
  <w:comment w:id="116" w:author="Xingming.Liu" w:date="2010-09-04T16:20:00Z" w:initials="X">
    <w:p w:rsidR="00E056B4" w:rsidRDefault="00E056B4">
      <w:pPr>
        <w:pStyle w:val="ae"/>
        <w:rPr>
          <w:lang w:eastAsia="zh-CN"/>
        </w:rPr>
      </w:pPr>
      <w:r>
        <w:rPr>
          <w:rStyle w:val="ad"/>
        </w:rPr>
        <w:annotationRef/>
      </w:r>
      <w:r w:rsidR="00FB1C8D">
        <w:rPr>
          <w:rFonts w:hint="eastAsia"/>
          <w:lang w:eastAsia="zh-CN"/>
        </w:rPr>
        <w:t>校方改动</w:t>
      </w:r>
    </w:p>
  </w:comment>
  <w:comment w:id="119" w:author="Xingming.Liu" w:date="2010-09-04T16:20:00Z" w:initials="X">
    <w:p w:rsidR="000A5B6C" w:rsidRDefault="000A5B6C">
      <w:pPr>
        <w:pStyle w:val="ae"/>
        <w:rPr>
          <w:lang w:eastAsia="zh-CN"/>
        </w:rPr>
      </w:pPr>
      <w:r>
        <w:rPr>
          <w:rStyle w:val="ad"/>
        </w:rPr>
        <w:annotationRef/>
      </w:r>
      <w:r w:rsidR="00FB1C8D">
        <w:rPr>
          <w:rFonts w:hint="eastAsia"/>
          <w:lang w:eastAsia="zh-CN"/>
        </w:rPr>
        <w:t>校方认为此段文字不能理解</w:t>
      </w:r>
      <w:r w:rsidR="00FB1C8D">
        <w:rPr>
          <w:rFonts w:hint="eastAsia"/>
          <w:lang w:eastAsia="zh-CN"/>
        </w:rPr>
        <w:t>,</w:t>
      </w:r>
      <w:r w:rsidR="00FB1C8D">
        <w:rPr>
          <w:rFonts w:hint="eastAsia"/>
          <w:lang w:eastAsia="zh-CN"/>
        </w:rPr>
        <w:t>建议改为以下三条</w:t>
      </w:r>
      <w:r w:rsidR="00FB1C8D">
        <w:rPr>
          <w:rFonts w:hint="eastAsia"/>
          <w:lang w:eastAsia="zh-CN"/>
        </w:rPr>
        <w:t>:1\</w:t>
      </w:r>
      <w:r w:rsidR="00FB1C8D">
        <w:rPr>
          <w:rFonts w:hint="eastAsia"/>
          <w:lang w:eastAsia="zh-CN"/>
        </w:rPr>
        <w:t>校方同意间接责任免赔</w:t>
      </w:r>
      <w:r w:rsidR="00FB1C8D">
        <w:rPr>
          <w:rFonts w:hint="eastAsia"/>
          <w:lang w:eastAsia="zh-CN"/>
        </w:rPr>
        <w:t>2\</w:t>
      </w:r>
      <w:r w:rsidR="00FB1C8D">
        <w:rPr>
          <w:rFonts w:hint="eastAsia"/>
          <w:lang w:eastAsia="zh-CN"/>
        </w:rPr>
        <w:t>直接责任卖方应予赔偿</w:t>
      </w:r>
      <w:r w:rsidR="00FB1C8D">
        <w:rPr>
          <w:rFonts w:hint="eastAsia"/>
          <w:lang w:eastAsia="zh-CN"/>
        </w:rPr>
        <w:t>3\</w:t>
      </w:r>
      <w:r w:rsidR="00FB1C8D">
        <w:rPr>
          <w:rFonts w:hint="eastAsia"/>
          <w:lang w:eastAsia="zh-CN"/>
        </w:rPr>
        <w:t>按照国家相关法律规定界定直接责任和间接责任</w:t>
      </w:r>
      <w:r w:rsidR="00FB1C8D">
        <w:rPr>
          <w:rFonts w:hint="eastAsia"/>
          <w:lang w:eastAsia="zh-CN"/>
        </w:rPr>
        <w:t>,</w:t>
      </w:r>
      <w:r w:rsidR="00FB1C8D">
        <w:rPr>
          <w:rFonts w:hint="eastAsia"/>
          <w:lang w:eastAsia="zh-CN"/>
        </w:rPr>
        <w:t>请公司法务组织相关文字表述</w:t>
      </w:r>
    </w:p>
  </w:comment>
  <w:comment w:id="120" w:author="Xingming.Liu" w:date="2010-09-04T16:20:00Z" w:initials="X">
    <w:p w:rsidR="00EE1672" w:rsidRDefault="00EE1672">
      <w:pPr>
        <w:pStyle w:val="ae"/>
        <w:rPr>
          <w:lang w:eastAsia="zh-CN"/>
        </w:rPr>
      </w:pPr>
      <w:r>
        <w:rPr>
          <w:rStyle w:val="ad"/>
        </w:rPr>
        <w:annotationRef/>
      </w:r>
      <w:r w:rsidR="00FB1C8D">
        <w:rPr>
          <w:rFonts w:hint="eastAsia"/>
          <w:lang w:eastAsia="zh-CN"/>
        </w:rPr>
        <w:t>校方要求</w:t>
      </w:r>
      <w:r>
        <w:rPr>
          <w:rFonts w:hint="eastAsia"/>
          <w:lang w:eastAsia="zh-CN"/>
        </w:rPr>
        <w:t>改为“当地的仲裁机构”</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0FC" w:rsidRDefault="00C610FC" w:rsidP="009B356A">
      <w:r>
        <w:separator/>
      </w:r>
    </w:p>
  </w:endnote>
  <w:endnote w:type="continuationSeparator" w:id="0">
    <w:p w:rsidR="00C610FC" w:rsidRDefault="00C610FC" w:rsidP="009B35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DejaVu Sans">
    <w:altName w:val="MS PGothic"/>
    <w:charset w:val="8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0FC" w:rsidRDefault="00C610FC" w:rsidP="009B356A">
      <w:r>
        <w:separator/>
      </w:r>
    </w:p>
  </w:footnote>
  <w:footnote w:type="continuationSeparator" w:id="0">
    <w:p w:rsidR="00C610FC" w:rsidRDefault="00C610FC" w:rsidP="009B35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4667A77"/>
    <w:multiLevelType w:val="hybridMultilevel"/>
    <w:tmpl w:val="9A927430"/>
    <w:lvl w:ilvl="0" w:tplc="33280D64">
      <w:start w:val="1"/>
      <w:numFmt w:val="decimal"/>
      <w:lvlText w:val="%1、"/>
      <w:lvlJc w:val="left"/>
      <w:pPr>
        <w:tabs>
          <w:tab w:val="num" w:pos="502"/>
        </w:tabs>
        <w:ind w:left="502"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2">
    <w:nsid w:val="6BE6289D"/>
    <w:multiLevelType w:val="hybridMultilevel"/>
    <w:tmpl w:val="7F9AC6BA"/>
    <w:lvl w:ilvl="0" w:tplc="351A81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embedSystemFonts/>
  <w:bordersDoNotSurroundHeader/>
  <w:bordersDoNotSurroundFooter/>
  <w:stylePaneFormatFilter w:val="0000"/>
  <w:trackRevisions/>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76B0"/>
    <w:rsid w:val="0000131C"/>
    <w:rsid w:val="00002F6A"/>
    <w:rsid w:val="00064DDD"/>
    <w:rsid w:val="000913EA"/>
    <w:rsid w:val="000A5B6C"/>
    <w:rsid w:val="001054A5"/>
    <w:rsid w:val="001257CF"/>
    <w:rsid w:val="00152744"/>
    <w:rsid w:val="001E29C1"/>
    <w:rsid w:val="001E76B0"/>
    <w:rsid w:val="001F3EEA"/>
    <w:rsid w:val="002218AB"/>
    <w:rsid w:val="00254710"/>
    <w:rsid w:val="002743CB"/>
    <w:rsid w:val="00296014"/>
    <w:rsid w:val="002C28E0"/>
    <w:rsid w:val="002D0C8C"/>
    <w:rsid w:val="00302DB1"/>
    <w:rsid w:val="003206A6"/>
    <w:rsid w:val="0036138E"/>
    <w:rsid w:val="00395659"/>
    <w:rsid w:val="003A5A74"/>
    <w:rsid w:val="004B42F5"/>
    <w:rsid w:val="00576010"/>
    <w:rsid w:val="005C384B"/>
    <w:rsid w:val="006E47D7"/>
    <w:rsid w:val="00764F61"/>
    <w:rsid w:val="00785FE8"/>
    <w:rsid w:val="00796DFD"/>
    <w:rsid w:val="007B01C6"/>
    <w:rsid w:val="007B5E0D"/>
    <w:rsid w:val="007D7212"/>
    <w:rsid w:val="00933CF0"/>
    <w:rsid w:val="00941257"/>
    <w:rsid w:val="009455D5"/>
    <w:rsid w:val="0095489A"/>
    <w:rsid w:val="0095643B"/>
    <w:rsid w:val="009B356A"/>
    <w:rsid w:val="009E0BF0"/>
    <w:rsid w:val="00A339B5"/>
    <w:rsid w:val="00A501DC"/>
    <w:rsid w:val="00A86881"/>
    <w:rsid w:val="00AB5113"/>
    <w:rsid w:val="00AE2CC6"/>
    <w:rsid w:val="00B945C6"/>
    <w:rsid w:val="00B97E13"/>
    <w:rsid w:val="00BB6DF3"/>
    <w:rsid w:val="00C31971"/>
    <w:rsid w:val="00C53AC6"/>
    <w:rsid w:val="00C610FC"/>
    <w:rsid w:val="00C86D7D"/>
    <w:rsid w:val="00CC0BB4"/>
    <w:rsid w:val="00CD337C"/>
    <w:rsid w:val="00CD50C4"/>
    <w:rsid w:val="00E056B4"/>
    <w:rsid w:val="00E17F27"/>
    <w:rsid w:val="00E2476A"/>
    <w:rsid w:val="00E66BC6"/>
    <w:rsid w:val="00EE1672"/>
    <w:rsid w:val="00F00881"/>
    <w:rsid w:val="00F47B23"/>
    <w:rsid w:val="00F928D8"/>
    <w:rsid w:val="00FB1C8D"/>
    <w:rsid w:val="00FF53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45C6"/>
    <w:pPr>
      <w:widowControl w:val="0"/>
      <w:suppressAutoHyphens/>
      <w:jc w:val="both"/>
    </w:pPr>
    <w:rPr>
      <w:kern w:val="1"/>
      <w:sz w:val="21"/>
      <w:szCs w:val="24"/>
      <w:lang w:eastAsia="ar-SA"/>
    </w:rPr>
  </w:style>
  <w:style w:type="paragraph" w:styleId="2">
    <w:name w:val="heading 2"/>
    <w:basedOn w:val="a"/>
    <w:next w:val="a"/>
    <w:qFormat/>
    <w:rsid w:val="00B945C6"/>
    <w:pPr>
      <w:numPr>
        <w:ilvl w:val="1"/>
        <w:numId w:val="1"/>
      </w:numPr>
      <w:autoSpaceDE w:val="0"/>
      <w:spacing w:before="240"/>
      <w:jc w:val="left"/>
      <w:outlineLvl w:val="1"/>
    </w:pPr>
    <w:rPr>
      <w:rFonts w:ascii="黑体" w:eastAsia="黑体" w:hAnsi="黑体"/>
      <w:sz w:val="20"/>
    </w:rPr>
  </w:style>
  <w:style w:type="paragraph" w:styleId="3">
    <w:name w:val="heading 3"/>
    <w:basedOn w:val="a"/>
    <w:next w:val="a"/>
    <w:qFormat/>
    <w:rsid w:val="00B945C6"/>
    <w:pPr>
      <w:keepNext/>
      <w:keepLines/>
      <w:numPr>
        <w:ilvl w:val="2"/>
        <w:numId w:val="1"/>
      </w:num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小标题 Char"/>
    <w:basedOn w:val="a0"/>
    <w:rsid w:val="00B945C6"/>
    <w:rPr>
      <w:rFonts w:eastAsia="宋体"/>
      <w:b/>
      <w:bCs/>
      <w:kern w:val="1"/>
      <w:sz w:val="32"/>
      <w:szCs w:val="32"/>
      <w:lang w:val="en-US" w:eastAsia="ar-SA" w:bidi="ar-SA"/>
    </w:rPr>
  </w:style>
  <w:style w:type="character" w:customStyle="1" w:styleId="h2Char">
    <w:name w:val="h2 Char"/>
    <w:basedOn w:val="a0"/>
    <w:rsid w:val="00B945C6"/>
    <w:rPr>
      <w:rFonts w:ascii="黑体" w:eastAsia="黑体" w:hAnsi="黑体"/>
      <w:szCs w:val="24"/>
      <w:lang w:val="en-US" w:eastAsia="ar-SA" w:bidi="ar-SA"/>
    </w:rPr>
  </w:style>
  <w:style w:type="character" w:customStyle="1" w:styleId="CharChar4">
    <w:name w:val="Char Char4"/>
    <w:basedOn w:val="a0"/>
    <w:rsid w:val="00B945C6"/>
    <w:rPr>
      <w:rFonts w:ascii="宋体" w:eastAsia="宋体" w:hAnsi="宋体"/>
      <w:kern w:val="1"/>
      <w:sz w:val="28"/>
      <w:szCs w:val="24"/>
      <w:lang w:val="en-US" w:eastAsia="ar-SA" w:bidi="ar-SA"/>
    </w:rPr>
  </w:style>
  <w:style w:type="paragraph" w:styleId="a3">
    <w:name w:val="Title"/>
    <w:basedOn w:val="a"/>
    <w:next w:val="a4"/>
    <w:qFormat/>
    <w:rsid w:val="00B945C6"/>
    <w:pPr>
      <w:keepNext/>
      <w:spacing w:before="240" w:after="120"/>
    </w:pPr>
    <w:rPr>
      <w:rFonts w:ascii="DejaVu Sans" w:eastAsia="DejaVu Sans" w:hAnsi="DejaVu Sans" w:cs="DejaVu Sans"/>
      <w:sz w:val="28"/>
      <w:szCs w:val="28"/>
    </w:rPr>
  </w:style>
  <w:style w:type="paragraph" w:styleId="a4">
    <w:name w:val="Body Text"/>
    <w:basedOn w:val="a"/>
    <w:rsid w:val="00B945C6"/>
    <w:pPr>
      <w:spacing w:after="120"/>
    </w:pPr>
  </w:style>
  <w:style w:type="paragraph" w:styleId="a5">
    <w:name w:val="List"/>
    <w:basedOn w:val="a4"/>
    <w:rsid w:val="00B945C6"/>
  </w:style>
  <w:style w:type="paragraph" w:styleId="a6">
    <w:name w:val="caption"/>
    <w:basedOn w:val="a"/>
    <w:qFormat/>
    <w:rsid w:val="00B945C6"/>
    <w:pPr>
      <w:suppressLineNumbers/>
      <w:spacing w:before="120" w:after="120"/>
    </w:pPr>
    <w:rPr>
      <w:i/>
      <w:iCs/>
      <w:sz w:val="24"/>
    </w:rPr>
  </w:style>
  <w:style w:type="paragraph" w:customStyle="1" w:styleId="a7">
    <w:name w:val="目录"/>
    <w:basedOn w:val="a"/>
    <w:rsid w:val="00B945C6"/>
    <w:pPr>
      <w:suppressLineNumbers/>
    </w:pPr>
  </w:style>
  <w:style w:type="paragraph" w:styleId="a8">
    <w:name w:val="Body Text Indent"/>
    <w:basedOn w:val="a"/>
    <w:rsid w:val="00B945C6"/>
    <w:pPr>
      <w:ind w:firstLine="560"/>
    </w:pPr>
    <w:rPr>
      <w:rFonts w:ascii="宋体" w:hAnsi="宋体"/>
      <w:sz w:val="28"/>
    </w:rPr>
  </w:style>
  <w:style w:type="paragraph" w:styleId="20">
    <w:name w:val="Body Text 2"/>
    <w:basedOn w:val="a"/>
    <w:rsid w:val="00B945C6"/>
    <w:pPr>
      <w:spacing w:line="580" w:lineRule="exact"/>
    </w:pPr>
    <w:rPr>
      <w:b/>
      <w:bCs/>
      <w:sz w:val="28"/>
    </w:rPr>
  </w:style>
  <w:style w:type="paragraph" w:styleId="21">
    <w:name w:val="Body Text Indent 2"/>
    <w:basedOn w:val="a"/>
    <w:rsid w:val="00B945C6"/>
    <w:pPr>
      <w:spacing w:line="500" w:lineRule="exact"/>
      <w:ind w:left="560"/>
    </w:pPr>
    <w:rPr>
      <w:rFonts w:ascii="宋体" w:hAnsi="宋体"/>
      <w:sz w:val="28"/>
    </w:rPr>
  </w:style>
  <w:style w:type="paragraph" w:styleId="a9">
    <w:name w:val="Document Map"/>
    <w:basedOn w:val="a"/>
    <w:link w:val="Char0"/>
    <w:rsid w:val="009B356A"/>
    <w:rPr>
      <w:rFonts w:ascii="宋体"/>
      <w:sz w:val="18"/>
      <w:szCs w:val="18"/>
    </w:rPr>
  </w:style>
  <w:style w:type="character" w:customStyle="1" w:styleId="Char0">
    <w:name w:val="文档结构图 Char"/>
    <w:basedOn w:val="a0"/>
    <w:link w:val="a9"/>
    <w:rsid w:val="009B356A"/>
    <w:rPr>
      <w:rFonts w:ascii="宋体"/>
      <w:kern w:val="1"/>
      <w:sz w:val="18"/>
      <w:szCs w:val="18"/>
      <w:lang w:eastAsia="ar-SA"/>
    </w:rPr>
  </w:style>
  <w:style w:type="paragraph" w:styleId="aa">
    <w:name w:val="header"/>
    <w:basedOn w:val="a"/>
    <w:link w:val="Char1"/>
    <w:rsid w:val="009B35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rsid w:val="009B356A"/>
    <w:rPr>
      <w:kern w:val="1"/>
      <w:sz w:val="18"/>
      <w:szCs w:val="18"/>
      <w:lang w:eastAsia="ar-SA"/>
    </w:rPr>
  </w:style>
  <w:style w:type="paragraph" w:styleId="ab">
    <w:name w:val="footer"/>
    <w:basedOn w:val="a"/>
    <w:link w:val="Char2"/>
    <w:rsid w:val="009B356A"/>
    <w:pPr>
      <w:tabs>
        <w:tab w:val="center" w:pos="4153"/>
        <w:tab w:val="right" w:pos="8306"/>
      </w:tabs>
      <w:snapToGrid w:val="0"/>
      <w:jc w:val="left"/>
    </w:pPr>
    <w:rPr>
      <w:sz w:val="18"/>
      <w:szCs w:val="18"/>
    </w:rPr>
  </w:style>
  <w:style w:type="character" w:customStyle="1" w:styleId="Char2">
    <w:name w:val="页脚 Char"/>
    <w:basedOn w:val="a0"/>
    <w:link w:val="ab"/>
    <w:rsid w:val="009B356A"/>
    <w:rPr>
      <w:kern w:val="1"/>
      <w:sz w:val="18"/>
      <w:szCs w:val="18"/>
      <w:lang w:eastAsia="ar-SA"/>
    </w:rPr>
  </w:style>
  <w:style w:type="paragraph" w:styleId="ac">
    <w:name w:val="Balloon Text"/>
    <w:basedOn w:val="a"/>
    <w:link w:val="Char3"/>
    <w:rsid w:val="00AB5113"/>
    <w:rPr>
      <w:sz w:val="18"/>
      <w:szCs w:val="18"/>
    </w:rPr>
  </w:style>
  <w:style w:type="character" w:customStyle="1" w:styleId="Char3">
    <w:name w:val="批注框文本 Char"/>
    <w:basedOn w:val="a0"/>
    <w:link w:val="ac"/>
    <w:rsid w:val="00AB5113"/>
    <w:rPr>
      <w:kern w:val="1"/>
      <w:sz w:val="18"/>
      <w:szCs w:val="18"/>
      <w:lang w:eastAsia="ar-SA"/>
    </w:rPr>
  </w:style>
  <w:style w:type="character" w:styleId="ad">
    <w:name w:val="annotation reference"/>
    <w:basedOn w:val="a0"/>
    <w:rsid w:val="00AB5113"/>
    <w:rPr>
      <w:sz w:val="21"/>
      <w:szCs w:val="21"/>
    </w:rPr>
  </w:style>
  <w:style w:type="paragraph" w:styleId="ae">
    <w:name w:val="annotation text"/>
    <w:basedOn w:val="a"/>
    <w:link w:val="Char4"/>
    <w:rsid w:val="00AB5113"/>
    <w:pPr>
      <w:jc w:val="left"/>
    </w:pPr>
  </w:style>
  <w:style w:type="character" w:customStyle="1" w:styleId="Char4">
    <w:name w:val="批注文字 Char"/>
    <w:basedOn w:val="a0"/>
    <w:link w:val="ae"/>
    <w:rsid w:val="00AB5113"/>
    <w:rPr>
      <w:kern w:val="1"/>
      <w:sz w:val="21"/>
      <w:szCs w:val="24"/>
      <w:lang w:eastAsia="ar-SA"/>
    </w:rPr>
  </w:style>
  <w:style w:type="paragraph" w:styleId="af">
    <w:name w:val="annotation subject"/>
    <w:basedOn w:val="ae"/>
    <w:next w:val="ae"/>
    <w:link w:val="Char5"/>
    <w:rsid w:val="00AB5113"/>
    <w:rPr>
      <w:b/>
      <w:bCs/>
    </w:rPr>
  </w:style>
  <w:style w:type="character" w:customStyle="1" w:styleId="Char5">
    <w:name w:val="批注主题 Char"/>
    <w:basedOn w:val="Char4"/>
    <w:link w:val="af"/>
    <w:rsid w:val="00AB5113"/>
    <w:rPr>
      <w:b/>
      <w:bCs/>
    </w:rPr>
  </w:style>
  <w:style w:type="paragraph" w:styleId="af0">
    <w:name w:val="List Paragraph"/>
    <w:basedOn w:val="a"/>
    <w:uiPriority w:val="34"/>
    <w:qFormat/>
    <w:rsid w:val="00C53AC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B5F1E-2A28-47A8-BB62-7FF40B698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1168</Words>
  <Characters>6661</Characters>
  <Application>Microsoft Office Word</Application>
  <DocSecurity>0</DocSecurity>
  <Lines>55</Lines>
  <Paragraphs>15</Paragraphs>
  <ScaleCrop>false</ScaleCrop>
  <Company>www.ftpdown.com</Company>
  <LinksUpToDate>false</LinksUpToDate>
  <CharactersWithSpaces>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四川农业大学校园一卡通系统建设项目合同</dc:title>
  <dc:subject/>
  <dc:creator>IBM</dc:creator>
  <cp:keywords/>
  <cp:lastModifiedBy>Xingming.Liu</cp:lastModifiedBy>
  <cp:revision>2</cp:revision>
  <cp:lastPrinted>2010-09-02T06:03:00Z</cp:lastPrinted>
  <dcterms:created xsi:type="dcterms:W3CDTF">2010-09-04T08:21:00Z</dcterms:created>
  <dcterms:modified xsi:type="dcterms:W3CDTF">2010-09-04T08:21:00Z</dcterms:modified>
</cp:coreProperties>
</file>