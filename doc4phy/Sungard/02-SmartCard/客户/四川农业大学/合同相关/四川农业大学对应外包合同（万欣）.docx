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5D4" w:rsidRDefault="00CC51FE" w:rsidP="004D671E">
      <w:pPr>
        <w:tabs>
          <w:tab w:val="center" w:pos="4590"/>
        </w:tabs>
        <w:suppressAutoHyphens/>
        <w:jc w:val="center"/>
        <w:rPr>
          <w:rFonts w:ascii="Arial" w:hAnsi="Arial" w:cs="Arial"/>
          <w:spacing w:val="-2"/>
          <w:kern w:val="2"/>
          <w:lang w:eastAsia="zh-CN"/>
        </w:rPr>
      </w:pPr>
      <w:r>
        <w:rPr>
          <w:rFonts w:ascii="Arial" w:hAnsi="Arial" w:cs="Arial" w:hint="eastAsia"/>
          <w:spacing w:val="-2"/>
          <w:kern w:val="2"/>
          <w:lang w:eastAsia="zh-CN"/>
        </w:rPr>
        <w:t>胜科</w:t>
      </w:r>
      <w:r w:rsidR="00F56DCB">
        <w:rPr>
          <w:rFonts w:ascii="Arial" w:hAnsi="Arial" w:cs="Arial" w:hint="eastAsia"/>
          <w:spacing w:val="-2"/>
          <w:kern w:val="2"/>
          <w:lang w:eastAsia="zh-CN"/>
        </w:rPr>
        <w:t>金仕达</w:t>
      </w:r>
      <w:r>
        <w:rPr>
          <w:rFonts w:ascii="Arial" w:hAnsi="Arial" w:cs="Arial" w:hint="eastAsia"/>
          <w:spacing w:val="-2"/>
          <w:kern w:val="2"/>
          <w:lang w:eastAsia="zh-CN"/>
        </w:rPr>
        <w:t>数据系统（中国）</w:t>
      </w:r>
      <w:r w:rsidR="004A3475">
        <w:rPr>
          <w:rFonts w:ascii="Arial" w:hAnsi="Arial" w:cs="Arial" w:hint="eastAsia"/>
          <w:spacing w:val="-2"/>
          <w:kern w:val="2"/>
          <w:lang w:eastAsia="zh-CN"/>
        </w:rPr>
        <w:t>有限公司</w:t>
      </w:r>
    </w:p>
    <w:p w:rsidR="008035D4" w:rsidRDefault="008035D4" w:rsidP="004D671E">
      <w:pPr>
        <w:tabs>
          <w:tab w:val="left" w:pos="-720"/>
        </w:tabs>
        <w:suppressAutoHyphens/>
        <w:jc w:val="both"/>
        <w:rPr>
          <w:rFonts w:ascii="Arial" w:hAnsi="Arial" w:cs="Arial"/>
          <w:spacing w:val="-2"/>
          <w:kern w:val="2"/>
          <w:lang w:eastAsia="zh-CN"/>
        </w:rPr>
      </w:pPr>
    </w:p>
    <w:p w:rsidR="008035D4" w:rsidRDefault="008035D4" w:rsidP="004D671E">
      <w:pPr>
        <w:tabs>
          <w:tab w:val="center" w:pos="4590"/>
        </w:tabs>
        <w:suppressAutoHyphens/>
        <w:jc w:val="center"/>
        <w:rPr>
          <w:rFonts w:ascii="Arial" w:hAnsi="Arial" w:cs="Arial"/>
          <w:spacing w:val="-2"/>
          <w:kern w:val="2"/>
          <w:lang w:eastAsia="zh-CN"/>
        </w:rPr>
      </w:pPr>
      <w:r>
        <w:rPr>
          <w:rFonts w:ascii="Arial" w:hAnsi="Arial" w:cs="Arial"/>
          <w:b/>
          <w:spacing w:val="-3"/>
          <w:kern w:val="2"/>
          <w:sz w:val="26"/>
          <w:lang w:eastAsia="zh-CN"/>
        </w:rPr>
        <w:t>(</w:t>
      </w:r>
      <w:r w:rsidR="004A3475">
        <w:rPr>
          <w:rFonts w:ascii="Arial" w:hAnsi="Arial" w:cs="Arial" w:hint="eastAsia"/>
          <w:b/>
          <w:spacing w:val="-3"/>
          <w:kern w:val="2"/>
          <w:sz w:val="26"/>
          <w:lang w:eastAsia="zh-CN"/>
        </w:rPr>
        <w:t>“</w:t>
      </w:r>
      <w:r w:rsidR="006130E3">
        <w:rPr>
          <w:rFonts w:ascii="Arial" w:hAnsi="Arial" w:cs="Arial" w:hint="eastAsia"/>
          <w:b/>
          <w:spacing w:val="-2"/>
          <w:kern w:val="2"/>
          <w:lang w:eastAsia="zh-CN"/>
        </w:rPr>
        <w:t>SunGard</w:t>
      </w:r>
      <w:r w:rsidR="004A3475">
        <w:rPr>
          <w:rFonts w:ascii="Arial" w:hAnsi="Arial" w:cs="Arial" w:hint="eastAsia"/>
          <w:b/>
          <w:spacing w:val="-2"/>
          <w:kern w:val="2"/>
          <w:lang w:eastAsia="zh-CN"/>
        </w:rPr>
        <w:t>”</w:t>
      </w:r>
      <w:r>
        <w:rPr>
          <w:rFonts w:ascii="Arial" w:hAnsi="Arial" w:cs="Arial"/>
          <w:b/>
          <w:spacing w:val="-3"/>
          <w:kern w:val="2"/>
          <w:sz w:val="26"/>
          <w:lang w:eastAsia="zh-CN"/>
        </w:rPr>
        <w:t>)</w:t>
      </w:r>
    </w:p>
    <w:p w:rsidR="008035D4" w:rsidRDefault="008035D4" w:rsidP="004D671E">
      <w:pPr>
        <w:tabs>
          <w:tab w:val="left" w:pos="-720"/>
        </w:tabs>
        <w:suppressAutoHyphens/>
        <w:jc w:val="both"/>
        <w:rPr>
          <w:rFonts w:ascii="Arial" w:hAnsi="Arial" w:cs="Arial"/>
          <w:spacing w:val="-2"/>
          <w:kern w:val="2"/>
          <w:lang w:eastAsia="zh-CN"/>
        </w:rPr>
      </w:pPr>
    </w:p>
    <w:p w:rsidR="008035D4" w:rsidRDefault="008035D4" w:rsidP="004D671E">
      <w:pPr>
        <w:tabs>
          <w:tab w:val="left" w:pos="-720"/>
        </w:tabs>
        <w:suppressAutoHyphens/>
        <w:jc w:val="both"/>
        <w:rPr>
          <w:rFonts w:ascii="Arial" w:hAnsi="Arial" w:cs="Arial"/>
          <w:spacing w:val="-2"/>
          <w:kern w:val="2"/>
          <w:lang w:eastAsia="zh-CN"/>
        </w:rPr>
      </w:pPr>
    </w:p>
    <w:p w:rsidR="008035D4" w:rsidRDefault="00A53574" w:rsidP="004D671E">
      <w:pPr>
        <w:tabs>
          <w:tab w:val="center" w:pos="4590"/>
        </w:tabs>
        <w:suppressAutoHyphens/>
        <w:jc w:val="center"/>
        <w:rPr>
          <w:rFonts w:ascii="Arial" w:hAnsi="Arial" w:cs="Arial"/>
          <w:spacing w:val="-2"/>
          <w:kern w:val="2"/>
          <w:lang w:eastAsia="zh-CN"/>
        </w:rPr>
      </w:pPr>
      <w:r>
        <w:rPr>
          <w:rFonts w:ascii="Arial" w:hAnsi="Arial" w:cs="Arial" w:hint="eastAsia"/>
          <w:spacing w:val="-2"/>
          <w:kern w:val="2"/>
          <w:lang w:eastAsia="zh-CN"/>
        </w:rPr>
        <w:t>与</w:t>
      </w:r>
    </w:p>
    <w:p w:rsidR="008035D4" w:rsidRDefault="008035D4" w:rsidP="004D671E">
      <w:pPr>
        <w:tabs>
          <w:tab w:val="left" w:pos="-720"/>
        </w:tabs>
        <w:suppressAutoHyphens/>
        <w:jc w:val="both"/>
        <w:rPr>
          <w:rFonts w:ascii="Arial" w:hAnsi="Arial" w:cs="Arial"/>
          <w:spacing w:val="-2"/>
          <w:kern w:val="2"/>
          <w:lang w:eastAsia="zh-CN"/>
        </w:rPr>
      </w:pPr>
    </w:p>
    <w:p w:rsidR="008035D4" w:rsidRDefault="008035D4" w:rsidP="004D671E">
      <w:pPr>
        <w:tabs>
          <w:tab w:val="left" w:pos="-720"/>
        </w:tabs>
        <w:suppressAutoHyphens/>
        <w:jc w:val="both"/>
        <w:rPr>
          <w:rFonts w:ascii="Arial" w:hAnsi="Arial" w:cs="Arial"/>
          <w:spacing w:val="-2"/>
          <w:kern w:val="2"/>
          <w:lang w:eastAsia="zh-CN"/>
        </w:rPr>
      </w:pPr>
    </w:p>
    <w:p w:rsidR="001A5B52" w:rsidRDefault="008035D4" w:rsidP="001A5B52">
      <w:pPr>
        <w:tabs>
          <w:tab w:val="left" w:pos="-720"/>
        </w:tabs>
        <w:suppressAutoHyphens/>
        <w:jc w:val="center"/>
        <w:rPr>
          <w:rFonts w:ascii="Arial" w:hAnsi="Arial" w:cs="Arial"/>
          <w:spacing w:val="-2"/>
          <w:kern w:val="2"/>
          <w:lang w:eastAsia="zh-CN"/>
        </w:rPr>
        <w:pPrChange w:id="13" w:author="haiyan.xia" w:date="2010-12-28T13:56:00Z">
          <w:pPr>
            <w:tabs>
              <w:tab w:val="center" w:pos="4590"/>
            </w:tabs>
            <w:suppressAutoHyphens/>
            <w:jc w:val="center"/>
          </w:pPr>
        </w:pPrChange>
      </w:pPr>
      <w:r w:rsidRPr="006F647F">
        <w:rPr>
          <w:rFonts w:ascii="Arial" w:hAnsi="Arial" w:cs="Arial"/>
          <w:spacing w:val="-2"/>
          <w:kern w:val="2"/>
          <w:highlight w:val="yellow"/>
          <w:lang w:eastAsia="zh-CN"/>
        </w:rPr>
        <w:t>[</w:t>
      </w:r>
      <w:del w:id="14" w:author="haiyan.xia" w:date="2010-12-28T13:56:00Z">
        <w:r w:rsidR="004A3475" w:rsidRPr="006F647F">
          <w:rPr>
            <w:rFonts w:ascii="Arial" w:hAnsi="Arial" w:cs="Arial" w:hint="eastAsia"/>
            <w:spacing w:val="-2"/>
            <w:kern w:val="2"/>
            <w:highlight w:val="yellow"/>
            <w:lang w:eastAsia="zh-CN"/>
          </w:rPr>
          <w:delText>加入</w:delText>
        </w:r>
        <w:r w:rsidR="00F56DCB" w:rsidRPr="006F647F">
          <w:rPr>
            <w:rFonts w:ascii="Arial" w:hAnsi="Arial" w:cs="Arial" w:hint="eastAsia"/>
            <w:spacing w:val="-2"/>
            <w:kern w:val="2"/>
            <w:highlight w:val="yellow"/>
            <w:lang w:eastAsia="zh-CN"/>
          </w:rPr>
          <w:delText>分包商</w:delText>
        </w:r>
        <w:r w:rsidR="006F647F">
          <w:rPr>
            <w:rFonts w:ascii="Arial" w:hAnsi="Arial" w:cs="Arial" w:hint="eastAsia"/>
            <w:spacing w:val="-2"/>
            <w:kern w:val="2"/>
            <w:highlight w:val="yellow"/>
            <w:lang w:eastAsia="zh-CN"/>
          </w:rPr>
          <w:delText>营业执照上的</w:delText>
        </w:r>
        <w:r w:rsidR="004A3475" w:rsidRPr="006F647F">
          <w:rPr>
            <w:rFonts w:ascii="Arial" w:hAnsi="Arial" w:cs="Arial" w:hint="eastAsia"/>
            <w:spacing w:val="-2"/>
            <w:kern w:val="2"/>
            <w:highlight w:val="yellow"/>
            <w:lang w:eastAsia="zh-CN"/>
          </w:rPr>
          <w:delText>公司全</w:delText>
        </w:r>
        <w:r w:rsidR="00C01E29" w:rsidRPr="006F647F">
          <w:rPr>
            <w:rFonts w:ascii="Arial" w:hAnsi="Arial" w:cs="Arial" w:hint="eastAsia"/>
            <w:spacing w:val="-2"/>
            <w:kern w:val="2"/>
            <w:highlight w:val="yellow"/>
            <w:lang w:eastAsia="zh-CN"/>
          </w:rPr>
          <w:delText>名</w:delText>
        </w:r>
      </w:del>
      <w:ins w:id="15" w:author="Haiyu.Peng" w:date="2011-04-12T11:57:00Z">
        <w:r w:rsidR="00120F1A">
          <w:rPr>
            <w:rFonts w:ascii="Verdana" w:hAnsi="Verdana"/>
            <w:lang w:eastAsia="zh-CN"/>
          </w:rPr>
          <w:t>上海万欣计算机科技有限公司</w:t>
        </w:r>
      </w:ins>
      <w:ins w:id="16" w:author="haiyan.xia" w:date="2010-12-28T13:56:00Z">
        <w:del w:id="17" w:author="Haiyu.Peng" w:date="2011-04-12T11:57:00Z">
          <w:r w:rsidR="00DC155D" w:rsidRPr="00CC28CB" w:rsidDel="00120F1A">
            <w:rPr>
              <w:rFonts w:ascii="宋体" w:hAnsi="宋体" w:hint="eastAsia"/>
              <w:bCs/>
              <w:lang w:eastAsia="zh-CN"/>
            </w:rPr>
            <w:delText>上海金仕达多媒体有限公司</w:delText>
          </w:r>
        </w:del>
      </w:ins>
      <w:r w:rsidRPr="006F647F">
        <w:rPr>
          <w:rFonts w:ascii="Arial" w:hAnsi="Arial" w:cs="Arial"/>
          <w:spacing w:val="-2"/>
          <w:kern w:val="2"/>
          <w:highlight w:val="yellow"/>
          <w:lang w:eastAsia="zh-CN"/>
        </w:rPr>
        <w:t>]</w:t>
      </w:r>
    </w:p>
    <w:p w:rsidR="008035D4" w:rsidRPr="005C6D5D" w:rsidRDefault="008035D4" w:rsidP="004D671E">
      <w:pPr>
        <w:tabs>
          <w:tab w:val="left" w:pos="-720"/>
        </w:tabs>
        <w:suppressAutoHyphens/>
        <w:jc w:val="both"/>
        <w:rPr>
          <w:rFonts w:ascii="Arial" w:hAnsi="Arial" w:cs="Arial"/>
          <w:spacing w:val="-2"/>
          <w:kern w:val="2"/>
          <w:lang w:eastAsia="zh-CN"/>
        </w:rPr>
      </w:pPr>
    </w:p>
    <w:p w:rsidR="008035D4" w:rsidRDefault="008035D4" w:rsidP="004D671E">
      <w:pPr>
        <w:tabs>
          <w:tab w:val="left" w:pos="-720"/>
        </w:tabs>
        <w:suppressAutoHyphens/>
        <w:jc w:val="center"/>
        <w:rPr>
          <w:rFonts w:ascii="Arial" w:hAnsi="Arial" w:cs="Arial"/>
          <w:spacing w:val="-2"/>
          <w:kern w:val="2"/>
          <w:lang w:eastAsia="zh-CN"/>
        </w:rPr>
      </w:pPr>
    </w:p>
    <w:p w:rsidR="008035D4" w:rsidRPr="00F56DCB" w:rsidRDefault="008035D4" w:rsidP="004D671E">
      <w:pPr>
        <w:tabs>
          <w:tab w:val="center" w:pos="4590"/>
        </w:tabs>
        <w:suppressAutoHyphens/>
        <w:jc w:val="center"/>
        <w:rPr>
          <w:rFonts w:ascii="Arial" w:hAnsi="Arial" w:cs="Arial"/>
          <w:b/>
          <w:spacing w:val="-2"/>
          <w:kern w:val="2"/>
          <w:lang w:eastAsia="zh-CN"/>
        </w:rPr>
      </w:pPr>
      <w:r w:rsidRPr="00F56DCB">
        <w:rPr>
          <w:rFonts w:ascii="Arial" w:hAnsi="Arial" w:cs="Arial"/>
          <w:b/>
          <w:spacing w:val="-2"/>
          <w:kern w:val="2"/>
          <w:lang w:eastAsia="zh-CN"/>
        </w:rPr>
        <w:t>(</w:t>
      </w:r>
      <w:r w:rsidR="004A3475" w:rsidRPr="00F56DCB">
        <w:rPr>
          <w:rFonts w:ascii="Arial" w:hAnsi="Arial" w:cs="Arial" w:hint="eastAsia"/>
          <w:b/>
          <w:spacing w:val="-2"/>
          <w:kern w:val="2"/>
          <w:lang w:eastAsia="zh-CN"/>
        </w:rPr>
        <w:t>“</w:t>
      </w:r>
      <w:r w:rsidR="00F56DCB" w:rsidRPr="00F56DCB">
        <w:rPr>
          <w:rFonts w:ascii="Arial" w:hAnsi="Arial" w:cs="Arial" w:hint="eastAsia"/>
          <w:b/>
          <w:spacing w:val="-2"/>
          <w:kern w:val="2"/>
          <w:lang w:eastAsia="zh-CN"/>
        </w:rPr>
        <w:t>分包商</w:t>
      </w:r>
      <w:r w:rsidR="004A3475" w:rsidRPr="00F56DCB">
        <w:rPr>
          <w:rFonts w:ascii="Arial" w:hAnsi="Arial" w:cs="Arial" w:hint="eastAsia"/>
          <w:b/>
          <w:spacing w:val="-2"/>
          <w:kern w:val="2"/>
          <w:lang w:eastAsia="zh-CN"/>
        </w:rPr>
        <w:t>”</w:t>
      </w:r>
      <w:r w:rsidRPr="00F56DCB">
        <w:rPr>
          <w:rFonts w:ascii="Arial" w:hAnsi="Arial" w:cs="Arial"/>
          <w:b/>
          <w:spacing w:val="-2"/>
          <w:kern w:val="2"/>
          <w:lang w:eastAsia="zh-CN"/>
        </w:rPr>
        <w:t>)</w:t>
      </w:r>
    </w:p>
    <w:p w:rsidR="008035D4" w:rsidRDefault="008035D4" w:rsidP="004D671E">
      <w:pPr>
        <w:tabs>
          <w:tab w:val="left" w:pos="-720"/>
        </w:tabs>
        <w:suppressAutoHyphens/>
        <w:jc w:val="center"/>
        <w:rPr>
          <w:rFonts w:ascii="Arial" w:hAnsi="Arial" w:cs="Arial"/>
          <w:spacing w:val="-2"/>
          <w:kern w:val="2"/>
          <w:lang w:eastAsia="zh-CN"/>
        </w:rPr>
      </w:pPr>
    </w:p>
    <w:p w:rsidR="008035D4" w:rsidRDefault="00F56DCB" w:rsidP="004D671E">
      <w:pPr>
        <w:tabs>
          <w:tab w:val="left" w:pos="-720"/>
        </w:tabs>
        <w:suppressAutoHyphens/>
        <w:jc w:val="center"/>
        <w:rPr>
          <w:rFonts w:ascii="Arial" w:hAnsi="Arial" w:cs="Arial"/>
          <w:spacing w:val="-2"/>
          <w:kern w:val="2"/>
          <w:lang w:eastAsia="zh-CN"/>
        </w:rPr>
      </w:pPr>
      <w:r>
        <w:rPr>
          <w:rFonts w:ascii="Arial" w:hAnsi="Arial" w:cs="Arial" w:hint="eastAsia"/>
          <w:spacing w:val="-2"/>
          <w:kern w:val="2"/>
          <w:lang w:eastAsia="zh-CN"/>
        </w:rPr>
        <w:t>的</w:t>
      </w:r>
    </w:p>
    <w:p w:rsidR="00F56DCB" w:rsidRDefault="00F56DCB" w:rsidP="004D671E">
      <w:pPr>
        <w:tabs>
          <w:tab w:val="left" w:pos="-720"/>
        </w:tabs>
        <w:suppressAutoHyphens/>
        <w:jc w:val="center"/>
        <w:rPr>
          <w:rFonts w:ascii="Arial" w:hAnsi="Arial" w:cs="Arial"/>
          <w:spacing w:val="-2"/>
          <w:kern w:val="2"/>
          <w:lang w:eastAsia="zh-CN"/>
        </w:rPr>
      </w:pPr>
    </w:p>
    <w:p w:rsidR="00F56DCB" w:rsidRDefault="00F56DCB" w:rsidP="004D671E">
      <w:pPr>
        <w:tabs>
          <w:tab w:val="center" w:pos="4590"/>
        </w:tabs>
        <w:suppressAutoHyphens/>
        <w:jc w:val="center"/>
        <w:rPr>
          <w:rFonts w:ascii="Arial" w:hAnsi="Arial" w:cs="Arial"/>
          <w:b/>
          <w:spacing w:val="-2"/>
          <w:kern w:val="2"/>
          <w:lang w:eastAsia="zh-CN"/>
        </w:rPr>
      </w:pPr>
      <w:r w:rsidRPr="00F56DCB">
        <w:rPr>
          <w:rFonts w:ascii="Arial" w:hAnsi="Arial" w:cs="Arial" w:hint="eastAsia"/>
          <w:b/>
          <w:spacing w:val="-2"/>
          <w:kern w:val="2"/>
          <w:lang w:eastAsia="zh-CN"/>
        </w:rPr>
        <w:t>分包服务协议</w:t>
      </w:r>
    </w:p>
    <w:p w:rsidR="00F56DCB" w:rsidRPr="00F56DCB" w:rsidRDefault="00F56DCB" w:rsidP="004D671E">
      <w:pPr>
        <w:tabs>
          <w:tab w:val="center" w:pos="4590"/>
        </w:tabs>
        <w:suppressAutoHyphens/>
        <w:jc w:val="center"/>
        <w:rPr>
          <w:rFonts w:ascii="Arial" w:hAnsi="Arial" w:cs="Arial"/>
          <w:b/>
          <w:spacing w:val="-2"/>
          <w:kern w:val="2"/>
          <w:lang w:eastAsia="zh-CN"/>
        </w:rPr>
      </w:pPr>
    </w:p>
    <w:p w:rsidR="008035D4" w:rsidRDefault="008035D4" w:rsidP="004D671E">
      <w:pPr>
        <w:tabs>
          <w:tab w:val="left" w:pos="-720"/>
        </w:tabs>
        <w:suppressAutoHyphens/>
        <w:jc w:val="both"/>
        <w:rPr>
          <w:rFonts w:ascii="Arial" w:hAnsi="Arial" w:cs="Arial"/>
          <w:spacing w:val="-2"/>
          <w:kern w:val="2"/>
          <w:lang w:eastAsia="zh-CN"/>
        </w:rPr>
      </w:pPr>
    </w:p>
    <w:p w:rsidR="008035D4" w:rsidRDefault="008035D4" w:rsidP="004D671E">
      <w:pPr>
        <w:tabs>
          <w:tab w:val="center" w:pos="4590"/>
        </w:tabs>
        <w:suppressAutoHyphens/>
        <w:jc w:val="center"/>
        <w:rPr>
          <w:rFonts w:ascii="Arial" w:hAnsi="Arial" w:cs="Arial"/>
          <w:spacing w:val="-2"/>
          <w:kern w:val="2"/>
          <w:lang w:eastAsia="zh-CN"/>
        </w:rPr>
      </w:pPr>
      <w:r>
        <w:rPr>
          <w:rFonts w:ascii="Arial" w:hAnsi="Arial" w:cs="Arial"/>
          <w:spacing w:val="-2"/>
          <w:kern w:val="2"/>
          <w:lang w:eastAsia="zh-CN"/>
        </w:rPr>
        <w:t>20</w:t>
      </w:r>
      <w:r w:rsidR="002E20D5">
        <w:rPr>
          <w:rFonts w:ascii="Arial" w:hAnsi="Arial" w:cs="Arial" w:hint="eastAsia"/>
          <w:spacing w:val="-2"/>
          <w:kern w:val="2"/>
          <w:lang w:eastAsia="zh-CN"/>
        </w:rPr>
        <w:t>1</w:t>
      </w:r>
      <w:ins w:id="18" w:author="Haiyu.Peng" w:date="2011-04-12T11:57:00Z">
        <w:r w:rsidR="00120F1A">
          <w:rPr>
            <w:rFonts w:ascii="Arial" w:hAnsi="Arial" w:cs="Arial" w:hint="eastAsia"/>
            <w:spacing w:val="-2"/>
            <w:kern w:val="2"/>
            <w:lang w:eastAsia="zh-CN"/>
          </w:rPr>
          <w:t>1</w:t>
        </w:r>
      </w:ins>
      <w:del w:id="19" w:author="Haiyu.Peng" w:date="2011-04-12T11:57:00Z">
        <w:r w:rsidDel="00120F1A">
          <w:rPr>
            <w:rFonts w:ascii="Arial" w:hAnsi="Arial" w:cs="Arial"/>
            <w:spacing w:val="-2"/>
            <w:kern w:val="2"/>
            <w:lang w:eastAsia="zh-CN"/>
          </w:rPr>
          <w:delText>0</w:delText>
        </w:r>
      </w:del>
      <w:r w:rsidR="00A53574">
        <w:rPr>
          <w:rFonts w:ascii="Arial" w:hAnsi="Arial" w:cs="Arial" w:hint="eastAsia"/>
          <w:spacing w:val="-2"/>
          <w:kern w:val="2"/>
          <w:lang w:eastAsia="zh-CN"/>
        </w:rPr>
        <w:t>年</w:t>
      </w:r>
      <w:r w:rsidR="007A4913">
        <w:rPr>
          <w:rFonts w:ascii="Arial" w:hAnsi="Arial" w:cs="Arial" w:hint="eastAsia"/>
          <w:spacing w:val="-2"/>
          <w:kern w:val="2"/>
          <w:lang w:eastAsia="zh-CN"/>
        </w:rPr>
        <w:t>___</w:t>
      </w:r>
      <w:r w:rsidR="00A53574">
        <w:rPr>
          <w:rFonts w:ascii="Arial" w:hAnsi="Arial" w:cs="Arial" w:hint="eastAsia"/>
          <w:spacing w:val="-2"/>
          <w:kern w:val="2"/>
          <w:lang w:eastAsia="zh-CN"/>
        </w:rPr>
        <w:t>月</w:t>
      </w:r>
      <w:r w:rsidR="007A4913">
        <w:rPr>
          <w:rFonts w:ascii="Arial" w:hAnsi="Arial" w:cs="Arial" w:hint="eastAsia"/>
          <w:spacing w:val="-2"/>
          <w:kern w:val="2"/>
          <w:lang w:eastAsia="zh-CN"/>
        </w:rPr>
        <w:t>____</w:t>
      </w:r>
      <w:r w:rsidR="00A53574">
        <w:rPr>
          <w:rFonts w:ascii="Arial" w:hAnsi="Arial" w:cs="Arial" w:hint="eastAsia"/>
          <w:spacing w:val="-2"/>
          <w:kern w:val="2"/>
          <w:lang w:eastAsia="zh-CN"/>
        </w:rPr>
        <w:t>日</w:t>
      </w:r>
    </w:p>
    <w:p w:rsidR="008035D4" w:rsidRDefault="008035D4" w:rsidP="004D671E">
      <w:pPr>
        <w:tabs>
          <w:tab w:val="left" w:pos="-720"/>
        </w:tabs>
        <w:suppressAutoHyphens/>
        <w:jc w:val="both"/>
        <w:rPr>
          <w:rFonts w:ascii="Arial" w:hAnsi="Arial" w:cs="Arial"/>
          <w:spacing w:val="-2"/>
          <w:kern w:val="2"/>
          <w:lang w:eastAsia="zh-CN"/>
        </w:rPr>
      </w:pPr>
    </w:p>
    <w:p w:rsidR="00A53574" w:rsidRDefault="00474C32" w:rsidP="004D671E">
      <w:pPr>
        <w:jc w:val="both"/>
        <w:rPr>
          <w:rFonts w:ascii="Arial" w:hAnsi="Arial"/>
          <w:lang w:eastAsia="zh-CN"/>
        </w:rPr>
      </w:pPr>
      <w:r>
        <w:rPr>
          <w:rFonts w:ascii="Arial" w:hAnsi="Arial" w:hint="eastAsia"/>
          <w:lang w:eastAsia="zh-CN"/>
        </w:rPr>
        <w:t>本</w:t>
      </w:r>
      <w:r>
        <w:rPr>
          <w:rFonts w:ascii="Arial" w:hAnsi="Arial"/>
          <w:sz w:val="2"/>
          <w:lang w:eastAsia="zh-CN"/>
        </w:rPr>
        <w:t xml:space="preserve"> </w:t>
      </w:r>
      <w:r>
        <w:rPr>
          <w:rFonts w:ascii="Arial" w:hAnsi="Arial" w:hint="eastAsia"/>
          <w:lang w:eastAsia="zh-CN"/>
        </w:rPr>
        <w:t>着</w:t>
      </w:r>
      <w:r>
        <w:rPr>
          <w:rFonts w:ascii="Arial" w:hAnsi="Arial"/>
          <w:sz w:val="2"/>
          <w:lang w:eastAsia="zh-CN"/>
        </w:rPr>
        <w:t xml:space="preserve"> </w:t>
      </w:r>
      <w:r>
        <w:rPr>
          <w:rFonts w:ascii="Arial" w:hAnsi="Arial" w:hint="eastAsia"/>
          <w:lang w:eastAsia="zh-CN"/>
        </w:rPr>
        <w:t>在</w:t>
      </w:r>
      <w:r>
        <w:rPr>
          <w:rFonts w:ascii="Arial" w:hAnsi="Arial"/>
          <w:sz w:val="2"/>
          <w:lang w:eastAsia="zh-CN"/>
        </w:rPr>
        <w:t xml:space="preserve"> </w:t>
      </w:r>
      <w:r>
        <w:rPr>
          <w:rFonts w:ascii="Arial" w:hAnsi="Arial" w:hint="eastAsia"/>
          <w:lang w:eastAsia="zh-CN"/>
        </w:rPr>
        <w:t>法</w:t>
      </w:r>
      <w:r>
        <w:rPr>
          <w:rFonts w:ascii="Arial" w:hAnsi="Arial"/>
          <w:sz w:val="2"/>
          <w:lang w:eastAsia="zh-CN"/>
        </w:rPr>
        <w:t xml:space="preserve"> </w:t>
      </w:r>
      <w:r>
        <w:rPr>
          <w:rFonts w:ascii="Arial" w:hAnsi="Arial" w:hint="eastAsia"/>
          <w:lang w:eastAsia="zh-CN"/>
        </w:rPr>
        <w:t>律</w:t>
      </w:r>
      <w:r>
        <w:rPr>
          <w:rFonts w:ascii="Arial" w:hAnsi="Arial"/>
          <w:sz w:val="2"/>
          <w:lang w:eastAsia="zh-CN"/>
        </w:rPr>
        <w:t xml:space="preserve"> </w:t>
      </w:r>
      <w:r>
        <w:rPr>
          <w:rFonts w:ascii="Arial" w:hAnsi="Arial" w:hint="eastAsia"/>
          <w:lang w:eastAsia="zh-CN"/>
        </w:rPr>
        <w:t>上</w:t>
      </w:r>
      <w:r>
        <w:rPr>
          <w:rFonts w:ascii="Arial" w:hAnsi="Arial"/>
          <w:sz w:val="2"/>
          <w:lang w:eastAsia="zh-CN"/>
        </w:rPr>
        <w:t xml:space="preserve"> </w:t>
      </w:r>
      <w:r>
        <w:rPr>
          <w:rFonts w:ascii="Arial" w:hAnsi="Arial" w:hint="eastAsia"/>
          <w:lang w:eastAsia="zh-CN"/>
        </w:rPr>
        <w:t>接</w:t>
      </w:r>
      <w:r>
        <w:rPr>
          <w:rFonts w:ascii="Arial" w:hAnsi="Arial"/>
          <w:sz w:val="2"/>
          <w:lang w:eastAsia="zh-CN"/>
        </w:rPr>
        <w:t xml:space="preserve"> </w:t>
      </w:r>
      <w:r>
        <w:rPr>
          <w:rFonts w:ascii="Arial" w:hAnsi="Arial" w:hint="eastAsia"/>
          <w:lang w:eastAsia="zh-CN"/>
        </w:rPr>
        <w:t>受</w:t>
      </w:r>
      <w:r>
        <w:rPr>
          <w:rFonts w:ascii="Arial" w:hAnsi="Arial"/>
          <w:sz w:val="2"/>
          <w:lang w:eastAsia="zh-CN"/>
        </w:rPr>
        <w:t xml:space="preserve"> </w:t>
      </w:r>
      <w:r>
        <w:rPr>
          <w:rFonts w:ascii="Arial" w:hAnsi="Arial" w:hint="eastAsia"/>
          <w:lang w:eastAsia="zh-CN"/>
        </w:rPr>
        <w:t>约</w:t>
      </w:r>
      <w:r>
        <w:rPr>
          <w:rFonts w:ascii="Arial" w:hAnsi="Arial"/>
          <w:sz w:val="2"/>
          <w:lang w:eastAsia="zh-CN"/>
        </w:rPr>
        <w:t xml:space="preserve"> </w:t>
      </w:r>
      <w:r>
        <w:rPr>
          <w:rFonts w:ascii="Arial" w:hAnsi="Arial" w:hint="eastAsia"/>
          <w:lang w:eastAsia="zh-CN"/>
        </w:rPr>
        <w:t>束</w:t>
      </w:r>
      <w:r>
        <w:rPr>
          <w:rFonts w:ascii="Arial" w:hAnsi="Arial"/>
          <w:sz w:val="2"/>
          <w:lang w:eastAsia="zh-CN"/>
        </w:rPr>
        <w:t xml:space="preserve"> </w:t>
      </w:r>
      <w:r>
        <w:rPr>
          <w:rFonts w:ascii="Arial" w:hAnsi="Arial" w:hint="eastAsia"/>
          <w:lang w:eastAsia="zh-CN"/>
        </w:rPr>
        <w:t>的</w:t>
      </w:r>
      <w:r>
        <w:rPr>
          <w:rFonts w:ascii="Arial" w:hAnsi="Arial"/>
          <w:sz w:val="2"/>
          <w:lang w:eastAsia="zh-CN"/>
        </w:rPr>
        <w:t xml:space="preserve"> </w:t>
      </w:r>
      <w:r>
        <w:rPr>
          <w:rFonts w:ascii="Arial" w:hAnsi="Arial" w:hint="eastAsia"/>
          <w:lang w:eastAsia="zh-CN"/>
        </w:rPr>
        <w:t>意</w:t>
      </w:r>
      <w:r>
        <w:rPr>
          <w:rFonts w:ascii="Arial" w:hAnsi="Arial"/>
          <w:sz w:val="2"/>
          <w:lang w:eastAsia="zh-CN"/>
        </w:rPr>
        <w:t xml:space="preserve"> </w:t>
      </w:r>
      <w:r>
        <w:rPr>
          <w:rFonts w:ascii="Arial" w:hAnsi="Arial" w:hint="eastAsia"/>
          <w:lang w:eastAsia="zh-CN"/>
        </w:rPr>
        <w:t>向，</w:t>
      </w:r>
      <w:r w:rsidR="00F56DCB">
        <w:rPr>
          <w:rFonts w:ascii="Arial" w:hAnsi="Arial" w:hint="eastAsia"/>
          <w:lang w:eastAsia="zh-CN"/>
        </w:rPr>
        <w:t>分包商</w:t>
      </w:r>
      <w:r w:rsidR="00D50315">
        <w:rPr>
          <w:rFonts w:ascii="Arial" w:hAnsi="Arial" w:hint="eastAsia"/>
          <w:lang w:eastAsia="zh-CN"/>
        </w:rPr>
        <w:t>与</w:t>
      </w:r>
      <w:r w:rsidR="006130E3">
        <w:rPr>
          <w:rFonts w:ascii="Arial" w:hAnsi="Arial" w:cs="Arial" w:hint="eastAsia"/>
          <w:spacing w:val="-2"/>
          <w:kern w:val="2"/>
          <w:lang w:eastAsia="zh-CN"/>
        </w:rPr>
        <w:t>SunGard</w:t>
      </w:r>
      <w:r w:rsidR="005E643A">
        <w:rPr>
          <w:rFonts w:ascii="Arial" w:hAnsi="Arial" w:cs="Arial" w:hint="eastAsia"/>
          <w:spacing w:val="-2"/>
          <w:kern w:val="2"/>
          <w:lang w:eastAsia="zh-CN"/>
        </w:rPr>
        <w:t>通过</w:t>
      </w:r>
      <w:r>
        <w:rPr>
          <w:rFonts w:ascii="Arial" w:hAnsi="Arial" w:cs="Arial" w:hint="eastAsia"/>
          <w:spacing w:val="-2"/>
          <w:kern w:val="2"/>
          <w:lang w:eastAsia="zh-CN"/>
        </w:rPr>
        <w:t>其</w:t>
      </w:r>
      <w:r w:rsidR="0071068B">
        <w:rPr>
          <w:rFonts w:ascii="Arial" w:hAnsi="Arial" w:cs="Arial" w:hint="eastAsia"/>
          <w:spacing w:val="-2"/>
          <w:kern w:val="2"/>
          <w:lang w:eastAsia="zh-CN"/>
        </w:rPr>
        <w:t>充分</w:t>
      </w:r>
      <w:r w:rsidR="00A53574">
        <w:rPr>
          <w:rFonts w:ascii="Arial" w:hAnsi="Arial"/>
          <w:sz w:val="2"/>
          <w:lang w:eastAsia="zh-CN"/>
        </w:rPr>
        <w:t xml:space="preserve">  </w:t>
      </w:r>
      <w:r w:rsidR="00A53574">
        <w:rPr>
          <w:rFonts w:ascii="Arial" w:hAnsi="Arial" w:hint="eastAsia"/>
          <w:lang w:eastAsia="zh-CN"/>
        </w:rPr>
        <w:t>授</w:t>
      </w:r>
      <w:r w:rsidR="00A53574">
        <w:rPr>
          <w:rFonts w:ascii="Arial" w:hAnsi="Arial"/>
          <w:sz w:val="2"/>
          <w:lang w:eastAsia="zh-CN"/>
        </w:rPr>
        <w:t xml:space="preserve"> </w:t>
      </w:r>
      <w:r w:rsidR="00A53574">
        <w:rPr>
          <w:rFonts w:ascii="Arial" w:hAnsi="Arial" w:hint="eastAsia"/>
          <w:lang w:eastAsia="zh-CN"/>
        </w:rPr>
        <w:t>权</w:t>
      </w:r>
      <w:r w:rsidR="0071068B">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代</w:t>
      </w:r>
      <w:r w:rsidR="00A53574">
        <w:rPr>
          <w:rFonts w:ascii="Arial" w:hAnsi="Arial"/>
          <w:sz w:val="2"/>
          <w:lang w:eastAsia="zh-CN"/>
        </w:rPr>
        <w:t xml:space="preserve"> </w:t>
      </w:r>
      <w:r w:rsidR="00A53574">
        <w:rPr>
          <w:rFonts w:ascii="Arial" w:hAnsi="Arial" w:hint="eastAsia"/>
          <w:lang w:eastAsia="zh-CN"/>
        </w:rPr>
        <w:t>表</w:t>
      </w:r>
      <w:r w:rsidR="00A53574">
        <w:rPr>
          <w:rFonts w:ascii="Arial" w:hAnsi="Arial"/>
          <w:sz w:val="2"/>
          <w:lang w:eastAsia="zh-CN"/>
        </w:rPr>
        <w:t xml:space="preserve"> </w:t>
      </w:r>
      <w:r w:rsidR="00A53574">
        <w:rPr>
          <w:rFonts w:ascii="Arial" w:hAnsi="Arial" w:hint="eastAsia"/>
          <w:lang w:eastAsia="zh-CN"/>
        </w:rPr>
        <w:t>在</w:t>
      </w:r>
      <w:r w:rsidR="005E643A">
        <w:rPr>
          <w:rFonts w:ascii="Arial" w:hAnsi="Arial" w:hint="eastAsia"/>
          <w:lang w:eastAsia="zh-CN"/>
        </w:rPr>
        <w:t>以</w:t>
      </w:r>
      <w:r w:rsidR="00A53574">
        <w:rPr>
          <w:rFonts w:ascii="Arial" w:hAnsi="Arial"/>
          <w:sz w:val="2"/>
          <w:lang w:eastAsia="zh-CN"/>
        </w:rPr>
        <w:t xml:space="preserve"> </w:t>
      </w:r>
      <w:r w:rsidR="00A53574">
        <w:rPr>
          <w:rFonts w:ascii="Arial" w:hAnsi="Arial" w:hint="eastAsia"/>
          <w:lang w:eastAsia="zh-CN"/>
        </w:rPr>
        <w:t>下</w:t>
      </w:r>
      <w:r>
        <w:rPr>
          <w:rFonts w:ascii="Arial" w:hAnsi="Arial" w:hint="eastAsia"/>
          <w:lang w:eastAsia="zh-CN"/>
        </w:rPr>
        <w:t>作出</w:t>
      </w:r>
      <w:r w:rsidR="005E643A">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签</w:t>
      </w:r>
      <w:r w:rsidR="00A53574">
        <w:rPr>
          <w:rFonts w:ascii="Arial" w:hAnsi="Arial"/>
          <w:sz w:val="2"/>
          <w:lang w:eastAsia="zh-CN"/>
        </w:rPr>
        <w:t xml:space="preserve"> </w:t>
      </w:r>
      <w:r w:rsidR="005E643A">
        <w:rPr>
          <w:rFonts w:ascii="Arial" w:hAnsi="Arial" w:hint="eastAsia"/>
          <w:lang w:eastAsia="zh-CN"/>
        </w:rPr>
        <w:t>名</w:t>
      </w:r>
      <w:r>
        <w:rPr>
          <w:rFonts w:ascii="Arial" w:hAnsi="Arial" w:hint="eastAsia"/>
          <w:lang w:eastAsia="zh-CN"/>
        </w:rPr>
        <w:t>，</w:t>
      </w:r>
      <w:r w:rsidR="00A53574">
        <w:rPr>
          <w:rFonts w:ascii="Arial" w:hAnsi="Arial" w:hint="eastAsia"/>
          <w:lang w:eastAsia="zh-CN"/>
        </w:rPr>
        <w:t>特</w:t>
      </w:r>
      <w:r w:rsidR="00A53574">
        <w:rPr>
          <w:rFonts w:ascii="Arial" w:hAnsi="Arial"/>
          <w:sz w:val="2"/>
          <w:lang w:eastAsia="zh-CN"/>
        </w:rPr>
        <w:t xml:space="preserve"> </w:t>
      </w:r>
      <w:r w:rsidR="00A53574">
        <w:rPr>
          <w:rFonts w:ascii="Arial" w:hAnsi="Arial" w:hint="eastAsia"/>
          <w:lang w:eastAsia="zh-CN"/>
        </w:rPr>
        <w:t>此</w:t>
      </w:r>
      <w:r w:rsidR="00A53574">
        <w:rPr>
          <w:rFonts w:ascii="Arial" w:hAnsi="Arial"/>
          <w:sz w:val="2"/>
          <w:lang w:eastAsia="zh-CN"/>
        </w:rPr>
        <w:t xml:space="preserve"> </w:t>
      </w:r>
      <w:r w:rsidR="00A53574">
        <w:rPr>
          <w:rFonts w:ascii="Arial" w:hAnsi="Arial" w:hint="eastAsia"/>
          <w:lang w:eastAsia="zh-CN"/>
        </w:rPr>
        <w:t>同</w:t>
      </w:r>
      <w:r w:rsidR="00A53574">
        <w:rPr>
          <w:rFonts w:ascii="Arial" w:hAnsi="Arial"/>
          <w:sz w:val="2"/>
          <w:lang w:eastAsia="zh-CN"/>
        </w:rPr>
        <w:t xml:space="preserve"> </w:t>
      </w:r>
      <w:r w:rsidR="00A53574">
        <w:rPr>
          <w:rFonts w:ascii="Arial" w:hAnsi="Arial" w:hint="eastAsia"/>
          <w:lang w:eastAsia="zh-CN"/>
        </w:rPr>
        <w:t>意</w:t>
      </w:r>
      <w:r w:rsidR="00A53574">
        <w:rPr>
          <w:rFonts w:ascii="Arial" w:hAnsi="Arial"/>
          <w:sz w:val="2"/>
          <w:lang w:eastAsia="zh-CN"/>
        </w:rPr>
        <w:t xml:space="preserve"> </w:t>
      </w:r>
      <w:r w:rsidR="00A53574">
        <w:rPr>
          <w:rFonts w:ascii="Arial" w:hAnsi="Arial" w:hint="eastAsia"/>
          <w:lang w:eastAsia="zh-CN"/>
        </w:rPr>
        <w:t>本</w:t>
      </w:r>
      <w:r w:rsidR="00A53574">
        <w:rPr>
          <w:rFonts w:ascii="Arial" w:hAnsi="Arial"/>
          <w:sz w:val="2"/>
          <w:lang w:eastAsia="zh-CN"/>
        </w:rPr>
        <w:t xml:space="preserve"> </w:t>
      </w:r>
      <w:r w:rsidR="00A53574">
        <w:rPr>
          <w:rFonts w:ascii="Arial" w:hAnsi="Arial" w:hint="eastAsia"/>
          <w:lang w:eastAsia="zh-CN"/>
        </w:rPr>
        <w:t>协</w:t>
      </w:r>
      <w:r w:rsidR="00A53574">
        <w:rPr>
          <w:rFonts w:ascii="Arial" w:hAnsi="Arial"/>
          <w:sz w:val="2"/>
          <w:lang w:eastAsia="zh-CN"/>
        </w:rPr>
        <w:t xml:space="preserve"> </w:t>
      </w:r>
      <w:r w:rsidR="00A53574">
        <w:rPr>
          <w:rFonts w:ascii="Arial" w:hAnsi="Arial" w:hint="eastAsia"/>
          <w:lang w:eastAsia="zh-CN"/>
        </w:rPr>
        <w:t>议</w:t>
      </w:r>
      <w:r w:rsidR="00A53574">
        <w:rPr>
          <w:rFonts w:ascii="Arial" w:hAnsi="Arial"/>
          <w:sz w:val="2"/>
          <w:lang w:eastAsia="zh-CN"/>
        </w:rPr>
        <w:t xml:space="preserve"> </w:t>
      </w:r>
      <w:r w:rsidR="00A53574">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所</w:t>
      </w:r>
      <w:r w:rsidR="00A53574">
        <w:rPr>
          <w:rFonts w:ascii="Arial" w:hAnsi="Arial"/>
          <w:sz w:val="2"/>
          <w:lang w:eastAsia="zh-CN"/>
        </w:rPr>
        <w:t xml:space="preserve"> </w:t>
      </w:r>
      <w:r w:rsidR="00A53574">
        <w:rPr>
          <w:rFonts w:ascii="Arial" w:hAnsi="Arial" w:hint="eastAsia"/>
          <w:lang w:eastAsia="zh-CN"/>
        </w:rPr>
        <w:t>有</w:t>
      </w:r>
      <w:r w:rsidR="00A53574">
        <w:rPr>
          <w:rFonts w:ascii="Arial" w:hAnsi="Arial"/>
          <w:sz w:val="2"/>
          <w:lang w:eastAsia="zh-CN"/>
        </w:rPr>
        <w:t xml:space="preserve"> </w:t>
      </w:r>
      <w:r w:rsidR="00A53574">
        <w:rPr>
          <w:rFonts w:ascii="Arial" w:hAnsi="Arial" w:hint="eastAsia"/>
          <w:lang w:eastAsia="zh-CN"/>
        </w:rPr>
        <w:t>规</w:t>
      </w:r>
      <w:r w:rsidR="00A53574">
        <w:rPr>
          <w:rFonts w:ascii="Arial" w:hAnsi="Arial"/>
          <w:sz w:val="2"/>
          <w:lang w:eastAsia="zh-CN"/>
        </w:rPr>
        <w:t xml:space="preserve"> </w:t>
      </w:r>
      <w:r w:rsidR="00A53574">
        <w:rPr>
          <w:rFonts w:ascii="Arial" w:hAnsi="Arial" w:hint="eastAsia"/>
          <w:lang w:eastAsia="zh-CN"/>
        </w:rPr>
        <w:t>定</w:t>
      </w:r>
      <w:r w:rsidR="00A53574">
        <w:rPr>
          <w:rFonts w:ascii="Arial" w:hAnsi="Arial"/>
          <w:sz w:val="2"/>
          <w:lang w:eastAsia="zh-CN"/>
        </w:rPr>
        <w:t xml:space="preserve"> </w:t>
      </w:r>
      <w:r w:rsidR="00A53574">
        <w:rPr>
          <w:rFonts w:ascii="Arial" w:hAnsi="Arial" w:hint="eastAsia"/>
          <w:lang w:eastAsia="zh-CN"/>
        </w:rPr>
        <w:t>以</w:t>
      </w:r>
      <w:r w:rsidR="00A53574">
        <w:rPr>
          <w:rFonts w:ascii="Arial" w:hAnsi="Arial"/>
          <w:sz w:val="2"/>
          <w:lang w:eastAsia="zh-CN"/>
        </w:rPr>
        <w:t xml:space="preserve"> </w:t>
      </w:r>
      <w:r w:rsidR="00A53574">
        <w:rPr>
          <w:rFonts w:ascii="Arial" w:hAnsi="Arial" w:hint="eastAsia"/>
          <w:lang w:eastAsia="zh-CN"/>
        </w:rPr>
        <w:t>及</w:t>
      </w:r>
      <w:r w:rsidR="00A53574">
        <w:rPr>
          <w:rFonts w:ascii="Arial" w:hAnsi="Arial"/>
          <w:sz w:val="2"/>
          <w:lang w:eastAsia="zh-CN"/>
        </w:rPr>
        <w:t xml:space="preserve"> </w:t>
      </w:r>
      <w:r w:rsidR="00A53574">
        <w:rPr>
          <w:rFonts w:ascii="Arial" w:hAnsi="Arial" w:hint="eastAsia"/>
          <w:lang w:eastAsia="zh-CN"/>
        </w:rPr>
        <w:t>本</w:t>
      </w:r>
      <w:r w:rsidR="00A53574">
        <w:rPr>
          <w:rFonts w:ascii="Arial" w:hAnsi="Arial"/>
          <w:sz w:val="2"/>
          <w:lang w:eastAsia="zh-CN"/>
        </w:rPr>
        <w:t xml:space="preserve"> </w:t>
      </w:r>
      <w:r w:rsidR="00A53574">
        <w:rPr>
          <w:rFonts w:ascii="Arial" w:hAnsi="Arial" w:hint="eastAsia"/>
          <w:lang w:eastAsia="zh-CN"/>
        </w:rPr>
        <w:t>协</w:t>
      </w:r>
      <w:r w:rsidR="00A53574">
        <w:rPr>
          <w:rFonts w:ascii="Arial" w:hAnsi="Arial"/>
          <w:sz w:val="2"/>
          <w:lang w:eastAsia="zh-CN"/>
        </w:rPr>
        <w:t xml:space="preserve"> </w:t>
      </w:r>
      <w:r w:rsidR="00A53574">
        <w:rPr>
          <w:rFonts w:ascii="Arial" w:hAnsi="Arial" w:hint="eastAsia"/>
          <w:lang w:eastAsia="zh-CN"/>
        </w:rPr>
        <w:t>议</w:t>
      </w:r>
      <w:r w:rsidR="00A53574">
        <w:rPr>
          <w:rFonts w:ascii="Arial" w:hAnsi="Arial"/>
          <w:sz w:val="2"/>
          <w:lang w:eastAsia="zh-CN"/>
        </w:rPr>
        <w:t xml:space="preserve"> </w:t>
      </w:r>
      <w:r w:rsidR="00A53574">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所</w:t>
      </w:r>
      <w:r w:rsidR="00A53574">
        <w:rPr>
          <w:rFonts w:ascii="Arial" w:hAnsi="Arial"/>
          <w:sz w:val="2"/>
          <w:lang w:eastAsia="zh-CN"/>
        </w:rPr>
        <w:t xml:space="preserve"> </w:t>
      </w:r>
      <w:r w:rsidR="00A53574">
        <w:rPr>
          <w:rFonts w:ascii="Arial" w:hAnsi="Arial" w:hint="eastAsia"/>
          <w:lang w:eastAsia="zh-CN"/>
        </w:rPr>
        <w:t>有</w:t>
      </w:r>
      <w:r w:rsidR="00A53574">
        <w:rPr>
          <w:rFonts w:ascii="Arial" w:hAnsi="Arial"/>
          <w:sz w:val="2"/>
          <w:lang w:eastAsia="zh-CN"/>
        </w:rPr>
        <w:t xml:space="preserve"> </w:t>
      </w:r>
      <w:r w:rsidR="00A53574">
        <w:rPr>
          <w:rFonts w:ascii="Arial" w:hAnsi="Arial" w:hint="eastAsia"/>
          <w:lang w:eastAsia="zh-CN"/>
        </w:rPr>
        <w:t>附</w:t>
      </w:r>
      <w:r w:rsidR="00A53574">
        <w:rPr>
          <w:rFonts w:ascii="Arial" w:hAnsi="Arial"/>
          <w:sz w:val="2"/>
          <w:lang w:eastAsia="zh-CN"/>
        </w:rPr>
        <w:t xml:space="preserve"> </w:t>
      </w:r>
      <w:r w:rsidR="00A53574">
        <w:rPr>
          <w:rFonts w:ascii="Arial" w:hAnsi="Arial" w:hint="eastAsia"/>
          <w:lang w:eastAsia="zh-CN"/>
        </w:rPr>
        <w:t>件、附</w:t>
      </w:r>
      <w:r w:rsidR="00A53574">
        <w:rPr>
          <w:rFonts w:ascii="Arial" w:hAnsi="Arial"/>
          <w:sz w:val="2"/>
          <w:lang w:eastAsia="zh-CN"/>
        </w:rPr>
        <w:t xml:space="preserve"> </w:t>
      </w:r>
      <w:r w:rsidR="00A53574">
        <w:rPr>
          <w:rFonts w:ascii="Arial" w:hAnsi="Arial" w:hint="eastAsia"/>
          <w:lang w:eastAsia="zh-CN"/>
        </w:rPr>
        <w:t>表</w:t>
      </w:r>
      <w:r w:rsidR="00A53574">
        <w:rPr>
          <w:rFonts w:ascii="Arial" w:hAnsi="Arial"/>
          <w:sz w:val="2"/>
          <w:lang w:eastAsia="zh-CN"/>
        </w:rPr>
        <w:t xml:space="preserve"> </w:t>
      </w:r>
      <w:r w:rsidR="00A53574">
        <w:rPr>
          <w:rFonts w:ascii="Arial" w:hAnsi="Arial" w:hint="eastAsia"/>
          <w:lang w:eastAsia="zh-CN"/>
        </w:rPr>
        <w:t>和</w:t>
      </w:r>
      <w:r w:rsidR="00A53574">
        <w:rPr>
          <w:rFonts w:ascii="Arial" w:hAnsi="Arial"/>
          <w:sz w:val="2"/>
          <w:lang w:eastAsia="zh-CN"/>
        </w:rPr>
        <w:t xml:space="preserve"> </w:t>
      </w:r>
      <w:r w:rsidR="00A53574">
        <w:rPr>
          <w:rFonts w:ascii="Arial" w:hAnsi="Arial" w:hint="eastAsia"/>
          <w:lang w:eastAsia="zh-CN"/>
        </w:rPr>
        <w:t>补</w:t>
      </w:r>
      <w:r w:rsidR="00A53574">
        <w:rPr>
          <w:rFonts w:ascii="Arial" w:hAnsi="Arial"/>
          <w:sz w:val="2"/>
          <w:lang w:eastAsia="zh-CN"/>
        </w:rPr>
        <w:t xml:space="preserve"> </w:t>
      </w:r>
      <w:r w:rsidR="00A53574">
        <w:rPr>
          <w:rFonts w:ascii="Arial" w:hAnsi="Arial" w:hint="eastAsia"/>
          <w:lang w:eastAsia="zh-CN"/>
        </w:rPr>
        <w:t>充</w:t>
      </w:r>
      <w:r w:rsidR="00A53574">
        <w:rPr>
          <w:rFonts w:ascii="Arial" w:hAnsi="Arial"/>
          <w:sz w:val="2"/>
          <w:lang w:eastAsia="zh-CN"/>
        </w:rPr>
        <w:t xml:space="preserve"> </w:t>
      </w:r>
      <w:r w:rsidR="00A53574">
        <w:rPr>
          <w:rFonts w:ascii="Arial" w:hAnsi="Arial" w:hint="eastAsia"/>
          <w:lang w:eastAsia="zh-CN"/>
        </w:rPr>
        <w:t>规</w:t>
      </w:r>
      <w:r w:rsidR="00A53574">
        <w:rPr>
          <w:rFonts w:ascii="Arial" w:hAnsi="Arial"/>
          <w:sz w:val="2"/>
          <w:lang w:eastAsia="zh-CN"/>
        </w:rPr>
        <w:t xml:space="preserve"> </w:t>
      </w:r>
      <w:r w:rsidR="00A53574">
        <w:rPr>
          <w:rFonts w:ascii="Arial" w:hAnsi="Arial" w:hint="eastAsia"/>
          <w:lang w:eastAsia="zh-CN"/>
        </w:rPr>
        <w:t>定。</w:t>
      </w:r>
      <w:r w:rsidR="009F2629">
        <w:rPr>
          <w:rFonts w:ascii="Arial" w:hAnsi="Arial" w:hint="eastAsia"/>
          <w:lang w:eastAsia="zh-CN"/>
        </w:rPr>
        <w:t>本协议的</w:t>
      </w:r>
      <w:r w:rsidR="00A53574">
        <w:rPr>
          <w:rFonts w:ascii="Arial" w:hAnsi="Arial" w:hint="eastAsia"/>
          <w:lang w:eastAsia="zh-CN"/>
        </w:rPr>
        <w:t>每</w:t>
      </w:r>
      <w:r w:rsidR="00A53574">
        <w:rPr>
          <w:rFonts w:ascii="Arial" w:hAnsi="Arial"/>
          <w:sz w:val="2"/>
          <w:lang w:eastAsia="zh-CN"/>
        </w:rPr>
        <w:t xml:space="preserve"> </w:t>
      </w:r>
      <w:r w:rsidR="00C92EDA">
        <w:rPr>
          <w:rFonts w:ascii="Arial" w:hAnsi="Arial" w:hint="eastAsia"/>
          <w:lang w:eastAsia="zh-CN"/>
        </w:rPr>
        <w:t>套</w:t>
      </w:r>
      <w:r w:rsidR="00A53574">
        <w:rPr>
          <w:rFonts w:ascii="Arial" w:hAnsi="Arial" w:hint="eastAsia"/>
          <w:lang w:eastAsia="zh-CN"/>
        </w:rPr>
        <w:t>经</w:t>
      </w:r>
      <w:r w:rsidR="00A53574">
        <w:rPr>
          <w:rFonts w:ascii="Arial" w:hAnsi="Arial"/>
          <w:sz w:val="2"/>
          <w:lang w:eastAsia="zh-CN"/>
        </w:rPr>
        <w:t xml:space="preserve"> </w:t>
      </w:r>
      <w:r w:rsidR="00A53574">
        <w:rPr>
          <w:rFonts w:ascii="Arial" w:hAnsi="Arial" w:hint="eastAsia"/>
          <w:lang w:eastAsia="zh-CN"/>
        </w:rPr>
        <w:t>充</w:t>
      </w:r>
      <w:r w:rsidR="00A53574">
        <w:rPr>
          <w:rFonts w:ascii="Arial" w:hAnsi="Arial"/>
          <w:sz w:val="2"/>
          <w:lang w:eastAsia="zh-CN"/>
        </w:rPr>
        <w:t xml:space="preserve"> </w:t>
      </w:r>
      <w:r w:rsidR="00A53574">
        <w:rPr>
          <w:rFonts w:ascii="Arial" w:hAnsi="Arial" w:hint="eastAsia"/>
          <w:lang w:eastAsia="zh-CN"/>
        </w:rPr>
        <w:t>分</w:t>
      </w:r>
      <w:r w:rsidR="00A53574">
        <w:rPr>
          <w:rFonts w:ascii="Arial" w:hAnsi="Arial"/>
          <w:sz w:val="2"/>
          <w:lang w:eastAsia="zh-CN"/>
        </w:rPr>
        <w:t xml:space="preserve"> </w:t>
      </w:r>
      <w:r w:rsidR="00A53574">
        <w:rPr>
          <w:rFonts w:ascii="Arial" w:hAnsi="Arial" w:hint="eastAsia"/>
          <w:lang w:eastAsia="zh-CN"/>
        </w:rPr>
        <w:t>签</w:t>
      </w:r>
      <w:r w:rsidR="00A53574">
        <w:rPr>
          <w:rFonts w:ascii="Arial" w:hAnsi="Arial"/>
          <w:sz w:val="2"/>
          <w:lang w:eastAsia="zh-CN"/>
        </w:rPr>
        <w:t xml:space="preserve"> </w:t>
      </w:r>
      <w:r w:rsidR="00A53574">
        <w:rPr>
          <w:rFonts w:ascii="Arial" w:hAnsi="Arial" w:hint="eastAsia"/>
          <w:lang w:eastAsia="zh-CN"/>
        </w:rPr>
        <w:t>署</w:t>
      </w:r>
      <w:r w:rsidR="00A53574">
        <w:rPr>
          <w:rFonts w:ascii="Arial" w:hAnsi="Arial"/>
          <w:sz w:val="2"/>
          <w:lang w:eastAsia="zh-CN"/>
        </w:rPr>
        <w:t xml:space="preserve"> </w:t>
      </w:r>
      <w:r w:rsidR="00A53574">
        <w:rPr>
          <w:rFonts w:ascii="Arial" w:hAnsi="Arial" w:hint="eastAsia"/>
          <w:lang w:eastAsia="zh-CN"/>
        </w:rPr>
        <w:t>的</w:t>
      </w:r>
      <w:r w:rsidR="005C54D4">
        <w:rPr>
          <w:rFonts w:ascii="Arial" w:hAnsi="Arial" w:hint="eastAsia"/>
          <w:lang w:eastAsia="zh-CN"/>
        </w:rPr>
        <w:t>服务</w:t>
      </w:r>
      <w:r w:rsidR="00A53574">
        <w:rPr>
          <w:rFonts w:ascii="Arial" w:hAnsi="Arial"/>
          <w:sz w:val="2"/>
          <w:lang w:eastAsia="zh-CN"/>
        </w:rPr>
        <w:t xml:space="preserve"> </w:t>
      </w:r>
      <w:r w:rsidR="00A53574">
        <w:rPr>
          <w:rFonts w:ascii="Arial" w:hAnsi="Arial" w:hint="eastAsia"/>
          <w:lang w:eastAsia="zh-CN"/>
        </w:rPr>
        <w:t>附</w:t>
      </w:r>
      <w:r w:rsidR="00A53574">
        <w:rPr>
          <w:rFonts w:ascii="Arial" w:hAnsi="Arial"/>
          <w:sz w:val="2"/>
          <w:lang w:eastAsia="zh-CN"/>
        </w:rPr>
        <w:t xml:space="preserve"> </w:t>
      </w:r>
      <w:r w:rsidR="00A53574">
        <w:rPr>
          <w:rFonts w:ascii="Arial" w:hAnsi="Arial" w:hint="eastAsia"/>
          <w:lang w:eastAsia="zh-CN"/>
        </w:rPr>
        <w:t>件</w:t>
      </w:r>
      <w:r w:rsidR="00A53574">
        <w:rPr>
          <w:rFonts w:ascii="Arial" w:hAnsi="Arial"/>
          <w:sz w:val="2"/>
          <w:lang w:eastAsia="zh-CN"/>
        </w:rPr>
        <w:t xml:space="preserve"> </w:t>
      </w:r>
      <w:r w:rsidR="00A53574">
        <w:rPr>
          <w:rFonts w:ascii="Arial" w:hAnsi="Arial"/>
          <w:lang w:eastAsia="zh-CN"/>
        </w:rPr>
        <w:t>(</w:t>
      </w:r>
      <w:r w:rsidR="005C54D4">
        <w:rPr>
          <w:rFonts w:ascii="Arial" w:hAnsi="Arial" w:hint="eastAsia"/>
          <w:lang w:eastAsia="zh-CN"/>
        </w:rPr>
        <w:t>包括</w:t>
      </w:r>
      <w:r w:rsidR="00116BDC">
        <w:rPr>
          <w:rFonts w:ascii="Arial" w:hAnsi="Arial" w:hint="eastAsia"/>
          <w:lang w:eastAsia="zh-CN"/>
        </w:rPr>
        <w:t>附件、附录、附表</w:t>
      </w:r>
      <w:r w:rsidR="005C54D4">
        <w:rPr>
          <w:rFonts w:ascii="Arial" w:hAnsi="Arial" w:hint="eastAsia"/>
          <w:lang w:eastAsia="zh-CN"/>
        </w:rPr>
        <w:t>和</w:t>
      </w:r>
      <w:r w:rsidR="00FF077B">
        <w:rPr>
          <w:rFonts w:ascii="Arial" w:hAnsi="Arial" w:hint="eastAsia"/>
          <w:lang w:eastAsia="zh-CN"/>
        </w:rPr>
        <w:t>任何</w:t>
      </w:r>
      <w:r w:rsidR="005C54D4">
        <w:rPr>
          <w:rFonts w:ascii="Arial" w:hAnsi="Arial" w:hint="eastAsia"/>
          <w:lang w:eastAsia="zh-CN"/>
        </w:rPr>
        <w:t>其他</w:t>
      </w:r>
      <w:r w:rsidR="00FF077B">
        <w:rPr>
          <w:rFonts w:ascii="Arial" w:hAnsi="Arial" w:hint="eastAsia"/>
          <w:lang w:eastAsia="zh-CN"/>
        </w:rPr>
        <w:t>额外</w:t>
      </w:r>
      <w:r w:rsidR="005C54D4">
        <w:rPr>
          <w:rFonts w:ascii="Arial" w:hAnsi="Arial" w:hint="eastAsia"/>
          <w:lang w:eastAsia="zh-CN"/>
        </w:rPr>
        <w:t>部分，下称</w:t>
      </w:r>
      <w:r w:rsidR="005C54D4" w:rsidRPr="00981BB4">
        <w:rPr>
          <w:rFonts w:ascii="Arial" w:hAnsi="Arial" w:hint="eastAsia"/>
          <w:lang w:eastAsia="zh-CN"/>
        </w:rPr>
        <w:t>“服务附件”</w:t>
      </w:r>
      <w:r w:rsidR="00A53574">
        <w:rPr>
          <w:rFonts w:ascii="Arial" w:hAnsi="Arial"/>
          <w:lang w:eastAsia="zh-CN"/>
        </w:rPr>
        <w:t>)</w:t>
      </w:r>
      <w:r w:rsidR="00A53574">
        <w:rPr>
          <w:rFonts w:ascii="Arial" w:hAnsi="Arial" w:hint="eastAsia"/>
          <w:lang w:eastAsia="zh-CN"/>
        </w:rPr>
        <w:t>，列</w:t>
      </w:r>
      <w:r w:rsidR="00A53574">
        <w:rPr>
          <w:rFonts w:ascii="Arial" w:hAnsi="Arial"/>
          <w:sz w:val="2"/>
          <w:lang w:eastAsia="zh-CN"/>
        </w:rPr>
        <w:t xml:space="preserve"> </w:t>
      </w:r>
      <w:r w:rsidR="00A53574">
        <w:rPr>
          <w:rFonts w:ascii="Arial" w:hAnsi="Arial" w:hint="eastAsia"/>
          <w:lang w:eastAsia="zh-CN"/>
        </w:rPr>
        <w:t>明</w:t>
      </w:r>
      <w:r w:rsidR="00A53574">
        <w:rPr>
          <w:rFonts w:ascii="Arial" w:hAnsi="Arial"/>
          <w:sz w:val="2"/>
          <w:lang w:eastAsia="zh-CN"/>
        </w:rPr>
        <w:t xml:space="preserve"> </w:t>
      </w:r>
      <w:r w:rsidR="00A53574">
        <w:rPr>
          <w:rFonts w:ascii="Arial" w:hAnsi="Arial" w:hint="eastAsia"/>
          <w:lang w:eastAsia="zh-CN"/>
        </w:rPr>
        <w:t>了</w:t>
      </w:r>
      <w:r w:rsidR="00A53574">
        <w:rPr>
          <w:rFonts w:ascii="Arial" w:hAnsi="Arial"/>
          <w:sz w:val="2"/>
          <w:lang w:eastAsia="zh-CN"/>
        </w:rPr>
        <w:t xml:space="preserve"> </w:t>
      </w:r>
      <w:r w:rsidR="00F56DCB">
        <w:rPr>
          <w:rFonts w:ascii="Arial" w:hAnsi="Arial" w:hint="eastAsia"/>
          <w:lang w:eastAsia="zh-CN"/>
        </w:rPr>
        <w:t>分包商</w:t>
      </w:r>
      <w:r w:rsidR="009F2629">
        <w:rPr>
          <w:rFonts w:ascii="Arial" w:hAnsi="Arial" w:hint="eastAsia"/>
          <w:lang w:eastAsia="zh-CN"/>
        </w:rPr>
        <w:t>将向</w:t>
      </w:r>
      <w:r w:rsidR="006130E3">
        <w:rPr>
          <w:rFonts w:ascii="Arial" w:hAnsi="Arial" w:cs="Arial" w:hint="eastAsia"/>
          <w:spacing w:val="-2"/>
          <w:kern w:val="2"/>
          <w:lang w:eastAsia="zh-CN"/>
        </w:rPr>
        <w:t>SunGard</w:t>
      </w:r>
      <w:r w:rsidR="009F2629">
        <w:rPr>
          <w:rFonts w:ascii="Arial" w:hAnsi="Arial" w:cs="Arial" w:hint="eastAsia"/>
          <w:spacing w:val="-2"/>
          <w:kern w:val="2"/>
          <w:lang w:eastAsia="zh-CN"/>
        </w:rPr>
        <w:t>提供的具体的</w:t>
      </w:r>
      <w:r w:rsidR="00F56DCB">
        <w:rPr>
          <w:rFonts w:ascii="Arial" w:hAnsi="Arial" w:cs="Arial" w:hint="eastAsia"/>
          <w:spacing w:val="-2"/>
          <w:kern w:val="2"/>
          <w:lang w:eastAsia="zh-CN"/>
        </w:rPr>
        <w:t>分包商</w:t>
      </w:r>
      <w:r w:rsidR="009F2629">
        <w:rPr>
          <w:rFonts w:ascii="Arial" w:hAnsi="Arial" w:cs="Arial" w:hint="eastAsia"/>
          <w:spacing w:val="-2"/>
          <w:kern w:val="2"/>
          <w:lang w:eastAsia="zh-CN"/>
        </w:rPr>
        <w:t>服务</w:t>
      </w:r>
      <w:r w:rsidR="009F2629">
        <w:rPr>
          <w:rFonts w:ascii="Arial" w:hAnsi="Arial"/>
          <w:lang w:eastAsia="zh-CN"/>
        </w:rPr>
        <w:t>(</w:t>
      </w:r>
      <w:r w:rsidR="009F2629">
        <w:rPr>
          <w:rFonts w:ascii="Arial" w:hAnsi="Arial" w:hint="eastAsia"/>
          <w:lang w:eastAsia="zh-CN"/>
        </w:rPr>
        <w:t>下称</w:t>
      </w:r>
      <w:r w:rsidR="009F2629" w:rsidRPr="00981BB4">
        <w:rPr>
          <w:rFonts w:ascii="Arial" w:hAnsi="Arial" w:hint="eastAsia"/>
          <w:lang w:eastAsia="zh-CN"/>
        </w:rPr>
        <w:t>“各项服务”</w:t>
      </w:r>
      <w:r w:rsidR="009F2629">
        <w:rPr>
          <w:rFonts w:ascii="Arial" w:hAnsi="Arial"/>
          <w:lang w:eastAsia="zh-CN"/>
        </w:rPr>
        <w:t>)</w:t>
      </w:r>
      <w:r>
        <w:rPr>
          <w:rFonts w:ascii="Arial" w:hAnsi="Arial" w:hint="eastAsia"/>
          <w:lang w:eastAsia="zh-CN"/>
        </w:rPr>
        <w:t>，</w:t>
      </w:r>
      <w:r w:rsidR="006130E3">
        <w:rPr>
          <w:rFonts w:ascii="Arial" w:hAnsi="Arial" w:cs="Arial" w:hint="eastAsia"/>
          <w:spacing w:val="-2"/>
          <w:kern w:val="2"/>
          <w:lang w:eastAsia="zh-CN"/>
        </w:rPr>
        <w:t>SunGard</w:t>
      </w:r>
      <w:r w:rsidR="00A53574">
        <w:rPr>
          <w:rFonts w:ascii="Arial" w:hAnsi="Arial"/>
          <w:sz w:val="2"/>
          <w:lang w:eastAsia="zh-CN"/>
        </w:rPr>
        <w:t xml:space="preserve"> </w:t>
      </w:r>
      <w:r w:rsidR="00A53574">
        <w:rPr>
          <w:rFonts w:ascii="Arial" w:hAnsi="Arial" w:hint="eastAsia"/>
          <w:lang w:eastAsia="zh-CN"/>
        </w:rPr>
        <w:t>就</w:t>
      </w:r>
      <w:r w:rsidR="009F2629">
        <w:rPr>
          <w:rFonts w:ascii="Arial" w:hAnsi="Arial" w:hint="eastAsia"/>
          <w:lang w:eastAsia="zh-CN"/>
        </w:rPr>
        <w:t>各项</w:t>
      </w:r>
      <w:r w:rsidR="00A53574">
        <w:rPr>
          <w:rFonts w:ascii="Arial" w:hAnsi="Arial"/>
          <w:sz w:val="2"/>
          <w:lang w:eastAsia="zh-CN"/>
        </w:rPr>
        <w:t xml:space="preserve"> </w:t>
      </w:r>
      <w:r w:rsidR="00A53574">
        <w:rPr>
          <w:rFonts w:ascii="Arial" w:hAnsi="Arial" w:hint="eastAsia"/>
          <w:lang w:eastAsia="zh-CN"/>
        </w:rPr>
        <w:t>服</w:t>
      </w:r>
      <w:r w:rsidR="00A53574">
        <w:rPr>
          <w:rFonts w:ascii="Arial" w:hAnsi="Arial"/>
          <w:sz w:val="2"/>
          <w:lang w:eastAsia="zh-CN"/>
        </w:rPr>
        <w:t xml:space="preserve"> </w:t>
      </w:r>
      <w:r w:rsidR="00A53574">
        <w:rPr>
          <w:rFonts w:ascii="Arial" w:hAnsi="Arial" w:hint="eastAsia"/>
          <w:lang w:eastAsia="zh-CN"/>
        </w:rPr>
        <w:t>务</w:t>
      </w:r>
      <w:r w:rsidR="00A53574">
        <w:rPr>
          <w:rFonts w:ascii="Arial" w:hAnsi="Arial"/>
          <w:sz w:val="2"/>
          <w:lang w:eastAsia="zh-CN"/>
        </w:rPr>
        <w:t xml:space="preserve"> </w:t>
      </w:r>
      <w:r w:rsidR="00A53574">
        <w:rPr>
          <w:rFonts w:ascii="Arial" w:hAnsi="Arial" w:hint="eastAsia"/>
          <w:lang w:eastAsia="zh-CN"/>
        </w:rPr>
        <w:t>将</w:t>
      </w:r>
      <w:r w:rsidR="00A53574">
        <w:rPr>
          <w:rFonts w:ascii="Arial" w:hAnsi="Arial"/>
          <w:sz w:val="2"/>
          <w:lang w:eastAsia="zh-CN"/>
        </w:rPr>
        <w:t xml:space="preserve"> </w:t>
      </w:r>
      <w:r w:rsidR="00A53574">
        <w:rPr>
          <w:rFonts w:ascii="Arial" w:hAnsi="Arial" w:hint="eastAsia"/>
          <w:lang w:eastAsia="zh-CN"/>
        </w:rPr>
        <w:t>向</w:t>
      </w:r>
      <w:r w:rsidR="00F56DCB">
        <w:rPr>
          <w:rFonts w:ascii="Arial" w:hAnsi="Arial" w:hint="eastAsia"/>
          <w:lang w:eastAsia="zh-CN"/>
        </w:rPr>
        <w:t>分包商</w:t>
      </w:r>
      <w:r w:rsidR="00A53574">
        <w:rPr>
          <w:rFonts w:ascii="Arial" w:hAnsi="Arial" w:hint="eastAsia"/>
          <w:lang w:eastAsia="zh-CN"/>
        </w:rPr>
        <w:t>支</w:t>
      </w:r>
      <w:r w:rsidR="00A53574">
        <w:rPr>
          <w:rFonts w:ascii="Arial" w:hAnsi="Arial"/>
          <w:sz w:val="2"/>
          <w:lang w:eastAsia="zh-CN"/>
        </w:rPr>
        <w:t xml:space="preserve"> </w:t>
      </w:r>
      <w:r w:rsidR="00A53574">
        <w:rPr>
          <w:rFonts w:ascii="Arial" w:hAnsi="Arial" w:hint="eastAsia"/>
          <w:lang w:eastAsia="zh-CN"/>
        </w:rPr>
        <w:t>付</w:t>
      </w:r>
      <w:r w:rsidR="00A53574">
        <w:rPr>
          <w:rFonts w:ascii="Arial" w:hAnsi="Arial"/>
          <w:sz w:val="2"/>
          <w:lang w:eastAsia="zh-CN"/>
        </w:rPr>
        <w:t xml:space="preserve"> </w:t>
      </w:r>
      <w:r w:rsidR="00A53574">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费</w:t>
      </w:r>
      <w:r w:rsidR="00A53574">
        <w:rPr>
          <w:rFonts w:ascii="Arial" w:hAnsi="Arial"/>
          <w:sz w:val="2"/>
          <w:lang w:eastAsia="zh-CN"/>
        </w:rPr>
        <w:t xml:space="preserve"> </w:t>
      </w:r>
      <w:r w:rsidR="00A53574">
        <w:rPr>
          <w:rFonts w:ascii="Arial" w:hAnsi="Arial" w:hint="eastAsia"/>
          <w:lang w:eastAsia="zh-CN"/>
        </w:rPr>
        <w:t>用</w:t>
      </w:r>
      <w:r w:rsidR="00D6196F">
        <w:rPr>
          <w:rFonts w:ascii="Arial" w:hAnsi="Arial" w:hint="eastAsia"/>
          <w:lang w:eastAsia="zh-CN"/>
        </w:rPr>
        <w:t>，</w:t>
      </w:r>
      <w:r w:rsidR="00A53574">
        <w:rPr>
          <w:rFonts w:ascii="Arial" w:hAnsi="Arial"/>
          <w:sz w:val="2"/>
          <w:lang w:eastAsia="zh-CN"/>
        </w:rPr>
        <w:t xml:space="preserve"> </w:t>
      </w:r>
      <w:r w:rsidR="00A53574">
        <w:rPr>
          <w:rFonts w:ascii="Arial" w:hAnsi="Arial" w:hint="eastAsia"/>
          <w:lang w:eastAsia="zh-CN"/>
        </w:rPr>
        <w:t>以</w:t>
      </w:r>
      <w:r w:rsidR="00A53574">
        <w:rPr>
          <w:rFonts w:ascii="Arial" w:hAnsi="Arial"/>
          <w:sz w:val="2"/>
          <w:lang w:eastAsia="zh-CN"/>
        </w:rPr>
        <w:t xml:space="preserve"> </w:t>
      </w:r>
      <w:r w:rsidR="00A53574">
        <w:rPr>
          <w:rFonts w:ascii="Arial" w:hAnsi="Arial" w:hint="eastAsia"/>
          <w:lang w:eastAsia="zh-CN"/>
        </w:rPr>
        <w:t>及</w:t>
      </w:r>
      <w:r w:rsidR="00A53574">
        <w:rPr>
          <w:rFonts w:ascii="Arial" w:hAnsi="Arial"/>
          <w:sz w:val="2"/>
          <w:lang w:eastAsia="zh-CN"/>
        </w:rPr>
        <w:t xml:space="preserve"> </w:t>
      </w:r>
      <w:r w:rsidR="00A53574">
        <w:rPr>
          <w:rFonts w:ascii="Arial" w:hAnsi="Arial" w:hint="eastAsia"/>
          <w:lang w:eastAsia="zh-CN"/>
        </w:rPr>
        <w:t>任</w:t>
      </w:r>
      <w:r w:rsidR="00A53574">
        <w:rPr>
          <w:rFonts w:ascii="Arial" w:hAnsi="Arial"/>
          <w:sz w:val="2"/>
          <w:lang w:eastAsia="zh-CN"/>
        </w:rPr>
        <w:t xml:space="preserve"> </w:t>
      </w:r>
      <w:r w:rsidR="00A53574">
        <w:rPr>
          <w:rFonts w:ascii="Arial" w:hAnsi="Arial" w:hint="eastAsia"/>
          <w:lang w:eastAsia="zh-CN"/>
        </w:rPr>
        <w:t>何</w:t>
      </w:r>
      <w:r w:rsidR="00A53574">
        <w:rPr>
          <w:rFonts w:ascii="Arial" w:hAnsi="Arial"/>
          <w:sz w:val="2"/>
          <w:lang w:eastAsia="zh-CN"/>
        </w:rPr>
        <w:t xml:space="preserve"> </w:t>
      </w:r>
      <w:r w:rsidR="00A53574">
        <w:rPr>
          <w:rFonts w:ascii="Arial" w:hAnsi="Arial" w:hint="eastAsia"/>
          <w:lang w:eastAsia="zh-CN"/>
        </w:rPr>
        <w:t>其</w:t>
      </w:r>
      <w:r w:rsidR="00A53574">
        <w:rPr>
          <w:rFonts w:ascii="Arial" w:hAnsi="Arial"/>
          <w:sz w:val="2"/>
          <w:lang w:eastAsia="zh-CN"/>
        </w:rPr>
        <w:t xml:space="preserve"> </w:t>
      </w:r>
      <w:r w:rsidR="00A53574">
        <w:rPr>
          <w:rFonts w:ascii="Arial" w:hAnsi="Arial" w:hint="eastAsia"/>
          <w:lang w:eastAsia="zh-CN"/>
        </w:rPr>
        <w:t>他</w:t>
      </w:r>
      <w:r w:rsidR="00A53574">
        <w:rPr>
          <w:rFonts w:ascii="Arial" w:hAnsi="Arial"/>
          <w:sz w:val="2"/>
          <w:lang w:eastAsia="zh-CN"/>
        </w:rPr>
        <w:t xml:space="preserve"> </w:t>
      </w:r>
      <w:r w:rsidR="00A53574">
        <w:rPr>
          <w:rFonts w:ascii="Arial" w:hAnsi="Arial" w:hint="eastAsia"/>
          <w:lang w:eastAsia="zh-CN"/>
        </w:rPr>
        <w:t>适</w:t>
      </w:r>
      <w:r w:rsidR="00A53574">
        <w:rPr>
          <w:rFonts w:ascii="Arial" w:hAnsi="Arial"/>
          <w:sz w:val="2"/>
          <w:lang w:eastAsia="zh-CN"/>
        </w:rPr>
        <w:t xml:space="preserve"> </w:t>
      </w:r>
      <w:r w:rsidR="00A53574">
        <w:rPr>
          <w:rFonts w:ascii="Arial" w:hAnsi="Arial" w:hint="eastAsia"/>
          <w:lang w:eastAsia="zh-CN"/>
        </w:rPr>
        <w:t>用</w:t>
      </w:r>
      <w:r w:rsidR="00A53574">
        <w:rPr>
          <w:rFonts w:ascii="Arial" w:hAnsi="Arial"/>
          <w:sz w:val="2"/>
          <w:lang w:eastAsia="zh-CN"/>
        </w:rPr>
        <w:t xml:space="preserve"> </w:t>
      </w:r>
      <w:r w:rsidR="00A53574">
        <w:rPr>
          <w:rFonts w:ascii="Arial" w:hAnsi="Arial" w:hint="eastAsia"/>
          <w:lang w:eastAsia="zh-CN"/>
        </w:rPr>
        <w:t>条</w:t>
      </w:r>
      <w:r w:rsidR="00A53574">
        <w:rPr>
          <w:rFonts w:ascii="Arial" w:hAnsi="Arial"/>
          <w:sz w:val="2"/>
          <w:lang w:eastAsia="zh-CN"/>
        </w:rPr>
        <w:t xml:space="preserve"> </w:t>
      </w:r>
      <w:r w:rsidR="00A53574">
        <w:rPr>
          <w:rFonts w:ascii="Arial" w:hAnsi="Arial" w:hint="eastAsia"/>
          <w:lang w:eastAsia="zh-CN"/>
        </w:rPr>
        <w:t>款。对</w:t>
      </w:r>
      <w:r w:rsidR="00A53574">
        <w:rPr>
          <w:rFonts w:ascii="Arial" w:hAnsi="Arial"/>
          <w:sz w:val="2"/>
          <w:lang w:eastAsia="zh-CN"/>
        </w:rPr>
        <w:t xml:space="preserve"> </w:t>
      </w:r>
      <w:r w:rsidR="00A53574">
        <w:rPr>
          <w:rFonts w:ascii="Arial" w:hAnsi="Arial" w:hint="eastAsia"/>
          <w:lang w:eastAsia="zh-CN"/>
        </w:rPr>
        <w:t>于</w:t>
      </w:r>
      <w:r w:rsidR="00A53574">
        <w:rPr>
          <w:rFonts w:ascii="Arial" w:hAnsi="Arial"/>
          <w:sz w:val="2"/>
          <w:lang w:eastAsia="zh-CN"/>
        </w:rPr>
        <w:t xml:space="preserve"> </w:t>
      </w:r>
      <w:r w:rsidR="00A53574">
        <w:rPr>
          <w:rFonts w:ascii="Arial" w:hAnsi="Arial" w:hint="eastAsia"/>
          <w:lang w:eastAsia="zh-CN"/>
        </w:rPr>
        <w:t>每</w:t>
      </w:r>
      <w:r w:rsidR="00A53574">
        <w:rPr>
          <w:rFonts w:ascii="Arial" w:hAnsi="Arial"/>
          <w:sz w:val="2"/>
          <w:lang w:eastAsia="zh-CN"/>
        </w:rPr>
        <w:t xml:space="preserve"> </w:t>
      </w:r>
      <w:r w:rsidR="00A53574">
        <w:rPr>
          <w:rFonts w:ascii="Arial" w:hAnsi="Arial" w:hint="eastAsia"/>
          <w:lang w:eastAsia="zh-CN"/>
        </w:rPr>
        <w:t>一</w:t>
      </w:r>
      <w:r w:rsidR="00A53574">
        <w:rPr>
          <w:rFonts w:ascii="Arial" w:hAnsi="Arial"/>
          <w:sz w:val="2"/>
          <w:lang w:eastAsia="zh-CN"/>
        </w:rPr>
        <w:t xml:space="preserve"> </w:t>
      </w:r>
      <w:r w:rsidR="00C92EDA">
        <w:rPr>
          <w:rFonts w:ascii="Arial" w:hAnsi="Arial" w:hint="eastAsia"/>
          <w:lang w:eastAsia="zh-CN"/>
        </w:rPr>
        <w:t>套</w:t>
      </w:r>
      <w:r w:rsidR="009F2629">
        <w:rPr>
          <w:rFonts w:ascii="Arial" w:hAnsi="Arial" w:hint="eastAsia"/>
          <w:lang w:eastAsia="zh-CN"/>
        </w:rPr>
        <w:t>服务</w:t>
      </w:r>
      <w:r w:rsidR="00A53574">
        <w:rPr>
          <w:rFonts w:ascii="Arial" w:hAnsi="Arial"/>
          <w:sz w:val="2"/>
          <w:lang w:eastAsia="zh-CN"/>
        </w:rPr>
        <w:t xml:space="preserve"> </w:t>
      </w:r>
      <w:r w:rsidR="00A53574">
        <w:rPr>
          <w:rFonts w:ascii="Arial" w:hAnsi="Arial" w:hint="eastAsia"/>
          <w:lang w:eastAsia="zh-CN"/>
        </w:rPr>
        <w:t>附</w:t>
      </w:r>
      <w:r w:rsidR="00A53574">
        <w:rPr>
          <w:rFonts w:ascii="Arial" w:hAnsi="Arial"/>
          <w:sz w:val="2"/>
          <w:lang w:eastAsia="zh-CN"/>
        </w:rPr>
        <w:t xml:space="preserve"> </w:t>
      </w:r>
      <w:r w:rsidR="00A53574">
        <w:rPr>
          <w:rFonts w:ascii="Arial" w:hAnsi="Arial" w:hint="eastAsia"/>
          <w:lang w:eastAsia="zh-CN"/>
        </w:rPr>
        <w:t>件</w:t>
      </w:r>
      <w:r w:rsidR="009F2629">
        <w:rPr>
          <w:rFonts w:ascii="Arial" w:hAnsi="Arial"/>
          <w:lang w:eastAsia="zh-CN"/>
        </w:rPr>
        <w:t>(</w:t>
      </w:r>
      <w:r w:rsidR="009F2629">
        <w:rPr>
          <w:rFonts w:ascii="Arial" w:hAnsi="Arial" w:hint="eastAsia"/>
          <w:lang w:eastAsia="zh-CN"/>
        </w:rPr>
        <w:t>下称</w:t>
      </w:r>
      <w:r w:rsidR="009F2629" w:rsidRPr="00981BB4">
        <w:rPr>
          <w:rFonts w:ascii="Arial" w:hAnsi="Arial" w:hint="eastAsia"/>
          <w:lang w:eastAsia="zh-CN"/>
        </w:rPr>
        <w:t>“指定附件”</w:t>
      </w:r>
      <w:r w:rsidR="009F2629">
        <w:rPr>
          <w:rFonts w:ascii="Arial" w:hAnsi="Arial"/>
          <w:lang w:eastAsia="zh-CN"/>
        </w:rPr>
        <w:t>)</w:t>
      </w:r>
      <w:r w:rsidR="00A53574">
        <w:rPr>
          <w:rFonts w:ascii="Arial" w:hAnsi="Arial" w:hint="eastAsia"/>
          <w:lang w:eastAsia="zh-CN"/>
        </w:rPr>
        <w:t>，以</w:t>
      </w:r>
      <w:r w:rsidR="00A53574">
        <w:rPr>
          <w:rFonts w:ascii="Arial" w:hAnsi="Arial"/>
          <w:sz w:val="2"/>
          <w:lang w:eastAsia="zh-CN"/>
        </w:rPr>
        <w:t xml:space="preserve"> </w:t>
      </w:r>
      <w:r w:rsidR="00A53574">
        <w:rPr>
          <w:rFonts w:ascii="Arial" w:hAnsi="Arial" w:hint="eastAsia"/>
          <w:lang w:eastAsia="zh-CN"/>
        </w:rPr>
        <w:t>下</w:t>
      </w:r>
      <w:r w:rsidR="00A53574">
        <w:rPr>
          <w:rFonts w:ascii="Arial" w:hAnsi="Arial"/>
          <w:sz w:val="2"/>
          <w:lang w:eastAsia="zh-CN"/>
        </w:rPr>
        <w:t xml:space="preserve"> </w:t>
      </w:r>
      <w:r w:rsidR="00A53574">
        <w:rPr>
          <w:rFonts w:ascii="Arial" w:hAnsi="Arial" w:hint="eastAsia"/>
          <w:lang w:eastAsia="zh-CN"/>
        </w:rPr>
        <w:t>各</w:t>
      </w:r>
      <w:r w:rsidR="00A53574">
        <w:rPr>
          <w:rFonts w:ascii="Arial" w:hAnsi="Arial"/>
          <w:sz w:val="2"/>
          <w:lang w:eastAsia="zh-CN"/>
        </w:rPr>
        <w:t xml:space="preserve"> </w:t>
      </w:r>
      <w:r w:rsidR="00A53574">
        <w:rPr>
          <w:rFonts w:ascii="Arial" w:hAnsi="Arial" w:hint="eastAsia"/>
          <w:lang w:eastAsia="zh-CN"/>
        </w:rPr>
        <w:t>页</w:t>
      </w:r>
      <w:r w:rsidR="00A53574">
        <w:rPr>
          <w:rFonts w:ascii="Arial" w:hAnsi="Arial"/>
          <w:sz w:val="2"/>
          <w:lang w:eastAsia="zh-CN"/>
        </w:rPr>
        <w:t xml:space="preserve"> </w:t>
      </w:r>
      <w:r w:rsidR="00A53574">
        <w:rPr>
          <w:rFonts w:ascii="Arial" w:hAnsi="Arial" w:hint="eastAsia"/>
          <w:lang w:eastAsia="zh-CN"/>
        </w:rPr>
        <w:t>中</w:t>
      </w:r>
      <w:r w:rsidR="00A53574">
        <w:rPr>
          <w:rFonts w:ascii="Arial" w:hAnsi="Arial"/>
          <w:sz w:val="2"/>
          <w:lang w:eastAsia="zh-CN"/>
        </w:rPr>
        <w:t xml:space="preserve"> </w:t>
      </w:r>
      <w:r w:rsidR="00A53574">
        <w:rPr>
          <w:rFonts w:ascii="Arial" w:hAnsi="Arial" w:hint="eastAsia"/>
          <w:lang w:eastAsia="zh-CN"/>
        </w:rPr>
        <w:t>载</w:t>
      </w:r>
      <w:r w:rsidR="00A53574">
        <w:rPr>
          <w:rFonts w:ascii="Arial" w:hAnsi="Arial"/>
          <w:sz w:val="2"/>
          <w:lang w:eastAsia="zh-CN"/>
        </w:rPr>
        <w:t xml:space="preserve"> </w:t>
      </w:r>
      <w:r w:rsidR="00A53574">
        <w:rPr>
          <w:rFonts w:ascii="Arial" w:hAnsi="Arial" w:hint="eastAsia"/>
          <w:lang w:eastAsia="zh-CN"/>
        </w:rPr>
        <w:t>明</w:t>
      </w:r>
      <w:r w:rsidR="00A53574">
        <w:rPr>
          <w:rFonts w:ascii="Arial" w:hAnsi="Arial"/>
          <w:sz w:val="2"/>
          <w:lang w:eastAsia="zh-CN"/>
        </w:rPr>
        <w:t xml:space="preserve"> </w:t>
      </w:r>
      <w:r w:rsidR="00A53574">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条</w:t>
      </w:r>
      <w:r w:rsidR="00A53574">
        <w:rPr>
          <w:rFonts w:ascii="Arial" w:hAnsi="Arial"/>
          <w:sz w:val="2"/>
          <w:lang w:eastAsia="zh-CN"/>
        </w:rPr>
        <w:t xml:space="preserve"> </w:t>
      </w:r>
      <w:r w:rsidR="00A53574">
        <w:rPr>
          <w:rFonts w:ascii="Arial" w:hAnsi="Arial" w:hint="eastAsia"/>
          <w:lang w:eastAsia="zh-CN"/>
        </w:rPr>
        <w:t>款</w:t>
      </w:r>
      <w:r w:rsidR="00A53574">
        <w:rPr>
          <w:rFonts w:ascii="Arial" w:hAnsi="Arial"/>
          <w:sz w:val="2"/>
          <w:lang w:eastAsia="zh-CN"/>
        </w:rPr>
        <w:t xml:space="preserve"> </w:t>
      </w:r>
      <w:r w:rsidR="00A53574">
        <w:rPr>
          <w:rFonts w:ascii="Arial" w:hAnsi="Arial" w:hint="eastAsia"/>
          <w:lang w:eastAsia="zh-CN"/>
        </w:rPr>
        <w:t>应</w:t>
      </w:r>
      <w:r w:rsidR="00A53574">
        <w:rPr>
          <w:rFonts w:ascii="Arial" w:hAnsi="Arial"/>
          <w:sz w:val="2"/>
          <w:lang w:eastAsia="zh-CN"/>
        </w:rPr>
        <w:t xml:space="preserve"> </w:t>
      </w:r>
      <w:r w:rsidR="00A53574">
        <w:rPr>
          <w:rFonts w:ascii="Arial" w:hAnsi="Arial" w:hint="eastAsia"/>
          <w:lang w:eastAsia="zh-CN"/>
        </w:rPr>
        <w:t>单</w:t>
      </w:r>
      <w:r w:rsidR="00A53574">
        <w:rPr>
          <w:rFonts w:ascii="Arial" w:hAnsi="Arial"/>
          <w:sz w:val="2"/>
          <w:lang w:eastAsia="zh-CN"/>
        </w:rPr>
        <w:t xml:space="preserve"> </w:t>
      </w:r>
      <w:r w:rsidR="00A53574">
        <w:rPr>
          <w:rFonts w:ascii="Arial" w:hAnsi="Arial" w:hint="eastAsia"/>
          <w:lang w:eastAsia="zh-CN"/>
        </w:rPr>
        <w:t>独</w:t>
      </w:r>
      <w:r w:rsidR="00A53574">
        <w:rPr>
          <w:rFonts w:ascii="Arial" w:hAnsi="Arial"/>
          <w:sz w:val="2"/>
          <w:lang w:eastAsia="zh-CN"/>
        </w:rPr>
        <w:t xml:space="preserve"> </w:t>
      </w:r>
      <w:r w:rsidR="00A53574">
        <w:rPr>
          <w:rFonts w:ascii="Arial" w:hAnsi="Arial" w:hint="eastAsia"/>
          <w:lang w:eastAsia="zh-CN"/>
        </w:rPr>
        <w:t>适</w:t>
      </w:r>
      <w:r w:rsidR="00A53574">
        <w:rPr>
          <w:rFonts w:ascii="Arial" w:hAnsi="Arial"/>
          <w:sz w:val="2"/>
          <w:lang w:eastAsia="zh-CN"/>
        </w:rPr>
        <w:t xml:space="preserve"> </w:t>
      </w:r>
      <w:r w:rsidR="00A53574">
        <w:rPr>
          <w:rFonts w:ascii="Arial" w:hAnsi="Arial" w:hint="eastAsia"/>
          <w:lang w:eastAsia="zh-CN"/>
        </w:rPr>
        <w:t>用</w:t>
      </w:r>
      <w:r w:rsidR="001650CA">
        <w:rPr>
          <w:rFonts w:ascii="Arial" w:hAnsi="Arial" w:hint="eastAsia"/>
          <w:lang w:eastAsia="zh-CN"/>
        </w:rPr>
        <w:t>，</w:t>
      </w:r>
      <w:r w:rsidR="00A53574">
        <w:rPr>
          <w:rFonts w:ascii="Arial" w:hAnsi="Arial" w:hint="eastAsia"/>
          <w:lang w:eastAsia="zh-CN"/>
        </w:rPr>
        <w:t>并</w:t>
      </w:r>
      <w:r w:rsidR="00A53574">
        <w:rPr>
          <w:rFonts w:ascii="Arial" w:hAnsi="Arial"/>
          <w:sz w:val="2"/>
          <w:lang w:eastAsia="zh-CN"/>
        </w:rPr>
        <w:t xml:space="preserve"> </w:t>
      </w:r>
      <w:r w:rsidR="00A53574">
        <w:rPr>
          <w:rFonts w:ascii="Arial" w:hAnsi="Arial" w:hint="eastAsia"/>
          <w:lang w:eastAsia="zh-CN"/>
        </w:rPr>
        <w:t>构</w:t>
      </w:r>
      <w:r w:rsidR="00A53574">
        <w:rPr>
          <w:rFonts w:ascii="Arial" w:hAnsi="Arial"/>
          <w:sz w:val="2"/>
          <w:lang w:eastAsia="zh-CN"/>
        </w:rPr>
        <w:t xml:space="preserve"> </w:t>
      </w:r>
      <w:r w:rsidR="00A53574">
        <w:rPr>
          <w:rFonts w:ascii="Arial" w:hAnsi="Arial" w:hint="eastAsia"/>
          <w:lang w:eastAsia="zh-CN"/>
        </w:rPr>
        <w:t>成</w:t>
      </w:r>
      <w:r w:rsidR="00A53574">
        <w:rPr>
          <w:rFonts w:ascii="Arial" w:hAnsi="Arial"/>
          <w:sz w:val="2"/>
          <w:lang w:eastAsia="zh-CN"/>
        </w:rPr>
        <w:t xml:space="preserve"> </w:t>
      </w:r>
      <w:r w:rsidR="00A53574">
        <w:rPr>
          <w:rFonts w:ascii="Arial" w:hAnsi="Arial" w:hint="eastAsia"/>
          <w:lang w:eastAsia="zh-CN"/>
        </w:rPr>
        <w:t>双</w:t>
      </w:r>
      <w:r w:rsidR="00A53574">
        <w:rPr>
          <w:rFonts w:ascii="Arial" w:hAnsi="Arial"/>
          <w:sz w:val="2"/>
          <w:lang w:eastAsia="zh-CN"/>
        </w:rPr>
        <w:t xml:space="preserve"> </w:t>
      </w:r>
      <w:r w:rsidR="00A53574">
        <w:rPr>
          <w:rFonts w:ascii="Arial" w:hAnsi="Arial" w:hint="eastAsia"/>
          <w:lang w:eastAsia="zh-CN"/>
        </w:rPr>
        <w:t>方</w:t>
      </w:r>
      <w:r w:rsidR="00A53574">
        <w:rPr>
          <w:rFonts w:ascii="Arial" w:hAnsi="Arial"/>
          <w:sz w:val="2"/>
          <w:lang w:eastAsia="zh-CN"/>
        </w:rPr>
        <w:t xml:space="preserve"> </w:t>
      </w:r>
      <w:r w:rsidR="00A53574">
        <w:rPr>
          <w:rFonts w:ascii="Arial" w:hAnsi="Arial" w:hint="eastAsia"/>
          <w:lang w:eastAsia="zh-CN"/>
        </w:rPr>
        <w:t>间</w:t>
      </w:r>
      <w:r w:rsidR="00A53574">
        <w:rPr>
          <w:rFonts w:ascii="Arial" w:hAnsi="Arial"/>
          <w:sz w:val="2"/>
          <w:lang w:eastAsia="zh-CN"/>
        </w:rPr>
        <w:t xml:space="preserve"> </w:t>
      </w:r>
      <w:r w:rsidR="00A53574">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一</w:t>
      </w:r>
      <w:r w:rsidR="00A53574">
        <w:rPr>
          <w:rFonts w:ascii="Arial" w:hAnsi="Arial"/>
          <w:sz w:val="2"/>
          <w:lang w:eastAsia="zh-CN"/>
        </w:rPr>
        <w:t xml:space="preserve"> </w:t>
      </w:r>
      <w:r w:rsidR="00A53574">
        <w:rPr>
          <w:rFonts w:ascii="Arial" w:hAnsi="Arial" w:hint="eastAsia"/>
          <w:lang w:eastAsia="zh-CN"/>
        </w:rPr>
        <w:t>份</w:t>
      </w:r>
      <w:r w:rsidR="00A53574">
        <w:rPr>
          <w:rFonts w:ascii="Arial" w:hAnsi="Arial"/>
          <w:sz w:val="2"/>
          <w:lang w:eastAsia="zh-CN"/>
        </w:rPr>
        <w:t xml:space="preserve"> </w:t>
      </w:r>
      <w:r w:rsidR="00A53574">
        <w:rPr>
          <w:rFonts w:ascii="Arial" w:hAnsi="Arial" w:hint="eastAsia"/>
          <w:lang w:eastAsia="zh-CN"/>
        </w:rPr>
        <w:t>独</w:t>
      </w:r>
      <w:r w:rsidR="00A53574">
        <w:rPr>
          <w:rFonts w:ascii="Arial" w:hAnsi="Arial"/>
          <w:sz w:val="2"/>
          <w:lang w:eastAsia="zh-CN"/>
        </w:rPr>
        <w:t xml:space="preserve"> </w:t>
      </w:r>
      <w:r w:rsidR="00A53574">
        <w:rPr>
          <w:rFonts w:ascii="Arial" w:hAnsi="Arial" w:hint="eastAsia"/>
          <w:lang w:eastAsia="zh-CN"/>
        </w:rPr>
        <w:t>立</w:t>
      </w:r>
      <w:r w:rsidR="00A53574">
        <w:rPr>
          <w:rFonts w:ascii="Arial" w:hAnsi="Arial"/>
          <w:sz w:val="2"/>
          <w:lang w:eastAsia="zh-CN"/>
        </w:rPr>
        <w:t xml:space="preserve"> </w:t>
      </w:r>
      <w:r w:rsidR="00A53574">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合</w:t>
      </w:r>
      <w:r w:rsidR="00A53574">
        <w:rPr>
          <w:rFonts w:ascii="Arial" w:hAnsi="Arial"/>
          <w:sz w:val="2"/>
          <w:lang w:eastAsia="zh-CN"/>
        </w:rPr>
        <w:t xml:space="preserve"> </w:t>
      </w:r>
      <w:r w:rsidR="00A53574">
        <w:rPr>
          <w:rFonts w:ascii="Arial" w:hAnsi="Arial" w:hint="eastAsia"/>
          <w:lang w:eastAsia="zh-CN"/>
        </w:rPr>
        <w:t>同，并</w:t>
      </w:r>
      <w:r w:rsidR="00A53574">
        <w:rPr>
          <w:rFonts w:ascii="Arial" w:hAnsi="Arial"/>
          <w:sz w:val="2"/>
          <w:lang w:eastAsia="zh-CN"/>
        </w:rPr>
        <w:t xml:space="preserve"> </w:t>
      </w:r>
      <w:r w:rsidR="00A53574">
        <w:rPr>
          <w:rFonts w:ascii="Arial" w:hAnsi="Arial" w:hint="eastAsia"/>
          <w:lang w:eastAsia="zh-CN"/>
        </w:rPr>
        <w:t>且</w:t>
      </w:r>
      <w:r w:rsidR="00A53574">
        <w:rPr>
          <w:rFonts w:ascii="Arial" w:hAnsi="Arial"/>
          <w:sz w:val="2"/>
          <w:lang w:eastAsia="zh-CN"/>
        </w:rPr>
        <w:t xml:space="preserve"> </w:t>
      </w:r>
      <w:r w:rsidR="00A53574">
        <w:rPr>
          <w:rFonts w:ascii="Arial" w:hAnsi="Arial" w:hint="eastAsia"/>
          <w:lang w:eastAsia="zh-CN"/>
        </w:rPr>
        <w:t>该</w:t>
      </w:r>
      <w:r w:rsidR="00A53574">
        <w:rPr>
          <w:rFonts w:ascii="Arial" w:hAnsi="Arial"/>
          <w:sz w:val="2"/>
          <w:lang w:eastAsia="zh-CN"/>
        </w:rPr>
        <w:t xml:space="preserve"> </w:t>
      </w:r>
      <w:r w:rsidR="00A53574">
        <w:rPr>
          <w:rFonts w:ascii="Arial" w:hAnsi="Arial" w:hint="eastAsia"/>
          <w:lang w:eastAsia="zh-CN"/>
        </w:rPr>
        <w:t>独</w:t>
      </w:r>
      <w:r w:rsidR="00A53574">
        <w:rPr>
          <w:rFonts w:ascii="Arial" w:hAnsi="Arial"/>
          <w:sz w:val="2"/>
          <w:lang w:eastAsia="zh-CN"/>
        </w:rPr>
        <w:t xml:space="preserve"> </w:t>
      </w:r>
      <w:r w:rsidR="00A53574">
        <w:rPr>
          <w:rFonts w:ascii="Arial" w:hAnsi="Arial" w:hint="eastAsia"/>
          <w:lang w:eastAsia="zh-CN"/>
        </w:rPr>
        <w:t>立</w:t>
      </w:r>
      <w:r w:rsidR="00A53574">
        <w:rPr>
          <w:rFonts w:ascii="Arial" w:hAnsi="Arial"/>
          <w:sz w:val="2"/>
          <w:lang w:eastAsia="zh-CN"/>
        </w:rPr>
        <w:t xml:space="preserve"> </w:t>
      </w:r>
      <w:r w:rsidR="00A53574">
        <w:rPr>
          <w:rFonts w:ascii="Arial" w:hAnsi="Arial" w:hint="eastAsia"/>
          <w:lang w:eastAsia="zh-CN"/>
        </w:rPr>
        <w:t>的</w:t>
      </w:r>
      <w:r w:rsidR="00A53574">
        <w:rPr>
          <w:rFonts w:ascii="Arial" w:hAnsi="Arial"/>
          <w:sz w:val="2"/>
          <w:lang w:eastAsia="zh-CN"/>
        </w:rPr>
        <w:t xml:space="preserve"> </w:t>
      </w:r>
      <w:r w:rsidR="00A53574">
        <w:rPr>
          <w:rFonts w:ascii="Arial" w:hAnsi="Arial" w:hint="eastAsia"/>
          <w:lang w:eastAsia="zh-CN"/>
        </w:rPr>
        <w:t>合</w:t>
      </w:r>
      <w:r w:rsidR="00A53574">
        <w:rPr>
          <w:rFonts w:ascii="Arial" w:hAnsi="Arial"/>
          <w:sz w:val="2"/>
          <w:lang w:eastAsia="zh-CN"/>
        </w:rPr>
        <w:t xml:space="preserve"> </w:t>
      </w:r>
      <w:r w:rsidR="00A53574">
        <w:rPr>
          <w:rFonts w:ascii="Arial" w:hAnsi="Arial" w:hint="eastAsia"/>
          <w:lang w:eastAsia="zh-CN"/>
        </w:rPr>
        <w:t>同</w:t>
      </w:r>
      <w:r w:rsidR="00A53574">
        <w:rPr>
          <w:rFonts w:ascii="Arial" w:hAnsi="Arial"/>
          <w:sz w:val="2"/>
          <w:lang w:eastAsia="zh-CN"/>
        </w:rPr>
        <w:t xml:space="preserve"> </w:t>
      </w:r>
      <w:r w:rsidR="00A53574">
        <w:rPr>
          <w:rFonts w:ascii="Arial" w:hAnsi="Arial" w:hint="eastAsia"/>
          <w:lang w:eastAsia="zh-CN"/>
        </w:rPr>
        <w:t>在</w:t>
      </w:r>
      <w:r w:rsidR="00A53574">
        <w:rPr>
          <w:rFonts w:ascii="Arial" w:hAnsi="Arial"/>
          <w:sz w:val="2"/>
          <w:lang w:eastAsia="zh-CN"/>
        </w:rPr>
        <w:t xml:space="preserve"> </w:t>
      </w:r>
      <w:r w:rsidR="00A53574">
        <w:rPr>
          <w:rFonts w:ascii="Arial" w:hAnsi="Arial" w:hint="eastAsia"/>
          <w:lang w:eastAsia="zh-CN"/>
        </w:rPr>
        <w:t>下</w:t>
      </w:r>
      <w:r w:rsidR="00A53574">
        <w:rPr>
          <w:rFonts w:ascii="Arial" w:hAnsi="Arial"/>
          <w:sz w:val="2"/>
          <w:lang w:eastAsia="zh-CN"/>
        </w:rPr>
        <w:t xml:space="preserve"> </w:t>
      </w:r>
      <w:r w:rsidR="00A53574">
        <w:rPr>
          <w:rFonts w:ascii="Arial" w:hAnsi="Arial" w:hint="eastAsia"/>
          <w:lang w:eastAsia="zh-CN"/>
        </w:rPr>
        <w:t>文</w:t>
      </w:r>
      <w:r w:rsidR="00A53574">
        <w:rPr>
          <w:rFonts w:ascii="Arial" w:hAnsi="Arial"/>
          <w:sz w:val="2"/>
          <w:lang w:eastAsia="zh-CN"/>
        </w:rPr>
        <w:t xml:space="preserve"> </w:t>
      </w:r>
      <w:r w:rsidR="00A53574">
        <w:rPr>
          <w:rFonts w:ascii="Arial" w:hAnsi="Arial" w:hint="eastAsia"/>
          <w:lang w:eastAsia="zh-CN"/>
        </w:rPr>
        <w:t>中</w:t>
      </w:r>
      <w:r w:rsidR="00A53574">
        <w:rPr>
          <w:rFonts w:ascii="Arial" w:hAnsi="Arial"/>
          <w:sz w:val="2"/>
          <w:lang w:eastAsia="zh-CN"/>
        </w:rPr>
        <w:t xml:space="preserve"> </w:t>
      </w:r>
      <w:r w:rsidR="00A53574">
        <w:rPr>
          <w:rFonts w:ascii="Arial" w:hAnsi="Arial" w:hint="eastAsia"/>
          <w:lang w:eastAsia="zh-CN"/>
        </w:rPr>
        <w:t>称</w:t>
      </w:r>
      <w:r w:rsidR="00A53574">
        <w:rPr>
          <w:rFonts w:ascii="Arial" w:hAnsi="Arial"/>
          <w:sz w:val="2"/>
          <w:lang w:eastAsia="zh-CN"/>
        </w:rPr>
        <w:t xml:space="preserve"> </w:t>
      </w:r>
      <w:r w:rsidR="00A53574">
        <w:rPr>
          <w:rFonts w:ascii="Arial" w:hAnsi="Arial" w:hint="eastAsia"/>
          <w:lang w:eastAsia="zh-CN"/>
        </w:rPr>
        <w:t>为</w:t>
      </w:r>
      <w:r w:rsidR="00A53574" w:rsidRPr="00981BB4">
        <w:rPr>
          <w:rFonts w:ascii="Arial" w:hAnsi="Arial" w:hint="eastAsia"/>
          <w:lang w:eastAsia="zh-CN"/>
        </w:rPr>
        <w:t>“本</w:t>
      </w:r>
      <w:r w:rsidR="00A53574" w:rsidRPr="00981BB4">
        <w:rPr>
          <w:rFonts w:ascii="Arial" w:hAnsi="Arial"/>
          <w:sz w:val="2"/>
          <w:lang w:eastAsia="zh-CN"/>
        </w:rPr>
        <w:t xml:space="preserve"> </w:t>
      </w:r>
      <w:r w:rsidR="00A53574" w:rsidRPr="00981BB4">
        <w:rPr>
          <w:rFonts w:ascii="Arial" w:hAnsi="Arial" w:hint="eastAsia"/>
          <w:lang w:eastAsia="zh-CN"/>
        </w:rPr>
        <w:t>协</w:t>
      </w:r>
      <w:r w:rsidR="00A53574" w:rsidRPr="00981BB4">
        <w:rPr>
          <w:rFonts w:ascii="Arial" w:hAnsi="Arial"/>
          <w:sz w:val="2"/>
          <w:lang w:eastAsia="zh-CN"/>
        </w:rPr>
        <w:t xml:space="preserve"> </w:t>
      </w:r>
      <w:r w:rsidR="00A53574" w:rsidRPr="00981BB4">
        <w:rPr>
          <w:rFonts w:ascii="Arial" w:hAnsi="Arial" w:hint="eastAsia"/>
          <w:lang w:eastAsia="zh-CN"/>
        </w:rPr>
        <w:t>议”</w:t>
      </w:r>
      <w:r w:rsidR="00A53574">
        <w:rPr>
          <w:rFonts w:ascii="Arial" w:hAnsi="Arial" w:hint="eastAsia"/>
          <w:lang w:eastAsia="zh-CN"/>
        </w:rPr>
        <w:t>。</w:t>
      </w:r>
    </w:p>
    <w:p w:rsidR="008035D4" w:rsidRDefault="008035D4" w:rsidP="004D671E">
      <w:pPr>
        <w:tabs>
          <w:tab w:val="center" w:pos="2232"/>
          <w:tab w:val="right" w:pos="4464"/>
          <w:tab w:val="left" w:pos="4708"/>
          <w:tab w:val="center" w:pos="6940"/>
        </w:tabs>
        <w:suppressAutoHyphens/>
        <w:jc w:val="both"/>
        <w:rPr>
          <w:rFonts w:ascii="Arial" w:hAnsi="Arial" w:cs="Arial"/>
          <w:spacing w:val="-2"/>
          <w:kern w:val="2"/>
          <w:lang w:eastAsia="zh-CN"/>
        </w:rPr>
      </w:pPr>
    </w:p>
    <w:p w:rsidR="006469C2" w:rsidRPr="00E034FD" w:rsidRDefault="008035D4" w:rsidP="004D671E">
      <w:pPr>
        <w:tabs>
          <w:tab w:val="center" w:pos="2232"/>
          <w:tab w:val="right" w:pos="4464"/>
          <w:tab w:val="left" w:pos="4708"/>
          <w:tab w:val="center" w:pos="6940"/>
          <w:tab w:val="right" w:pos="9180"/>
        </w:tabs>
        <w:suppressAutoHyphens/>
        <w:jc w:val="both"/>
        <w:rPr>
          <w:rFonts w:ascii="Arial" w:hAnsi="Arial" w:cs="Arial"/>
          <w:b/>
          <w:spacing w:val="-2"/>
          <w:kern w:val="2"/>
          <w:sz w:val="21"/>
          <w:szCs w:val="21"/>
          <w:lang w:eastAsia="zh-CN"/>
        </w:rPr>
      </w:pPr>
      <w:r>
        <w:rPr>
          <w:rFonts w:ascii="Arial" w:hAnsi="Arial" w:cs="Arial"/>
          <w:b/>
          <w:spacing w:val="-2"/>
          <w:kern w:val="2"/>
          <w:lang w:eastAsia="zh-CN"/>
        </w:rPr>
        <w:tab/>
      </w:r>
      <w:r w:rsidR="006130E3">
        <w:rPr>
          <w:rFonts w:ascii="Arial" w:hAnsi="Arial" w:cs="Arial" w:hint="eastAsia"/>
          <w:b/>
          <w:spacing w:val="-2"/>
          <w:kern w:val="2"/>
          <w:sz w:val="21"/>
          <w:szCs w:val="21"/>
          <w:lang w:eastAsia="zh-CN"/>
        </w:rPr>
        <w:t>SunGard</w:t>
      </w:r>
      <w:r w:rsidR="006469C2" w:rsidRPr="00E034FD">
        <w:rPr>
          <w:rFonts w:ascii="Arial" w:hAnsi="Arial" w:cs="Arial" w:hint="eastAsia"/>
          <w:b/>
          <w:spacing w:val="-2"/>
          <w:kern w:val="2"/>
          <w:sz w:val="21"/>
          <w:szCs w:val="21"/>
          <w:lang w:eastAsia="zh-CN"/>
        </w:rPr>
        <w:tab/>
      </w:r>
      <w:r w:rsidR="006469C2" w:rsidRPr="00E034FD">
        <w:rPr>
          <w:rFonts w:ascii="Arial" w:hAnsi="Arial" w:cs="Arial" w:hint="eastAsia"/>
          <w:b/>
          <w:spacing w:val="-2"/>
          <w:kern w:val="2"/>
          <w:sz w:val="21"/>
          <w:szCs w:val="21"/>
          <w:lang w:eastAsia="zh-CN"/>
        </w:rPr>
        <w:tab/>
      </w:r>
      <w:r w:rsidR="006469C2" w:rsidRPr="00E034FD">
        <w:rPr>
          <w:rFonts w:ascii="Arial" w:hAnsi="Arial" w:cs="Arial" w:hint="eastAsia"/>
          <w:b/>
          <w:spacing w:val="-2"/>
          <w:kern w:val="2"/>
          <w:sz w:val="21"/>
          <w:szCs w:val="21"/>
          <w:lang w:eastAsia="zh-CN"/>
        </w:rPr>
        <w:tab/>
      </w:r>
      <w:r w:rsidR="006469C2" w:rsidRPr="00E034FD">
        <w:rPr>
          <w:rFonts w:ascii="Arial" w:hAnsi="Arial" w:cs="Arial" w:hint="eastAsia"/>
          <w:b/>
          <w:spacing w:val="-2"/>
          <w:kern w:val="2"/>
          <w:sz w:val="21"/>
          <w:szCs w:val="21"/>
          <w:lang w:eastAsia="zh-CN"/>
        </w:rPr>
        <w:t>分包商</w:t>
      </w:r>
    </w:p>
    <w:p w:rsidR="008B0F69" w:rsidRPr="00E034FD" w:rsidRDefault="006469C2" w:rsidP="004D671E">
      <w:pPr>
        <w:tabs>
          <w:tab w:val="center" w:pos="2232"/>
          <w:tab w:val="right" w:pos="4464"/>
          <w:tab w:val="left" w:pos="4708"/>
          <w:tab w:val="center" w:pos="6940"/>
          <w:tab w:val="right" w:pos="9180"/>
        </w:tabs>
        <w:suppressAutoHyphens/>
        <w:jc w:val="both"/>
        <w:rPr>
          <w:rFonts w:ascii="Arial" w:hAnsi="Arial" w:cs="Arial"/>
          <w:b/>
          <w:spacing w:val="-2"/>
          <w:kern w:val="2"/>
          <w:sz w:val="21"/>
          <w:szCs w:val="21"/>
          <w:lang w:eastAsia="zh-CN"/>
        </w:rPr>
      </w:pPr>
      <w:r w:rsidRPr="00E034FD">
        <w:rPr>
          <w:rFonts w:ascii="Arial" w:hAnsi="Arial" w:cs="Arial" w:hint="eastAsia"/>
          <w:b/>
          <w:spacing w:val="-2"/>
          <w:kern w:val="2"/>
          <w:sz w:val="21"/>
          <w:szCs w:val="21"/>
          <w:lang w:eastAsia="zh-CN"/>
        </w:rPr>
        <w:tab/>
      </w:r>
      <w:r w:rsidRPr="00E034FD">
        <w:rPr>
          <w:rFonts w:ascii="Arial" w:hAnsi="Arial" w:cs="Arial" w:hint="eastAsia"/>
          <w:b/>
          <w:spacing w:val="-2"/>
          <w:kern w:val="2"/>
          <w:sz w:val="21"/>
          <w:szCs w:val="21"/>
          <w:lang w:eastAsia="zh-CN"/>
        </w:rPr>
        <w:t>（</w:t>
      </w:r>
      <w:r w:rsidR="00297D28" w:rsidRPr="00E034FD">
        <w:rPr>
          <w:rFonts w:ascii="Arial" w:hAnsi="Arial" w:cs="Arial" w:hint="eastAsia"/>
          <w:b/>
          <w:spacing w:val="-2"/>
          <w:kern w:val="2"/>
          <w:sz w:val="21"/>
          <w:szCs w:val="21"/>
          <w:lang w:eastAsia="zh-CN"/>
        </w:rPr>
        <w:t>盖</w:t>
      </w:r>
      <w:r w:rsidRPr="00E034FD">
        <w:rPr>
          <w:rFonts w:ascii="Arial" w:hAnsi="Arial" w:cs="Arial" w:hint="eastAsia"/>
          <w:b/>
          <w:spacing w:val="-2"/>
          <w:kern w:val="2"/>
          <w:sz w:val="21"/>
          <w:szCs w:val="21"/>
          <w:lang w:eastAsia="zh-CN"/>
        </w:rPr>
        <w:t>章）</w:t>
      </w:r>
      <w:r w:rsidR="009307FB" w:rsidRPr="00E034FD">
        <w:rPr>
          <w:rFonts w:ascii="Arial" w:hAnsi="Arial" w:cs="Arial"/>
          <w:b/>
          <w:spacing w:val="-2"/>
          <w:kern w:val="2"/>
          <w:sz w:val="21"/>
          <w:szCs w:val="21"/>
          <w:lang w:eastAsia="zh-CN"/>
        </w:rPr>
        <w:tab/>
      </w:r>
      <w:r w:rsidR="009307FB" w:rsidRPr="00E034FD">
        <w:rPr>
          <w:rFonts w:ascii="Arial" w:hAnsi="Arial" w:cs="Arial"/>
          <w:b/>
          <w:spacing w:val="-2"/>
          <w:kern w:val="2"/>
          <w:sz w:val="21"/>
          <w:szCs w:val="21"/>
          <w:lang w:eastAsia="zh-CN"/>
        </w:rPr>
        <w:tab/>
      </w:r>
      <w:r w:rsidR="009307FB" w:rsidRPr="00E034FD">
        <w:rPr>
          <w:rFonts w:ascii="Arial" w:hAnsi="Arial" w:cs="Arial"/>
          <w:b/>
          <w:spacing w:val="-2"/>
          <w:kern w:val="2"/>
          <w:sz w:val="21"/>
          <w:szCs w:val="21"/>
          <w:lang w:eastAsia="zh-CN"/>
        </w:rPr>
        <w:tab/>
      </w:r>
      <w:r w:rsidRPr="00E034FD">
        <w:rPr>
          <w:rFonts w:ascii="Arial" w:hAnsi="Arial" w:cs="Arial" w:hint="eastAsia"/>
          <w:b/>
          <w:spacing w:val="-2"/>
          <w:kern w:val="2"/>
          <w:sz w:val="21"/>
          <w:szCs w:val="21"/>
          <w:lang w:eastAsia="zh-CN"/>
        </w:rPr>
        <w:t>（</w:t>
      </w:r>
      <w:r w:rsidR="00297D28" w:rsidRPr="00E034FD">
        <w:rPr>
          <w:rFonts w:ascii="Arial" w:hAnsi="Arial" w:cs="Arial" w:hint="eastAsia"/>
          <w:b/>
          <w:spacing w:val="-2"/>
          <w:kern w:val="2"/>
          <w:sz w:val="21"/>
          <w:szCs w:val="21"/>
          <w:lang w:eastAsia="zh-CN"/>
        </w:rPr>
        <w:t>盖</w:t>
      </w:r>
      <w:r w:rsidRPr="00E034FD">
        <w:rPr>
          <w:rFonts w:ascii="Arial" w:hAnsi="Arial" w:cs="Arial" w:hint="eastAsia"/>
          <w:b/>
          <w:spacing w:val="-2"/>
          <w:kern w:val="2"/>
          <w:sz w:val="21"/>
          <w:szCs w:val="21"/>
          <w:lang w:eastAsia="zh-CN"/>
        </w:rPr>
        <w:t>章）</w:t>
      </w:r>
    </w:p>
    <w:p w:rsidR="008035D4" w:rsidRPr="00E034FD" w:rsidRDefault="008B0F69" w:rsidP="004D671E">
      <w:pPr>
        <w:tabs>
          <w:tab w:val="center" w:pos="2232"/>
          <w:tab w:val="right" w:pos="4464"/>
          <w:tab w:val="left" w:pos="4708"/>
          <w:tab w:val="center" w:pos="6940"/>
          <w:tab w:val="right" w:pos="9180"/>
        </w:tabs>
        <w:suppressAutoHyphens/>
        <w:jc w:val="right"/>
        <w:rPr>
          <w:rFonts w:ascii="Arial" w:hAnsi="Arial" w:cs="Arial"/>
          <w:b/>
          <w:spacing w:val="-2"/>
          <w:kern w:val="2"/>
          <w:sz w:val="21"/>
          <w:szCs w:val="21"/>
          <w:lang w:eastAsia="zh-CN"/>
        </w:rPr>
      </w:pPr>
      <w:r w:rsidRPr="00E034FD">
        <w:rPr>
          <w:rFonts w:ascii="Arial" w:hAnsi="Arial" w:cs="Arial"/>
          <w:b/>
          <w:spacing w:val="-2"/>
          <w:kern w:val="2"/>
          <w:sz w:val="21"/>
          <w:szCs w:val="21"/>
          <w:lang w:eastAsia="zh-CN"/>
        </w:rPr>
        <w:t>[</w:t>
      </w:r>
      <w:r w:rsidR="00B94943" w:rsidRPr="00E034FD">
        <w:rPr>
          <w:rFonts w:ascii="Arial" w:hAnsi="Arial" w:cs="Arial" w:hint="eastAsia"/>
          <w:b/>
          <w:spacing w:val="-2"/>
          <w:kern w:val="2"/>
          <w:sz w:val="21"/>
          <w:szCs w:val="21"/>
          <w:lang w:eastAsia="zh-CN"/>
        </w:rPr>
        <w:t>由</w:t>
      </w:r>
      <w:r w:rsidR="00F56DCB" w:rsidRPr="00E034FD">
        <w:rPr>
          <w:rFonts w:ascii="Arial" w:hAnsi="Arial" w:cs="Arial" w:hint="eastAsia"/>
          <w:b/>
          <w:spacing w:val="-2"/>
          <w:kern w:val="2"/>
          <w:sz w:val="21"/>
          <w:szCs w:val="21"/>
          <w:lang w:eastAsia="zh-CN"/>
        </w:rPr>
        <w:t>分包商</w:t>
      </w:r>
      <w:r w:rsidR="00B94943" w:rsidRPr="00E034FD">
        <w:rPr>
          <w:rFonts w:ascii="Arial" w:hAnsi="Arial" w:cs="Arial" w:hint="eastAsia"/>
          <w:b/>
          <w:spacing w:val="-2"/>
          <w:kern w:val="2"/>
          <w:sz w:val="21"/>
          <w:szCs w:val="21"/>
          <w:lang w:eastAsia="zh-CN"/>
        </w:rPr>
        <w:t>的法定代表</w:t>
      </w:r>
      <w:r w:rsidR="00C01E29" w:rsidRPr="00E034FD">
        <w:rPr>
          <w:rFonts w:ascii="Arial" w:hAnsi="Arial" w:cs="Arial" w:hint="eastAsia"/>
          <w:b/>
          <w:spacing w:val="-2"/>
          <w:kern w:val="2"/>
          <w:sz w:val="21"/>
          <w:szCs w:val="21"/>
          <w:lang w:eastAsia="zh-CN"/>
        </w:rPr>
        <w:t>人</w:t>
      </w:r>
      <w:r w:rsidR="00B94943" w:rsidRPr="00E034FD">
        <w:rPr>
          <w:rFonts w:ascii="Arial" w:hAnsi="Arial" w:cs="Arial" w:hint="eastAsia"/>
          <w:b/>
          <w:spacing w:val="-2"/>
          <w:kern w:val="2"/>
          <w:sz w:val="21"/>
          <w:szCs w:val="21"/>
          <w:lang w:eastAsia="zh-CN"/>
        </w:rPr>
        <w:t>签署并盖章</w:t>
      </w:r>
      <w:r w:rsidRPr="00E034FD">
        <w:rPr>
          <w:rFonts w:ascii="Arial" w:hAnsi="Arial" w:cs="Arial"/>
          <w:b/>
          <w:spacing w:val="-2"/>
          <w:kern w:val="2"/>
          <w:sz w:val="21"/>
          <w:szCs w:val="21"/>
          <w:lang w:eastAsia="zh-CN"/>
        </w:rPr>
        <w:t>]</w:t>
      </w:r>
      <w:r w:rsidR="00F225BA" w:rsidRPr="00E034FD">
        <w:rPr>
          <w:rFonts w:ascii="Arial" w:hAnsi="Arial" w:cs="Arial" w:hint="eastAsia"/>
          <w:b/>
          <w:spacing w:val="-2"/>
          <w:kern w:val="2"/>
          <w:sz w:val="21"/>
          <w:szCs w:val="21"/>
          <w:lang w:eastAsia="zh-CN"/>
        </w:rPr>
        <w:t xml:space="preserve">               </w:t>
      </w:r>
      <w:r w:rsidR="008035D4" w:rsidRPr="00E034FD">
        <w:rPr>
          <w:rFonts w:ascii="Arial" w:hAnsi="Arial" w:cs="Arial"/>
          <w:b/>
          <w:spacing w:val="-2"/>
          <w:kern w:val="2"/>
          <w:sz w:val="21"/>
          <w:szCs w:val="21"/>
          <w:lang w:eastAsia="zh-CN"/>
        </w:rPr>
        <w:tab/>
      </w:r>
    </w:p>
    <w:p w:rsidR="008035D4" w:rsidRPr="00E034FD" w:rsidRDefault="008035D4" w:rsidP="004D671E">
      <w:pPr>
        <w:tabs>
          <w:tab w:val="center" w:pos="2232"/>
          <w:tab w:val="right" w:pos="4464"/>
          <w:tab w:val="left" w:pos="4708"/>
          <w:tab w:val="center" w:pos="6940"/>
        </w:tabs>
        <w:suppressAutoHyphens/>
        <w:jc w:val="both"/>
        <w:rPr>
          <w:rFonts w:ascii="Arial" w:hAnsi="Arial" w:cs="Arial"/>
          <w:spacing w:val="-2"/>
          <w:kern w:val="2"/>
          <w:sz w:val="21"/>
          <w:szCs w:val="21"/>
          <w:lang w:eastAsia="zh-CN"/>
        </w:rPr>
      </w:pPr>
    </w:p>
    <w:p w:rsidR="008035D4" w:rsidRPr="00E034FD" w:rsidRDefault="00B94943" w:rsidP="004D671E">
      <w:pPr>
        <w:tabs>
          <w:tab w:val="center" w:pos="2232"/>
          <w:tab w:val="right" w:pos="4464"/>
          <w:tab w:val="left" w:pos="4708"/>
          <w:tab w:val="right" w:pos="9180"/>
        </w:tabs>
        <w:suppressAutoHyphens/>
        <w:jc w:val="both"/>
        <w:rPr>
          <w:rFonts w:ascii="Arial" w:hAnsi="Arial" w:cs="Arial"/>
          <w:spacing w:val="-2"/>
          <w:kern w:val="2"/>
          <w:sz w:val="21"/>
          <w:szCs w:val="21"/>
          <w:lang w:eastAsia="zh-CN"/>
        </w:rPr>
      </w:pPr>
      <w:r w:rsidRPr="00E034FD">
        <w:rPr>
          <w:rFonts w:ascii="Arial" w:hAnsi="Arial" w:cs="Arial" w:hint="eastAsia"/>
          <w:spacing w:val="-1"/>
          <w:kern w:val="2"/>
          <w:sz w:val="21"/>
          <w:szCs w:val="21"/>
          <w:lang w:eastAsia="zh-CN"/>
        </w:rPr>
        <w:t>签署人：</w:t>
      </w:r>
      <w:r w:rsidR="008035D4" w:rsidRPr="00E034FD">
        <w:rPr>
          <w:rFonts w:ascii="Arial" w:hAnsi="Arial" w:cs="Arial"/>
          <w:spacing w:val="-2"/>
          <w:kern w:val="2"/>
          <w:sz w:val="21"/>
          <w:szCs w:val="21"/>
          <w:u w:val="single"/>
          <w:lang w:eastAsia="zh-CN"/>
        </w:rPr>
        <w:tab/>
      </w:r>
      <w:r w:rsidR="008035D4" w:rsidRPr="00E034FD">
        <w:rPr>
          <w:rFonts w:ascii="Arial" w:hAnsi="Arial" w:cs="Arial"/>
          <w:spacing w:val="-2"/>
          <w:kern w:val="2"/>
          <w:sz w:val="21"/>
          <w:szCs w:val="21"/>
          <w:u w:val="single"/>
          <w:lang w:eastAsia="zh-CN"/>
        </w:rPr>
        <w:tab/>
      </w:r>
      <w:r w:rsidR="008035D4" w:rsidRPr="00E034FD">
        <w:rPr>
          <w:rFonts w:ascii="Arial" w:hAnsi="Arial" w:cs="Arial"/>
          <w:spacing w:val="-1"/>
          <w:kern w:val="2"/>
          <w:sz w:val="21"/>
          <w:szCs w:val="21"/>
          <w:lang w:eastAsia="zh-CN"/>
        </w:rPr>
        <w:tab/>
      </w:r>
      <w:r w:rsidRPr="00E034FD">
        <w:rPr>
          <w:rFonts w:ascii="Arial" w:hAnsi="Arial" w:cs="Arial" w:hint="eastAsia"/>
          <w:spacing w:val="-1"/>
          <w:kern w:val="2"/>
          <w:sz w:val="21"/>
          <w:szCs w:val="21"/>
          <w:lang w:eastAsia="zh-CN"/>
        </w:rPr>
        <w:t>签署人：</w:t>
      </w:r>
      <w:r w:rsidR="008035D4" w:rsidRPr="00E034FD">
        <w:rPr>
          <w:rFonts w:ascii="Arial" w:hAnsi="Arial" w:cs="Arial"/>
          <w:spacing w:val="-2"/>
          <w:kern w:val="2"/>
          <w:sz w:val="21"/>
          <w:szCs w:val="21"/>
          <w:u w:val="single"/>
          <w:lang w:eastAsia="zh-CN"/>
        </w:rPr>
        <w:tab/>
      </w:r>
    </w:p>
    <w:p w:rsidR="008035D4" w:rsidRPr="00E034FD" w:rsidRDefault="008035D4" w:rsidP="004D671E">
      <w:pPr>
        <w:tabs>
          <w:tab w:val="center" w:pos="2232"/>
          <w:tab w:val="right" w:pos="4464"/>
          <w:tab w:val="left" w:pos="4708"/>
          <w:tab w:val="center" w:pos="6940"/>
        </w:tabs>
        <w:suppressAutoHyphens/>
        <w:jc w:val="both"/>
        <w:rPr>
          <w:rFonts w:ascii="Arial" w:hAnsi="Arial" w:cs="Arial"/>
          <w:spacing w:val="-2"/>
          <w:kern w:val="2"/>
          <w:sz w:val="21"/>
          <w:szCs w:val="21"/>
          <w:lang w:eastAsia="zh-CN"/>
        </w:rPr>
      </w:pPr>
    </w:p>
    <w:p w:rsidR="008035D4" w:rsidRPr="00E034FD" w:rsidRDefault="00B94943" w:rsidP="004D671E">
      <w:pPr>
        <w:tabs>
          <w:tab w:val="center" w:pos="2232"/>
          <w:tab w:val="right" w:pos="4464"/>
          <w:tab w:val="left" w:pos="4708"/>
          <w:tab w:val="right" w:pos="9180"/>
        </w:tabs>
        <w:suppressAutoHyphens/>
        <w:jc w:val="both"/>
        <w:rPr>
          <w:rFonts w:ascii="Arial" w:hAnsi="Arial" w:cs="Arial"/>
          <w:spacing w:val="-2"/>
          <w:kern w:val="2"/>
          <w:sz w:val="21"/>
          <w:szCs w:val="21"/>
          <w:lang w:eastAsia="zh-CN"/>
        </w:rPr>
      </w:pPr>
      <w:r w:rsidRPr="00E034FD">
        <w:rPr>
          <w:rFonts w:ascii="Arial" w:hAnsi="Arial" w:cs="Arial" w:hint="eastAsia"/>
          <w:spacing w:val="-1"/>
          <w:kern w:val="2"/>
          <w:sz w:val="21"/>
          <w:szCs w:val="21"/>
          <w:lang w:eastAsia="zh-CN"/>
        </w:rPr>
        <w:t>姓名</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以</w:t>
      </w:r>
      <w:r w:rsidR="006F7B1A" w:rsidRPr="00E034FD">
        <w:rPr>
          <w:rFonts w:ascii="Arial" w:hAnsi="Arial" w:cs="Arial" w:hint="eastAsia"/>
          <w:spacing w:val="-1"/>
          <w:kern w:val="2"/>
          <w:sz w:val="21"/>
          <w:szCs w:val="21"/>
          <w:lang w:eastAsia="zh-CN"/>
        </w:rPr>
        <w:t>正楷</w:t>
      </w:r>
      <w:r w:rsidRPr="00E034FD">
        <w:rPr>
          <w:rFonts w:ascii="Arial" w:hAnsi="Arial" w:cs="Arial" w:hint="eastAsia"/>
          <w:spacing w:val="-1"/>
          <w:kern w:val="2"/>
          <w:sz w:val="21"/>
          <w:szCs w:val="21"/>
          <w:lang w:eastAsia="zh-CN"/>
        </w:rPr>
        <w:t>书写</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w:t>
      </w:r>
      <w:r w:rsidR="008035D4" w:rsidRPr="00E034FD">
        <w:rPr>
          <w:rFonts w:ascii="Arial" w:hAnsi="Arial" w:cs="Arial"/>
          <w:spacing w:val="-2"/>
          <w:kern w:val="2"/>
          <w:sz w:val="21"/>
          <w:szCs w:val="21"/>
          <w:u w:val="single"/>
          <w:lang w:eastAsia="zh-CN"/>
        </w:rPr>
        <w:tab/>
      </w:r>
      <w:r w:rsidR="008035D4" w:rsidRPr="00E034FD">
        <w:rPr>
          <w:rFonts w:ascii="Arial" w:hAnsi="Arial" w:cs="Arial"/>
          <w:spacing w:val="-2"/>
          <w:kern w:val="2"/>
          <w:sz w:val="21"/>
          <w:szCs w:val="21"/>
          <w:u w:val="single"/>
          <w:lang w:eastAsia="zh-CN"/>
        </w:rPr>
        <w:tab/>
      </w:r>
      <w:r w:rsidR="008035D4" w:rsidRPr="00E034FD">
        <w:rPr>
          <w:rFonts w:ascii="Arial" w:hAnsi="Arial" w:cs="Arial"/>
          <w:spacing w:val="-1"/>
          <w:kern w:val="2"/>
          <w:sz w:val="21"/>
          <w:szCs w:val="21"/>
          <w:lang w:eastAsia="zh-CN"/>
        </w:rPr>
        <w:tab/>
      </w:r>
      <w:r w:rsidRPr="00E034FD">
        <w:rPr>
          <w:rFonts w:ascii="Arial" w:hAnsi="Arial" w:cs="Arial" w:hint="eastAsia"/>
          <w:spacing w:val="-1"/>
          <w:kern w:val="2"/>
          <w:sz w:val="21"/>
          <w:szCs w:val="21"/>
          <w:lang w:eastAsia="zh-CN"/>
        </w:rPr>
        <w:t>姓名</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以</w:t>
      </w:r>
      <w:r w:rsidR="006F7B1A" w:rsidRPr="00E034FD">
        <w:rPr>
          <w:rFonts w:ascii="Arial" w:hAnsi="Arial" w:cs="Arial" w:hint="eastAsia"/>
          <w:spacing w:val="-1"/>
          <w:kern w:val="2"/>
          <w:sz w:val="21"/>
          <w:szCs w:val="21"/>
          <w:lang w:eastAsia="zh-CN"/>
        </w:rPr>
        <w:t>正楷</w:t>
      </w:r>
      <w:r w:rsidRPr="00E034FD">
        <w:rPr>
          <w:rFonts w:ascii="Arial" w:hAnsi="Arial" w:cs="Arial" w:hint="eastAsia"/>
          <w:spacing w:val="-1"/>
          <w:kern w:val="2"/>
          <w:sz w:val="21"/>
          <w:szCs w:val="21"/>
          <w:lang w:eastAsia="zh-CN"/>
        </w:rPr>
        <w:t>书写</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w:t>
      </w:r>
      <w:r w:rsidR="008035D4" w:rsidRPr="00E034FD">
        <w:rPr>
          <w:rFonts w:ascii="Arial" w:hAnsi="Arial" w:cs="Arial"/>
          <w:spacing w:val="-2"/>
          <w:kern w:val="2"/>
          <w:sz w:val="21"/>
          <w:szCs w:val="21"/>
          <w:u w:val="single"/>
          <w:lang w:eastAsia="zh-CN"/>
        </w:rPr>
        <w:tab/>
      </w:r>
    </w:p>
    <w:p w:rsidR="008035D4" w:rsidRPr="00E034FD" w:rsidRDefault="008035D4" w:rsidP="004D671E">
      <w:pPr>
        <w:tabs>
          <w:tab w:val="center" w:pos="2232"/>
          <w:tab w:val="right" w:pos="4464"/>
          <w:tab w:val="left" w:pos="4708"/>
          <w:tab w:val="center" w:pos="6940"/>
        </w:tabs>
        <w:suppressAutoHyphens/>
        <w:jc w:val="both"/>
        <w:rPr>
          <w:rFonts w:ascii="Arial" w:hAnsi="Arial" w:cs="Arial"/>
          <w:spacing w:val="-2"/>
          <w:kern w:val="2"/>
          <w:sz w:val="21"/>
          <w:szCs w:val="21"/>
          <w:lang w:eastAsia="zh-CN"/>
        </w:rPr>
      </w:pPr>
    </w:p>
    <w:p w:rsidR="008035D4" w:rsidRPr="00E034FD" w:rsidRDefault="00B94943" w:rsidP="004D671E">
      <w:pPr>
        <w:tabs>
          <w:tab w:val="center" w:pos="2232"/>
          <w:tab w:val="right" w:pos="4464"/>
          <w:tab w:val="left" w:pos="4708"/>
          <w:tab w:val="right" w:pos="9180"/>
        </w:tabs>
        <w:suppressAutoHyphens/>
        <w:rPr>
          <w:rFonts w:ascii="Arial" w:hAnsi="Arial" w:cs="Arial"/>
          <w:spacing w:val="-2"/>
          <w:kern w:val="2"/>
          <w:sz w:val="21"/>
          <w:szCs w:val="21"/>
          <w:lang w:eastAsia="zh-CN"/>
        </w:rPr>
      </w:pPr>
      <w:r w:rsidRPr="00E034FD">
        <w:rPr>
          <w:rFonts w:ascii="Arial" w:hAnsi="Arial" w:cs="Arial" w:hint="eastAsia"/>
          <w:spacing w:val="-1"/>
          <w:kern w:val="2"/>
          <w:sz w:val="21"/>
          <w:szCs w:val="21"/>
          <w:lang w:eastAsia="zh-CN"/>
        </w:rPr>
        <w:t>职务</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以</w:t>
      </w:r>
      <w:r w:rsidR="006F7B1A" w:rsidRPr="00E034FD">
        <w:rPr>
          <w:rFonts w:ascii="Arial" w:hAnsi="Arial" w:cs="Arial" w:hint="eastAsia"/>
          <w:spacing w:val="-1"/>
          <w:kern w:val="2"/>
          <w:sz w:val="21"/>
          <w:szCs w:val="21"/>
          <w:lang w:eastAsia="zh-CN"/>
        </w:rPr>
        <w:t>正楷</w:t>
      </w:r>
      <w:r w:rsidRPr="00E034FD">
        <w:rPr>
          <w:rFonts w:ascii="Arial" w:hAnsi="Arial" w:cs="Arial" w:hint="eastAsia"/>
          <w:spacing w:val="-1"/>
          <w:kern w:val="2"/>
          <w:sz w:val="21"/>
          <w:szCs w:val="21"/>
          <w:lang w:eastAsia="zh-CN"/>
        </w:rPr>
        <w:t>书写</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w:t>
      </w:r>
      <w:r w:rsidR="008035D4" w:rsidRPr="00E034FD">
        <w:rPr>
          <w:rFonts w:ascii="Arial" w:hAnsi="Arial" w:cs="Arial"/>
          <w:spacing w:val="-2"/>
          <w:kern w:val="2"/>
          <w:sz w:val="21"/>
          <w:szCs w:val="21"/>
          <w:u w:val="single"/>
          <w:lang w:eastAsia="zh-CN"/>
        </w:rPr>
        <w:tab/>
      </w:r>
      <w:r w:rsidR="008035D4" w:rsidRPr="00E034FD">
        <w:rPr>
          <w:rFonts w:ascii="Arial" w:hAnsi="Arial" w:cs="Arial"/>
          <w:spacing w:val="-2"/>
          <w:kern w:val="2"/>
          <w:sz w:val="21"/>
          <w:szCs w:val="21"/>
          <w:u w:val="single"/>
          <w:lang w:eastAsia="zh-CN"/>
        </w:rPr>
        <w:tab/>
      </w:r>
      <w:r w:rsidR="008035D4" w:rsidRPr="00E034FD">
        <w:rPr>
          <w:rFonts w:ascii="Arial" w:hAnsi="Arial" w:cs="Arial"/>
          <w:spacing w:val="-1"/>
          <w:kern w:val="2"/>
          <w:sz w:val="21"/>
          <w:szCs w:val="21"/>
          <w:lang w:eastAsia="zh-CN"/>
        </w:rPr>
        <w:tab/>
      </w:r>
      <w:r w:rsidRPr="00E034FD">
        <w:rPr>
          <w:rFonts w:ascii="Arial" w:hAnsi="Arial" w:cs="Arial" w:hint="eastAsia"/>
          <w:spacing w:val="-1"/>
          <w:kern w:val="2"/>
          <w:sz w:val="21"/>
          <w:szCs w:val="21"/>
          <w:lang w:eastAsia="zh-CN"/>
        </w:rPr>
        <w:t>职务</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以</w:t>
      </w:r>
      <w:r w:rsidR="006F7B1A" w:rsidRPr="00E034FD">
        <w:rPr>
          <w:rFonts w:ascii="Arial" w:hAnsi="Arial" w:cs="Arial" w:hint="eastAsia"/>
          <w:spacing w:val="-1"/>
          <w:kern w:val="2"/>
          <w:sz w:val="21"/>
          <w:szCs w:val="21"/>
          <w:lang w:eastAsia="zh-CN"/>
        </w:rPr>
        <w:t>正楷</w:t>
      </w:r>
      <w:r w:rsidRPr="00E034FD">
        <w:rPr>
          <w:rFonts w:ascii="Arial" w:hAnsi="Arial" w:cs="Arial" w:hint="eastAsia"/>
          <w:spacing w:val="-1"/>
          <w:kern w:val="2"/>
          <w:sz w:val="21"/>
          <w:szCs w:val="21"/>
          <w:lang w:eastAsia="zh-CN"/>
        </w:rPr>
        <w:t>书写</w:t>
      </w:r>
      <w:r w:rsidRPr="00E034FD">
        <w:rPr>
          <w:rFonts w:ascii="Arial" w:hAnsi="Arial" w:cs="Arial" w:hint="eastAsia"/>
          <w:spacing w:val="-1"/>
          <w:kern w:val="2"/>
          <w:sz w:val="21"/>
          <w:szCs w:val="21"/>
          <w:lang w:eastAsia="zh-CN"/>
        </w:rPr>
        <w:t>)</w:t>
      </w:r>
      <w:r w:rsidRPr="00E034FD">
        <w:rPr>
          <w:rFonts w:ascii="Arial" w:hAnsi="Arial" w:cs="Arial" w:hint="eastAsia"/>
          <w:spacing w:val="-1"/>
          <w:kern w:val="2"/>
          <w:sz w:val="21"/>
          <w:szCs w:val="21"/>
          <w:lang w:eastAsia="zh-CN"/>
        </w:rPr>
        <w:t>：</w:t>
      </w:r>
      <w:r w:rsidR="006F7B1A" w:rsidRPr="00E034FD" w:rsidDel="006F7B1A">
        <w:rPr>
          <w:rFonts w:ascii="Arial" w:hAnsi="Arial" w:cs="Arial"/>
          <w:spacing w:val="-2"/>
          <w:kern w:val="2"/>
          <w:sz w:val="21"/>
          <w:szCs w:val="21"/>
          <w:u w:val="single"/>
          <w:lang w:eastAsia="zh-CN"/>
        </w:rPr>
        <w:t xml:space="preserve"> </w:t>
      </w:r>
      <w:r w:rsidR="00D6513B" w:rsidRPr="00E034FD">
        <w:rPr>
          <w:rFonts w:ascii="Arial" w:hAnsi="Arial" w:cs="Arial" w:hint="eastAsia"/>
          <w:spacing w:val="-2"/>
          <w:kern w:val="2"/>
          <w:sz w:val="21"/>
          <w:szCs w:val="21"/>
          <w:lang w:eastAsia="zh-CN"/>
        </w:rPr>
        <w:t>法定代表</w:t>
      </w:r>
      <w:r w:rsidR="00C01E29" w:rsidRPr="00E034FD">
        <w:rPr>
          <w:rFonts w:ascii="Arial" w:hAnsi="Arial" w:cs="Arial" w:hint="eastAsia"/>
          <w:spacing w:val="-2"/>
          <w:kern w:val="2"/>
          <w:sz w:val="21"/>
          <w:szCs w:val="21"/>
          <w:lang w:eastAsia="zh-CN"/>
        </w:rPr>
        <w:t>人</w:t>
      </w:r>
    </w:p>
    <w:p w:rsidR="00E034FD" w:rsidRDefault="00E034FD" w:rsidP="004D671E">
      <w:pPr>
        <w:tabs>
          <w:tab w:val="center" w:pos="2232"/>
          <w:tab w:val="right" w:pos="4464"/>
          <w:tab w:val="left" w:pos="4708"/>
          <w:tab w:val="right" w:pos="9180"/>
        </w:tabs>
        <w:suppressAutoHyphens/>
        <w:jc w:val="both"/>
        <w:rPr>
          <w:rFonts w:ascii="Arial" w:hAnsi="Arial" w:cs="Arial"/>
          <w:spacing w:val="-1"/>
          <w:kern w:val="2"/>
          <w:sz w:val="21"/>
          <w:szCs w:val="21"/>
          <w:lang w:eastAsia="zh-CN"/>
        </w:rPr>
      </w:pPr>
    </w:p>
    <w:p w:rsidR="008035D4" w:rsidRPr="00E034FD" w:rsidRDefault="00B94943" w:rsidP="004D671E">
      <w:pPr>
        <w:tabs>
          <w:tab w:val="center" w:pos="2232"/>
          <w:tab w:val="right" w:pos="4464"/>
          <w:tab w:val="left" w:pos="4708"/>
          <w:tab w:val="right" w:pos="9180"/>
        </w:tabs>
        <w:suppressAutoHyphens/>
        <w:jc w:val="both"/>
        <w:rPr>
          <w:rFonts w:ascii="Arial" w:hAnsi="Arial" w:cs="Arial"/>
          <w:spacing w:val="-2"/>
          <w:kern w:val="2"/>
          <w:sz w:val="21"/>
          <w:szCs w:val="21"/>
          <w:lang w:eastAsia="zh-CN"/>
        </w:rPr>
      </w:pPr>
      <w:r w:rsidRPr="00E034FD">
        <w:rPr>
          <w:rFonts w:ascii="Arial" w:hAnsi="Arial" w:cs="Arial" w:hint="eastAsia"/>
          <w:spacing w:val="-1"/>
          <w:kern w:val="2"/>
          <w:sz w:val="21"/>
          <w:szCs w:val="21"/>
          <w:lang w:eastAsia="zh-CN"/>
        </w:rPr>
        <w:t>签署日期：</w:t>
      </w:r>
      <w:r w:rsidR="008035D4" w:rsidRPr="00E034FD">
        <w:rPr>
          <w:rFonts w:ascii="Arial" w:hAnsi="Arial" w:cs="Arial"/>
          <w:spacing w:val="-2"/>
          <w:kern w:val="2"/>
          <w:sz w:val="21"/>
          <w:szCs w:val="21"/>
          <w:u w:val="single"/>
          <w:lang w:eastAsia="zh-CN"/>
        </w:rPr>
        <w:tab/>
      </w:r>
      <w:r w:rsidR="008035D4" w:rsidRPr="00E034FD">
        <w:rPr>
          <w:rFonts w:ascii="Arial" w:hAnsi="Arial" w:cs="Arial"/>
          <w:spacing w:val="-2"/>
          <w:kern w:val="2"/>
          <w:sz w:val="21"/>
          <w:szCs w:val="21"/>
          <w:u w:val="single"/>
          <w:lang w:eastAsia="zh-CN"/>
        </w:rPr>
        <w:tab/>
      </w:r>
      <w:r w:rsidR="008035D4" w:rsidRPr="00E034FD">
        <w:rPr>
          <w:rFonts w:ascii="Arial" w:hAnsi="Arial" w:cs="Arial"/>
          <w:spacing w:val="-1"/>
          <w:kern w:val="2"/>
          <w:sz w:val="21"/>
          <w:szCs w:val="21"/>
          <w:lang w:eastAsia="zh-CN"/>
        </w:rPr>
        <w:tab/>
      </w:r>
      <w:r w:rsidRPr="00E034FD">
        <w:rPr>
          <w:rFonts w:ascii="Arial" w:hAnsi="Arial" w:cs="Arial" w:hint="eastAsia"/>
          <w:spacing w:val="-1"/>
          <w:kern w:val="2"/>
          <w:sz w:val="21"/>
          <w:szCs w:val="21"/>
          <w:lang w:eastAsia="zh-CN"/>
        </w:rPr>
        <w:t>签署日期：</w:t>
      </w:r>
      <w:r w:rsidR="008035D4" w:rsidRPr="00E034FD">
        <w:rPr>
          <w:rFonts w:ascii="Arial" w:hAnsi="Arial" w:cs="Arial"/>
          <w:spacing w:val="-2"/>
          <w:kern w:val="2"/>
          <w:sz w:val="21"/>
          <w:szCs w:val="21"/>
          <w:u w:val="single"/>
          <w:lang w:eastAsia="zh-CN"/>
        </w:rPr>
        <w:tab/>
      </w:r>
    </w:p>
    <w:p w:rsidR="008035D4" w:rsidRPr="00E034FD" w:rsidRDefault="008035D4" w:rsidP="004D671E">
      <w:pPr>
        <w:tabs>
          <w:tab w:val="center" w:pos="2232"/>
          <w:tab w:val="right" w:pos="4464"/>
          <w:tab w:val="left" w:pos="4708"/>
          <w:tab w:val="right" w:pos="9180"/>
        </w:tabs>
        <w:suppressAutoHyphens/>
        <w:jc w:val="both"/>
        <w:rPr>
          <w:rFonts w:ascii="Arial" w:hAnsi="Arial" w:cs="Arial"/>
          <w:spacing w:val="-2"/>
          <w:kern w:val="2"/>
          <w:sz w:val="21"/>
          <w:szCs w:val="21"/>
          <w:lang w:eastAsia="zh-CN"/>
        </w:rPr>
        <w:sectPr w:rsidR="008035D4" w:rsidRPr="00E034FD">
          <w:headerReference w:type="even" r:id="rId7"/>
          <w:headerReference w:type="default" r:id="rId8"/>
          <w:footerReference w:type="even" r:id="rId9"/>
          <w:footerReference w:type="default" r:id="rId10"/>
          <w:headerReference w:type="first" r:id="rId11"/>
          <w:endnotePr>
            <w:numFmt w:val="decimal"/>
          </w:endnotePr>
          <w:pgSz w:w="12240" w:h="15840"/>
          <w:pgMar w:top="360" w:right="720" w:bottom="1728" w:left="2340" w:header="360" w:footer="1728" w:gutter="0"/>
          <w:pgNumType w:start="1"/>
          <w:cols w:space="720"/>
          <w:noEndnote/>
        </w:sectPr>
      </w:pPr>
    </w:p>
    <w:p w:rsidR="008035D4" w:rsidRDefault="00D6513B" w:rsidP="004D671E">
      <w:pPr>
        <w:pStyle w:val="1"/>
        <w:rPr>
          <w:rFonts w:ascii="Arial" w:hAnsi="Arial" w:cs="Arial"/>
          <w:kern w:val="2"/>
        </w:rPr>
      </w:pPr>
      <w:bookmarkStart w:id="24" w:name="_Ref456625969"/>
      <w:bookmarkStart w:id="25" w:name="_Ref458475482"/>
      <w:r>
        <w:rPr>
          <w:rFonts w:ascii="Arial" w:hAnsi="Arial" w:cs="Arial" w:hint="eastAsia"/>
          <w:kern w:val="2"/>
          <w:lang w:eastAsia="zh-CN"/>
        </w:rPr>
        <w:lastRenderedPageBreak/>
        <w:t>服务范围</w:t>
      </w:r>
      <w:bookmarkEnd w:id="24"/>
      <w:bookmarkEnd w:id="25"/>
    </w:p>
    <w:p w:rsidR="005661E7" w:rsidRDefault="00D6513B" w:rsidP="004D671E">
      <w:pPr>
        <w:pStyle w:val="2"/>
        <w:rPr>
          <w:rFonts w:ascii="Arial" w:hAnsi="Arial" w:cs="Arial"/>
          <w:spacing w:val="-2"/>
          <w:kern w:val="2"/>
          <w:lang w:eastAsia="zh-CN"/>
        </w:rPr>
      </w:pPr>
      <w:bookmarkStart w:id="26" w:name="DESIGNATED"/>
      <w:bookmarkStart w:id="27" w:name="DC"/>
      <w:bookmarkStart w:id="28" w:name="DL"/>
      <w:bookmarkStart w:id="29" w:name="_Ref456625895"/>
      <w:bookmarkEnd w:id="26"/>
      <w:bookmarkEnd w:id="27"/>
      <w:bookmarkEnd w:id="28"/>
      <w:r>
        <w:rPr>
          <w:rFonts w:ascii="Arial" w:hAnsi="Arial" w:cs="Arial" w:hint="eastAsia"/>
          <w:b/>
          <w:kern w:val="1"/>
          <w:lang w:eastAsia="zh-CN"/>
        </w:rPr>
        <w:t>服务的提供。</w:t>
      </w:r>
      <w:r w:rsidR="00F56DCB">
        <w:rPr>
          <w:rFonts w:ascii="Arial" w:hAnsi="Arial" w:hint="eastAsia"/>
          <w:lang w:eastAsia="zh-CN"/>
        </w:rPr>
        <w:t>分包商</w:t>
      </w:r>
      <w:r w:rsidR="005661E7">
        <w:rPr>
          <w:rFonts w:ascii="Arial" w:hAnsi="Arial" w:hint="eastAsia"/>
          <w:lang w:eastAsia="zh-CN"/>
        </w:rPr>
        <w:t>应根据本协议的条款与条件向</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5661E7">
        <w:rPr>
          <w:rFonts w:ascii="Arial" w:hAnsi="Arial" w:cs="Arial" w:hint="eastAsia"/>
          <w:spacing w:val="-2"/>
          <w:kern w:val="2"/>
          <w:lang w:eastAsia="zh-CN"/>
        </w:rPr>
        <w:t>提供指定附件</w:t>
      </w:r>
      <w:r w:rsidR="00B04C83">
        <w:rPr>
          <w:rFonts w:ascii="Arial" w:hAnsi="Arial" w:cs="Arial" w:hint="eastAsia"/>
          <w:spacing w:val="-2"/>
          <w:kern w:val="2"/>
          <w:lang w:eastAsia="zh-CN"/>
        </w:rPr>
        <w:t>所述</w:t>
      </w:r>
      <w:r w:rsidR="005661E7">
        <w:rPr>
          <w:rFonts w:ascii="Arial" w:hAnsi="Arial" w:cs="Arial" w:hint="eastAsia"/>
          <w:spacing w:val="-2"/>
          <w:kern w:val="2"/>
          <w:lang w:eastAsia="zh-CN"/>
        </w:rPr>
        <w:t>的各项服务。</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5661E7">
        <w:rPr>
          <w:rFonts w:ascii="Arial" w:hAnsi="Arial" w:cs="Arial" w:hint="eastAsia"/>
          <w:spacing w:val="-2"/>
          <w:kern w:val="2"/>
          <w:lang w:eastAsia="zh-CN"/>
        </w:rPr>
        <w:t>可在其认为适宜情况下不时</w:t>
      </w:r>
      <w:r w:rsidR="000428DD">
        <w:rPr>
          <w:rFonts w:ascii="Arial" w:hAnsi="Arial" w:cs="Arial" w:hint="eastAsia"/>
          <w:spacing w:val="-2"/>
          <w:kern w:val="2"/>
          <w:lang w:eastAsia="zh-CN"/>
        </w:rPr>
        <w:t>从</w:t>
      </w:r>
      <w:r w:rsidR="005661E7">
        <w:rPr>
          <w:rFonts w:ascii="Arial" w:hAnsi="Arial" w:cs="Arial" w:hint="eastAsia"/>
          <w:spacing w:val="-2"/>
          <w:kern w:val="2"/>
          <w:lang w:eastAsia="zh-CN"/>
        </w:rPr>
        <w:t>任何其他供应商取得与各项服务相同或类似的服务。</w:t>
      </w:r>
      <w:r w:rsidR="00F56DCB">
        <w:rPr>
          <w:rFonts w:ascii="Arial" w:hAnsi="Arial" w:cs="Arial" w:hint="eastAsia"/>
          <w:spacing w:val="-2"/>
          <w:kern w:val="2"/>
          <w:lang w:eastAsia="zh-CN"/>
        </w:rPr>
        <w:t>分包商</w:t>
      </w:r>
      <w:r w:rsidR="005661E7">
        <w:rPr>
          <w:rFonts w:ascii="Arial" w:hAnsi="Arial" w:cs="Arial" w:hint="eastAsia"/>
          <w:spacing w:val="-2"/>
          <w:kern w:val="2"/>
          <w:lang w:eastAsia="zh-CN"/>
        </w:rPr>
        <w:t>同意以专业态度履行各项服务，</w:t>
      </w:r>
      <w:r w:rsidR="002450D0">
        <w:rPr>
          <w:rFonts w:ascii="Arial" w:hAnsi="Arial" w:cs="Arial" w:hint="eastAsia"/>
          <w:spacing w:val="-2"/>
          <w:kern w:val="2"/>
          <w:lang w:eastAsia="zh-CN"/>
        </w:rPr>
        <w:t>使</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2450D0">
        <w:rPr>
          <w:rFonts w:ascii="Arial" w:hAnsi="Arial" w:cs="Arial" w:hint="eastAsia"/>
          <w:spacing w:val="-2"/>
          <w:kern w:val="2"/>
          <w:lang w:eastAsia="zh-CN"/>
        </w:rPr>
        <w:t>知晓各项</w:t>
      </w:r>
      <w:r w:rsidR="00F016B5">
        <w:rPr>
          <w:rFonts w:ascii="Arial" w:hAnsi="Arial" w:cs="Arial" w:hint="eastAsia"/>
          <w:spacing w:val="-2"/>
          <w:kern w:val="2"/>
          <w:lang w:eastAsia="zh-CN"/>
        </w:rPr>
        <w:t>服务的进展情况，允许</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F016B5">
        <w:rPr>
          <w:rFonts w:ascii="Arial" w:hAnsi="Arial" w:cs="Arial" w:hint="eastAsia"/>
          <w:spacing w:val="-2"/>
          <w:kern w:val="2"/>
          <w:lang w:eastAsia="zh-CN"/>
        </w:rPr>
        <w:t>的任何代表不时检查各项服务的结果，向</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F016B5">
        <w:rPr>
          <w:rFonts w:ascii="Arial" w:hAnsi="Arial" w:cs="Arial" w:hint="eastAsia"/>
          <w:spacing w:val="-2"/>
          <w:kern w:val="2"/>
          <w:lang w:eastAsia="zh-CN"/>
        </w:rPr>
        <w:t>提供与各项服务性质相宜的交付物品、报告、说明书、图纸、型号和类似的物品，以及妥善保管服务工时记录以备</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1A1D11">
        <w:rPr>
          <w:rFonts w:ascii="Arial" w:hAnsi="Arial" w:cs="Arial" w:hint="eastAsia"/>
          <w:spacing w:val="-2"/>
          <w:kern w:val="2"/>
          <w:lang w:eastAsia="zh-CN"/>
        </w:rPr>
        <w:t>不时</w:t>
      </w:r>
      <w:r w:rsidR="00F016B5">
        <w:rPr>
          <w:rFonts w:ascii="Arial" w:hAnsi="Arial" w:cs="Arial" w:hint="eastAsia"/>
          <w:spacing w:val="-2"/>
          <w:kern w:val="2"/>
          <w:lang w:eastAsia="zh-CN"/>
        </w:rPr>
        <w:t>在</w:t>
      </w:r>
      <w:r w:rsidR="00B04C83">
        <w:rPr>
          <w:rFonts w:ascii="Arial" w:hAnsi="Arial" w:cs="Arial" w:hint="eastAsia"/>
          <w:spacing w:val="-2"/>
          <w:kern w:val="2"/>
          <w:lang w:eastAsia="zh-CN"/>
        </w:rPr>
        <w:t>向</w:t>
      </w:r>
      <w:r w:rsidR="00F56DCB">
        <w:rPr>
          <w:rFonts w:ascii="Arial" w:hAnsi="Arial" w:cs="Arial" w:hint="eastAsia"/>
          <w:spacing w:val="-2"/>
          <w:kern w:val="2"/>
          <w:lang w:eastAsia="zh-CN"/>
        </w:rPr>
        <w:t>分包商</w:t>
      </w:r>
      <w:r w:rsidR="00F016B5">
        <w:rPr>
          <w:rFonts w:ascii="Arial" w:hAnsi="Arial" w:cs="Arial" w:hint="eastAsia"/>
          <w:spacing w:val="-2"/>
          <w:kern w:val="2"/>
          <w:lang w:eastAsia="zh-CN"/>
        </w:rPr>
        <w:t>发出合理通知后审阅。</w:t>
      </w:r>
      <w:r w:rsidR="00F56DCB">
        <w:rPr>
          <w:rFonts w:ascii="Arial" w:hAnsi="Arial" w:cs="Arial" w:hint="eastAsia"/>
          <w:spacing w:val="-2"/>
          <w:kern w:val="2"/>
          <w:lang w:eastAsia="zh-CN"/>
        </w:rPr>
        <w:t>分包商</w:t>
      </w:r>
      <w:r w:rsidR="00F016B5">
        <w:rPr>
          <w:rFonts w:ascii="Arial" w:hAnsi="Arial" w:cs="Arial" w:hint="eastAsia"/>
          <w:spacing w:val="-2"/>
          <w:kern w:val="2"/>
          <w:lang w:eastAsia="zh-CN"/>
        </w:rPr>
        <w:t>应该遵守</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F016B5">
        <w:rPr>
          <w:rFonts w:ascii="Arial" w:hAnsi="Arial" w:cs="Arial" w:hint="eastAsia"/>
          <w:spacing w:val="-2"/>
          <w:kern w:val="2"/>
          <w:lang w:eastAsia="zh-CN"/>
        </w:rPr>
        <w:t>就各项服务作出的所有</w:t>
      </w:r>
      <w:r w:rsidR="00594537">
        <w:rPr>
          <w:rFonts w:ascii="Arial" w:hAnsi="Arial" w:cs="Arial" w:hint="eastAsia"/>
          <w:spacing w:val="-2"/>
          <w:kern w:val="2"/>
          <w:lang w:eastAsia="zh-CN"/>
        </w:rPr>
        <w:t>合理</w:t>
      </w:r>
      <w:r w:rsidR="00F016B5">
        <w:rPr>
          <w:rFonts w:ascii="Arial" w:hAnsi="Arial" w:cs="Arial" w:hint="eastAsia"/>
          <w:spacing w:val="-2"/>
          <w:kern w:val="2"/>
          <w:lang w:eastAsia="zh-CN"/>
        </w:rPr>
        <w:t>指示。除非经双方的授权代表书面</w:t>
      </w:r>
      <w:r w:rsidR="00603562">
        <w:rPr>
          <w:rFonts w:ascii="Arial" w:hAnsi="Arial" w:cs="Arial" w:hint="eastAsia"/>
          <w:spacing w:val="-2"/>
          <w:kern w:val="2"/>
          <w:lang w:eastAsia="zh-CN"/>
        </w:rPr>
        <w:t>签署的</w:t>
      </w:r>
      <w:r w:rsidR="00F016B5">
        <w:rPr>
          <w:rFonts w:ascii="Arial" w:hAnsi="Arial" w:cs="Arial" w:hint="eastAsia"/>
          <w:spacing w:val="-2"/>
          <w:kern w:val="2"/>
          <w:lang w:eastAsia="zh-CN"/>
        </w:rPr>
        <w:t>同意，</w:t>
      </w:r>
      <w:r w:rsidR="00F56DCB">
        <w:rPr>
          <w:rFonts w:ascii="Arial" w:hAnsi="Arial" w:cs="Arial" w:hint="eastAsia"/>
          <w:spacing w:val="-2"/>
          <w:kern w:val="2"/>
          <w:lang w:eastAsia="zh-CN"/>
        </w:rPr>
        <w:t>分包商</w:t>
      </w:r>
      <w:r w:rsidR="00603562">
        <w:rPr>
          <w:rFonts w:ascii="Arial" w:hAnsi="Arial" w:cs="Arial" w:hint="eastAsia"/>
          <w:spacing w:val="-2"/>
          <w:kern w:val="2"/>
          <w:lang w:eastAsia="zh-CN"/>
        </w:rPr>
        <w:t>不得对各项服务作出任何改变。</w:t>
      </w:r>
    </w:p>
    <w:p w:rsidR="00475B8D" w:rsidRPr="00524CAE" w:rsidRDefault="00475B8D" w:rsidP="004D671E">
      <w:pPr>
        <w:ind w:left="1429"/>
        <w:rPr>
          <w:lang w:eastAsia="zh-CN"/>
        </w:rPr>
      </w:pPr>
    </w:p>
    <w:p w:rsidR="008035D4" w:rsidRDefault="00603562" w:rsidP="004D671E">
      <w:pPr>
        <w:pStyle w:val="2"/>
        <w:rPr>
          <w:rFonts w:ascii="Arial" w:hAnsi="Arial" w:cs="Arial"/>
          <w:kern w:val="2"/>
          <w:lang w:eastAsia="zh-CN"/>
        </w:rPr>
      </w:pPr>
      <w:bookmarkStart w:id="30" w:name="_Ref507473437"/>
      <w:bookmarkStart w:id="31" w:name="_Ref536589971"/>
      <w:bookmarkEnd w:id="29"/>
      <w:r>
        <w:rPr>
          <w:rFonts w:ascii="Arial" w:hAnsi="Arial" w:cs="Arial" w:hint="eastAsia"/>
          <w:b/>
          <w:kern w:val="2"/>
          <w:lang w:eastAsia="zh-CN"/>
        </w:rPr>
        <w:t>额外的</w:t>
      </w:r>
      <w:r w:rsidR="00F56DCB">
        <w:rPr>
          <w:rFonts w:ascii="Arial" w:hAnsi="Arial" w:cs="Arial" w:hint="eastAsia"/>
          <w:b/>
          <w:kern w:val="2"/>
          <w:lang w:eastAsia="zh-CN"/>
        </w:rPr>
        <w:t>分包商</w:t>
      </w:r>
      <w:r>
        <w:rPr>
          <w:rFonts w:ascii="Arial" w:hAnsi="Arial" w:cs="Arial" w:hint="eastAsia"/>
          <w:b/>
          <w:kern w:val="2"/>
          <w:lang w:eastAsia="zh-CN"/>
        </w:rPr>
        <w:t>服务。</w:t>
      </w:r>
      <w:r w:rsidRPr="00603562">
        <w:rPr>
          <w:rFonts w:ascii="Arial" w:hAnsi="Arial" w:cs="Arial" w:hint="eastAsia"/>
          <w:kern w:val="2"/>
          <w:lang w:eastAsia="zh-CN"/>
        </w:rPr>
        <w:t>应</w:t>
      </w:r>
      <w:r w:rsidR="006130E3">
        <w:rPr>
          <w:rFonts w:ascii="Arial" w:hAnsi="Arial" w:cs="Arial" w:hint="eastAsia"/>
          <w:spacing w:val="-2"/>
          <w:kern w:val="2"/>
          <w:lang w:eastAsia="zh-CN"/>
        </w:rPr>
        <w:t>SunGard</w:t>
      </w:r>
      <w:r>
        <w:rPr>
          <w:rFonts w:ascii="Arial" w:hAnsi="Arial" w:cs="Arial" w:hint="eastAsia"/>
          <w:spacing w:val="-2"/>
          <w:kern w:val="2"/>
          <w:lang w:eastAsia="zh-CN"/>
        </w:rPr>
        <w:t>的合理要求，</w:t>
      </w:r>
      <w:r w:rsidR="00F56DCB">
        <w:rPr>
          <w:rFonts w:ascii="Arial" w:hAnsi="Arial" w:cs="Arial" w:hint="eastAsia"/>
          <w:spacing w:val="-2"/>
          <w:kern w:val="2"/>
          <w:lang w:eastAsia="zh-CN"/>
        </w:rPr>
        <w:t>分包商</w:t>
      </w:r>
      <w:r>
        <w:rPr>
          <w:rFonts w:ascii="Arial" w:hAnsi="Arial" w:cs="Arial" w:hint="eastAsia"/>
          <w:spacing w:val="-2"/>
          <w:kern w:val="2"/>
          <w:lang w:eastAsia="zh-CN"/>
        </w:rPr>
        <w:t>应按照以本协议</w:t>
      </w:r>
      <w:r w:rsidR="00B62B9A">
        <w:rPr>
          <w:rFonts w:ascii="Arial" w:hAnsi="Arial" w:cs="Arial" w:hint="eastAsia"/>
          <w:spacing w:val="-2"/>
          <w:kern w:val="2"/>
          <w:lang w:eastAsia="zh-CN"/>
        </w:rPr>
        <w:t>附表</w:t>
      </w:r>
      <w:r w:rsidR="00952D1A">
        <w:rPr>
          <w:rFonts w:ascii="Arial" w:hAnsi="Arial" w:cs="Arial" w:hint="eastAsia"/>
          <w:spacing w:val="-2"/>
          <w:kern w:val="2"/>
          <w:lang w:eastAsia="zh-CN"/>
        </w:rPr>
        <w:t>一</w:t>
      </w:r>
      <w:r>
        <w:rPr>
          <w:rFonts w:ascii="Arial" w:hAnsi="Arial" w:cs="Arial" w:hint="eastAsia"/>
          <w:spacing w:val="-2"/>
          <w:kern w:val="2"/>
          <w:lang w:eastAsia="zh-CN"/>
        </w:rPr>
        <w:t>所载格式充分签署的工作</w:t>
      </w:r>
      <w:r w:rsidR="00AE79A3">
        <w:rPr>
          <w:rFonts w:ascii="Arial" w:hAnsi="Arial" w:cs="Arial" w:hint="eastAsia"/>
          <w:spacing w:val="-2"/>
          <w:kern w:val="2"/>
          <w:lang w:eastAsia="zh-CN"/>
        </w:rPr>
        <w:t>要求单</w:t>
      </w:r>
      <w:r>
        <w:rPr>
          <w:rFonts w:ascii="Arial" w:hAnsi="Arial" w:cs="Arial" w:hint="eastAsia"/>
          <w:spacing w:val="-2"/>
          <w:kern w:val="2"/>
          <w:lang w:eastAsia="zh-CN"/>
        </w:rPr>
        <w:t>向</w:t>
      </w:r>
      <w:r w:rsidR="006130E3">
        <w:rPr>
          <w:rFonts w:ascii="Arial" w:hAnsi="Arial" w:cs="Arial" w:hint="eastAsia"/>
          <w:spacing w:val="-2"/>
          <w:kern w:val="2"/>
          <w:lang w:eastAsia="zh-CN"/>
        </w:rPr>
        <w:t>SunGard</w:t>
      </w:r>
      <w:r>
        <w:rPr>
          <w:rFonts w:ascii="Arial" w:hAnsi="Arial" w:cs="Arial" w:hint="eastAsia"/>
          <w:spacing w:val="-2"/>
          <w:kern w:val="2"/>
          <w:lang w:eastAsia="zh-CN"/>
        </w:rPr>
        <w:t>提供</w:t>
      </w:r>
      <w:r w:rsidR="002E656E">
        <w:rPr>
          <w:rFonts w:ascii="Arial" w:hAnsi="Arial" w:cs="Arial" w:hint="eastAsia"/>
          <w:spacing w:val="-2"/>
          <w:kern w:val="2"/>
          <w:lang w:eastAsia="zh-CN"/>
        </w:rPr>
        <w:t>关于某指定附件的</w:t>
      </w:r>
      <w:r>
        <w:rPr>
          <w:rFonts w:ascii="Arial" w:hAnsi="Arial" w:cs="Arial" w:hint="eastAsia"/>
          <w:spacing w:val="-2"/>
          <w:kern w:val="2"/>
          <w:lang w:eastAsia="zh-CN"/>
        </w:rPr>
        <w:t>额外服务。</w:t>
      </w:r>
      <w:bookmarkEnd w:id="30"/>
      <w:bookmarkEnd w:id="31"/>
    </w:p>
    <w:p w:rsidR="008035D4" w:rsidRDefault="00603562" w:rsidP="004D671E">
      <w:pPr>
        <w:pStyle w:val="2"/>
        <w:rPr>
          <w:rFonts w:ascii="Arial" w:hAnsi="Arial" w:cs="Arial"/>
          <w:kern w:val="2"/>
          <w:lang w:eastAsia="zh-CN"/>
        </w:rPr>
      </w:pPr>
      <w:r>
        <w:rPr>
          <w:rFonts w:ascii="Arial" w:hAnsi="Arial" w:cs="Arial" w:hint="eastAsia"/>
          <w:b/>
          <w:kern w:val="2"/>
          <w:lang w:eastAsia="zh-CN"/>
        </w:rPr>
        <w:t>许可与同意。</w:t>
      </w:r>
      <w:r w:rsidR="008035D4">
        <w:rPr>
          <w:rFonts w:ascii="Arial" w:hAnsi="Arial" w:cs="Arial"/>
          <w:kern w:val="2"/>
          <w:lang w:eastAsia="zh-CN"/>
        </w:rPr>
        <w:t xml:space="preserve"> </w:t>
      </w:r>
      <w:r w:rsidR="00F56DCB">
        <w:rPr>
          <w:rFonts w:ascii="Arial" w:hAnsi="Arial" w:cs="Arial" w:hint="eastAsia"/>
          <w:spacing w:val="-2"/>
          <w:kern w:val="2"/>
          <w:lang w:eastAsia="zh-CN"/>
        </w:rPr>
        <w:t>分包商</w:t>
      </w:r>
      <w:r>
        <w:rPr>
          <w:rFonts w:ascii="Arial" w:hAnsi="Arial" w:cs="Arial" w:hint="eastAsia"/>
          <w:spacing w:val="-2"/>
          <w:kern w:val="2"/>
          <w:lang w:eastAsia="zh-CN"/>
        </w:rPr>
        <w:t>应取得</w:t>
      </w:r>
      <w:r w:rsidR="00C02A5F">
        <w:rPr>
          <w:rFonts w:ascii="Arial" w:hAnsi="Arial" w:cs="Arial" w:hint="eastAsia"/>
          <w:spacing w:val="-2"/>
          <w:kern w:val="2"/>
          <w:lang w:eastAsia="zh-CN"/>
        </w:rPr>
        <w:t>能够提供本协议项下的各项服务所需要的</w:t>
      </w:r>
      <w:r>
        <w:rPr>
          <w:rFonts w:ascii="Arial" w:hAnsi="Arial" w:cs="Arial" w:hint="eastAsia"/>
          <w:spacing w:val="-2"/>
          <w:kern w:val="2"/>
          <w:lang w:eastAsia="zh-CN"/>
        </w:rPr>
        <w:t>所有许可、同意和授权。</w:t>
      </w:r>
      <w:r w:rsidR="008035D4">
        <w:rPr>
          <w:rFonts w:ascii="Arial" w:hAnsi="Arial" w:cs="Arial"/>
          <w:kern w:val="2"/>
          <w:lang w:eastAsia="zh-CN"/>
        </w:rPr>
        <w:t xml:space="preserve">  </w:t>
      </w:r>
      <w:bookmarkStart w:id="32" w:name="PAYMENTS"/>
      <w:bookmarkStart w:id="33" w:name="_Ref456468383"/>
      <w:bookmarkEnd w:id="32"/>
    </w:p>
    <w:p w:rsidR="008035D4" w:rsidRDefault="00603562" w:rsidP="004D671E">
      <w:pPr>
        <w:pStyle w:val="1"/>
        <w:jc w:val="both"/>
        <w:rPr>
          <w:rFonts w:ascii="Arial" w:hAnsi="Arial" w:cs="Arial"/>
          <w:kern w:val="2"/>
          <w:sz w:val="22"/>
        </w:rPr>
      </w:pPr>
      <w:r>
        <w:rPr>
          <w:rFonts w:ascii="Arial" w:hAnsi="Arial" w:cs="Arial" w:hint="eastAsia"/>
          <w:kern w:val="2"/>
          <w:sz w:val="22"/>
          <w:lang w:eastAsia="zh-CN"/>
        </w:rPr>
        <w:t>付款</w:t>
      </w:r>
      <w:bookmarkEnd w:id="33"/>
    </w:p>
    <w:p w:rsidR="008035D4" w:rsidRDefault="00603562" w:rsidP="004D671E">
      <w:pPr>
        <w:pStyle w:val="2"/>
        <w:rPr>
          <w:rFonts w:ascii="Arial" w:hAnsi="Arial" w:cs="Arial"/>
          <w:b/>
          <w:kern w:val="2"/>
          <w:lang w:eastAsia="zh-CN"/>
        </w:rPr>
      </w:pPr>
      <w:bookmarkStart w:id="34" w:name="ILF"/>
      <w:bookmarkStart w:id="35" w:name="SERVICE_FEES"/>
      <w:bookmarkStart w:id="36" w:name="_Ref456624976"/>
      <w:bookmarkEnd w:id="34"/>
      <w:bookmarkEnd w:id="35"/>
      <w:r>
        <w:rPr>
          <w:rFonts w:ascii="Arial" w:hAnsi="Arial" w:cs="Arial" w:hint="eastAsia"/>
          <w:b/>
          <w:kern w:val="2"/>
          <w:lang w:eastAsia="zh-CN"/>
        </w:rPr>
        <w:t>服务费。</w:t>
      </w:r>
      <w:r w:rsidR="006130E3">
        <w:rPr>
          <w:rFonts w:ascii="Arial" w:hAnsi="Arial" w:cs="Arial" w:hint="eastAsia"/>
          <w:spacing w:val="-2"/>
          <w:kern w:val="2"/>
          <w:lang w:eastAsia="zh-CN"/>
        </w:rPr>
        <w:t>SunGard</w:t>
      </w:r>
      <w:r w:rsidR="00080AC9">
        <w:rPr>
          <w:rFonts w:ascii="Arial" w:hAnsi="Arial" w:cs="Arial" w:hint="eastAsia"/>
          <w:spacing w:val="-2"/>
          <w:kern w:val="2"/>
          <w:lang w:eastAsia="zh-CN"/>
        </w:rPr>
        <w:t>应就各项服务</w:t>
      </w:r>
      <w:r w:rsidR="008631E9">
        <w:rPr>
          <w:rFonts w:ascii="Arial" w:hAnsi="Arial" w:cs="Arial" w:hint="eastAsia"/>
          <w:spacing w:val="-2"/>
          <w:kern w:val="2"/>
          <w:lang w:eastAsia="zh-CN"/>
        </w:rPr>
        <w:t>和第</w:t>
      </w:r>
      <w:r w:rsidR="001A5B52" w:rsidRPr="001A5B52">
        <w:rPr>
          <w:rPrChange w:id="37" w:author="haiyan.xia" w:date="2010-12-28T13:56:00Z">
            <w:rPr>
              <w:rFonts w:ascii="Arial" w:hAnsi="Arial"/>
              <w:snapToGrid w:val="0"/>
              <w:kern w:val="2"/>
            </w:rPr>
          </w:rPrChange>
        </w:rPr>
        <w:fldChar w:fldCharType="begin"/>
      </w:r>
      <w:r w:rsidR="001A5B52" w:rsidRPr="001A5B52">
        <w:rPr>
          <w:lang w:eastAsia="zh-CN"/>
          <w:rPrChange w:id="38" w:author="haiyan.xia" w:date="2010-12-28T13:56:00Z">
            <w:rPr>
              <w:rFonts w:ascii="Arial" w:hAnsi="Arial"/>
              <w:snapToGrid w:val="0"/>
              <w:kern w:val="2"/>
            </w:rPr>
          </w:rPrChange>
        </w:rPr>
        <w:instrText xml:space="preserve"> REF _Ref536589971 \r \h  \* MERGEFORMAT </w:instrText>
      </w:r>
      <w:r w:rsidR="001A5B52" w:rsidRPr="001A5B52">
        <w:rPr>
          <w:rPrChange w:id="39" w:author="haiyan.xia" w:date="2010-12-28T13:56:00Z">
            <w:rPr/>
          </w:rPrChange>
        </w:rPr>
      </w:r>
      <w:r w:rsidR="001A5B52" w:rsidRPr="001A5B52">
        <w:rPr>
          <w:rPrChange w:id="40" w:author="haiyan.xia" w:date="2010-12-28T13:56:00Z">
            <w:rPr>
              <w:rFonts w:ascii="Arial" w:hAnsi="Arial"/>
              <w:snapToGrid w:val="0"/>
              <w:kern w:val="2"/>
            </w:rPr>
          </w:rPrChange>
        </w:rPr>
        <w:fldChar w:fldCharType="separate"/>
      </w:r>
      <w:r w:rsidR="00012D73" w:rsidRPr="00012D73">
        <w:rPr>
          <w:rFonts w:ascii="Arial" w:hAnsi="Arial" w:cs="Arial"/>
          <w:kern w:val="2"/>
          <w:lang w:eastAsia="zh-CN"/>
        </w:rPr>
        <w:t>1.2</w:t>
      </w:r>
      <w:r w:rsidR="001A5B52" w:rsidRPr="001A5B52">
        <w:rPr>
          <w:rPrChange w:id="41" w:author="haiyan.xia" w:date="2010-12-28T13:56:00Z">
            <w:rPr>
              <w:rFonts w:ascii="Arial" w:hAnsi="Arial"/>
              <w:snapToGrid w:val="0"/>
              <w:kern w:val="2"/>
            </w:rPr>
          </w:rPrChange>
        </w:rPr>
        <w:fldChar w:fldCharType="end"/>
      </w:r>
      <w:r w:rsidR="00745DC4">
        <w:rPr>
          <w:rFonts w:ascii="Arial" w:hAnsi="Arial" w:cs="Arial" w:hint="eastAsia"/>
          <w:spacing w:val="-2"/>
          <w:kern w:val="2"/>
          <w:lang w:eastAsia="zh-CN"/>
        </w:rPr>
        <w:t>条</w:t>
      </w:r>
      <w:r w:rsidR="008631E9">
        <w:rPr>
          <w:rFonts w:ascii="Arial" w:hAnsi="Arial" w:cs="Arial" w:hint="eastAsia"/>
          <w:spacing w:val="-2"/>
          <w:kern w:val="2"/>
          <w:lang w:eastAsia="zh-CN"/>
        </w:rPr>
        <w:t>所述的</w:t>
      </w:r>
      <w:r w:rsidR="00745DC4">
        <w:rPr>
          <w:rFonts w:ascii="Arial" w:hAnsi="Arial" w:cs="Arial" w:hint="eastAsia"/>
          <w:spacing w:val="-2"/>
          <w:kern w:val="2"/>
          <w:lang w:eastAsia="zh-CN"/>
        </w:rPr>
        <w:t>任何</w:t>
      </w:r>
      <w:r w:rsidR="008631E9">
        <w:rPr>
          <w:rFonts w:ascii="Arial" w:hAnsi="Arial" w:cs="Arial" w:hint="eastAsia"/>
          <w:spacing w:val="-2"/>
          <w:kern w:val="2"/>
          <w:lang w:eastAsia="zh-CN"/>
        </w:rPr>
        <w:t>额外服务</w:t>
      </w:r>
      <w:r w:rsidR="00080AC9">
        <w:rPr>
          <w:rFonts w:ascii="Arial" w:hAnsi="Arial" w:cs="Arial" w:hint="eastAsia"/>
          <w:spacing w:val="-2"/>
          <w:kern w:val="2"/>
          <w:lang w:eastAsia="zh-CN"/>
        </w:rPr>
        <w:t>向</w:t>
      </w:r>
      <w:r w:rsidR="00F56DCB">
        <w:rPr>
          <w:rFonts w:ascii="Arial" w:hAnsi="Arial" w:cs="Arial" w:hint="eastAsia"/>
          <w:spacing w:val="-2"/>
          <w:kern w:val="2"/>
          <w:lang w:eastAsia="zh-CN"/>
        </w:rPr>
        <w:t>分包商</w:t>
      </w:r>
      <w:r w:rsidR="00080AC9">
        <w:rPr>
          <w:rFonts w:ascii="Arial" w:hAnsi="Arial" w:cs="Arial" w:hint="eastAsia"/>
          <w:spacing w:val="-2"/>
          <w:kern w:val="2"/>
          <w:lang w:eastAsia="zh-CN"/>
        </w:rPr>
        <w:t>支付指定附件所列的服务费。未经</w:t>
      </w:r>
      <w:r w:rsidR="006130E3">
        <w:rPr>
          <w:rFonts w:ascii="Arial" w:hAnsi="Arial" w:cs="Arial" w:hint="eastAsia"/>
          <w:spacing w:val="-2"/>
          <w:kern w:val="2"/>
          <w:lang w:eastAsia="zh-CN"/>
        </w:rPr>
        <w:t>SunGard</w:t>
      </w:r>
      <w:r w:rsidR="00080AC9">
        <w:rPr>
          <w:rFonts w:ascii="Arial" w:hAnsi="Arial" w:cs="Arial" w:hint="eastAsia"/>
          <w:spacing w:val="-2"/>
          <w:kern w:val="2"/>
          <w:lang w:eastAsia="zh-CN"/>
        </w:rPr>
        <w:t>的事先书面同意，不得调整或增加服务费。</w:t>
      </w:r>
      <w:bookmarkStart w:id="42" w:name="REIMBURSE"/>
      <w:bookmarkEnd w:id="36"/>
      <w:bookmarkEnd w:id="42"/>
      <w:r w:rsidR="00080AC9">
        <w:rPr>
          <w:rFonts w:ascii="Arial" w:hAnsi="Arial" w:cs="Arial" w:hint="eastAsia"/>
          <w:spacing w:val="-2"/>
          <w:kern w:val="2"/>
          <w:lang w:eastAsia="zh-CN"/>
        </w:rPr>
        <w:t>如果</w:t>
      </w:r>
      <w:r w:rsidR="00F56DCB">
        <w:rPr>
          <w:rFonts w:ascii="Arial" w:hAnsi="Arial" w:cs="Arial" w:hint="eastAsia"/>
          <w:spacing w:val="-2"/>
          <w:kern w:val="2"/>
          <w:lang w:eastAsia="zh-CN"/>
        </w:rPr>
        <w:t>分包商</w:t>
      </w:r>
      <w:r w:rsidR="00080AC9">
        <w:rPr>
          <w:rFonts w:ascii="Arial" w:hAnsi="Arial" w:cs="Arial" w:hint="eastAsia"/>
          <w:spacing w:val="-2"/>
          <w:kern w:val="2"/>
          <w:lang w:eastAsia="zh-CN"/>
        </w:rPr>
        <w:t>在各项服务的</w:t>
      </w:r>
      <w:r w:rsidR="00466854">
        <w:rPr>
          <w:rFonts w:ascii="Arial" w:hAnsi="Arial" w:cs="Arial" w:hint="eastAsia"/>
          <w:spacing w:val="-2"/>
          <w:kern w:val="2"/>
          <w:lang w:eastAsia="zh-CN"/>
        </w:rPr>
        <w:t>发票</w:t>
      </w:r>
      <w:r w:rsidR="00080AC9">
        <w:rPr>
          <w:rFonts w:ascii="Arial" w:hAnsi="Arial" w:cs="Arial" w:hint="eastAsia"/>
          <w:spacing w:val="-2"/>
          <w:kern w:val="2"/>
          <w:lang w:eastAsia="zh-CN"/>
        </w:rPr>
        <w:t>中包含了调整或增加的收费，</w:t>
      </w:r>
      <w:r w:rsidR="006130E3">
        <w:rPr>
          <w:rFonts w:ascii="Arial" w:hAnsi="Arial" w:cs="Arial" w:hint="eastAsia"/>
          <w:spacing w:val="-2"/>
          <w:kern w:val="2"/>
          <w:lang w:eastAsia="zh-CN"/>
        </w:rPr>
        <w:t>SunGard</w:t>
      </w:r>
      <w:r w:rsidR="00080AC9">
        <w:rPr>
          <w:rFonts w:ascii="Arial" w:hAnsi="Arial" w:cs="Arial" w:hint="eastAsia"/>
          <w:spacing w:val="-2"/>
          <w:kern w:val="2"/>
          <w:lang w:eastAsia="zh-CN"/>
        </w:rPr>
        <w:t>无任何义务支付</w:t>
      </w:r>
      <w:r w:rsidR="00266486">
        <w:rPr>
          <w:rFonts w:ascii="Arial" w:hAnsi="Arial" w:cs="Arial" w:hint="eastAsia"/>
          <w:spacing w:val="-2"/>
          <w:kern w:val="2"/>
          <w:lang w:eastAsia="zh-CN"/>
        </w:rPr>
        <w:t>该</w:t>
      </w:r>
      <w:r w:rsidR="00080AC9">
        <w:rPr>
          <w:rFonts w:ascii="Arial" w:hAnsi="Arial" w:cs="Arial" w:hint="eastAsia"/>
          <w:spacing w:val="-2"/>
          <w:kern w:val="2"/>
          <w:lang w:eastAsia="zh-CN"/>
        </w:rPr>
        <w:t>调整或增加</w:t>
      </w:r>
      <w:r w:rsidR="008631E9">
        <w:rPr>
          <w:rFonts w:ascii="Arial" w:hAnsi="Arial" w:cs="Arial" w:hint="eastAsia"/>
          <w:spacing w:val="-2"/>
          <w:kern w:val="2"/>
          <w:lang w:eastAsia="zh-CN"/>
        </w:rPr>
        <w:t>部分</w:t>
      </w:r>
      <w:r w:rsidR="00080AC9">
        <w:rPr>
          <w:rFonts w:ascii="Arial" w:hAnsi="Arial" w:cs="Arial" w:hint="eastAsia"/>
          <w:spacing w:val="-2"/>
          <w:kern w:val="2"/>
          <w:lang w:eastAsia="zh-CN"/>
        </w:rPr>
        <w:t>的收费</w:t>
      </w:r>
      <w:r w:rsidR="00266486">
        <w:rPr>
          <w:rFonts w:ascii="Arial" w:hAnsi="Arial" w:cs="Arial" w:hint="eastAsia"/>
          <w:spacing w:val="-2"/>
          <w:kern w:val="2"/>
          <w:lang w:eastAsia="zh-CN"/>
        </w:rPr>
        <w:t>。除非</w:t>
      </w:r>
      <w:r w:rsidR="006130E3">
        <w:rPr>
          <w:rFonts w:ascii="Arial" w:hAnsi="Arial" w:cs="Arial" w:hint="eastAsia"/>
          <w:spacing w:val="-2"/>
          <w:kern w:val="2"/>
          <w:lang w:eastAsia="zh-CN"/>
        </w:rPr>
        <w:t>SunGard</w:t>
      </w:r>
      <w:r w:rsidR="00266486">
        <w:rPr>
          <w:rFonts w:ascii="Arial" w:hAnsi="Arial" w:cs="Arial" w:hint="eastAsia"/>
          <w:spacing w:val="-2"/>
          <w:kern w:val="2"/>
          <w:lang w:eastAsia="zh-CN"/>
        </w:rPr>
        <w:t>另有书面同意，各项服务的商定价格</w:t>
      </w:r>
      <w:r w:rsidR="00B25030">
        <w:rPr>
          <w:rFonts w:ascii="Arial" w:hAnsi="Arial" w:cs="Arial" w:hint="eastAsia"/>
          <w:spacing w:val="-2"/>
          <w:kern w:val="2"/>
          <w:lang w:eastAsia="zh-CN"/>
        </w:rPr>
        <w:t>已</w:t>
      </w:r>
      <w:r w:rsidR="00266486">
        <w:rPr>
          <w:rFonts w:ascii="Arial" w:hAnsi="Arial" w:cs="Arial" w:hint="eastAsia"/>
          <w:spacing w:val="-2"/>
          <w:kern w:val="2"/>
          <w:lang w:eastAsia="zh-CN"/>
        </w:rPr>
        <w:t>包括</w:t>
      </w:r>
      <w:r w:rsidR="00745DC4">
        <w:rPr>
          <w:rFonts w:ascii="Arial" w:hAnsi="Arial" w:cs="Arial" w:hint="eastAsia"/>
          <w:spacing w:val="-2"/>
          <w:kern w:val="2"/>
          <w:lang w:eastAsia="zh-CN"/>
        </w:rPr>
        <w:t>任何类别的</w:t>
      </w:r>
      <w:r w:rsidR="00266486">
        <w:rPr>
          <w:rFonts w:ascii="Arial" w:hAnsi="Arial" w:cs="Arial" w:hint="eastAsia"/>
          <w:spacing w:val="-2"/>
          <w:kern w:val="2"/>
          <w:lang w:eastAsia="zh-CN"/>
        </w:rPr>
        <w:t>所有关税、</w:t>
      </w:r>
      <w:r w:rsidR="004F619B">
        <w:rPr>
          <w:rFonts w:ascii="Arial" w:hAnsi="Arial" w:cs="Arial" w:hint="eastAsia"/>
          <w:spacing w:val="-2"/>
          <w:kern w:val="2"/>
          <w:lang w:eastAsia="zh-CN"/>
        </w:rPr>
        <w:t>差旅费、</w:t>
      </w:r>
      <w:r w:rsidR="006A279F">
        <w:rPr>
          <w:rFonts w:ascii="Arial" w:hAnsi="Arial" w:cs="Arial" w:hint="eastAsia"/>
          <w:spacing w:val="-2"/>
          <w:kern w:val="2"/>
          <w:lang w:eastAsia="zh-CN"/>
        </w:rPr>
        <w:t>超时加班费、</w:t>
      </w:r>
      <w:r w:rsidR="00266486">
        <w:rPr>
          <w:rFonts w:ascii="Arial" w:hAnsi="Arial" w:cs="Arial" w:hint="eastAsia"/>
          <w:spacing w:val="-2"/>
          <w:kern w:val="2"/>
          <w:lang w:eastAsia="zh-CN"/>
        </w:rPr>
        <w:t>收费和税项、</w:t>
      </w:r>
      <w:r w:rsidR="00B25030">
        <w:rPr>
          <w:rFonts w:ascii="Arial" w:hAnsi="Arial" w:cs="Arial" w:hint="eastAsia"/>
          <w:spacing w:val="-2"/>
          <w:kern w:val="2"/>
          <w:lang w:eastAsia="zh-CN"/>
        </w:rPr>
        <w:t>按</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B25030">
        <w:rPr>
          <w:rFonts w:ascii="Arial" w:hAnsi="Arial" w:cs="Arial" w:hint="eastAsia"/>
          <w:spacing w:val="-2"/>
          <w:kern w:val="2"/>
          <w:lang w:eastAsia="zh-CN"/>
        </w:rPr>
        <w:t>指示</w:t>
      </w:r>
      <w:r w:rsidR="00266486">
        <w:rPr>
          <w:rFonts w:ascii="Arial" w:hAnsi="Arial" w:cs="Arial" w:hint="eastAsia"/>
          <w:spacing w:val="-2"/>
          <w:kern w:val="2"/>
          <w:lang w:eastAsia="zh-CN"/>
        </w:rPr>
        <w:t>向</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266486">
        <w:rPr>
          <w:rFonts w:ascii="Arial" w:hAnsi="Arial" w:cs="Arial" w:hint="eastAsia"/>
          <w:spacing w:val="-2"/>
          <w:kern w:val="2"/>
          <w:lang w:eastAsia="zh-CN"/>
        </w:rPr>
        <w:t>或向其</w:t>
      </w:r>
      <w:r w:rsidR="00B25030">
        <w:rPr>
          <w:rFonts w:ascii="Arial" w:hAnsi="Arial" w:cs="Arial" w:hint="eastAsia"/>
          <w:spacing w:val="-2"/>
          <w:kern w:val="2"/>
          <w:lang w:eastAsia="zh-CN"/>
        </w:rPr>
        <w:t>指定</w:t>
      </w:r>
      <w:r w:rsidR="00266486">
        <w:rPr>
          <w:rFonts w:ascii="Arial" w:hAnsi="Arial" w:cs="Arial" w:hint="eastAsia"/>
          <w:spacing w:val="-2"/>
          <w:kern w:val="2"/>
          <w:lang w:eastAsia="zh-CN"/>
        </w:rPr>
        <w:t>人作出交付或提供的全部费用。该</w:t>
      </w:r>
      <w:r w:rsidR="008631E9">
        <w:rPr>
          <w:rFonts w:ascii="Arial" w:hAnsi="Arial" w:cs="Arial" w:hint="eastAsia"/>
          <w:spacing w:val="-2"/>
          <w:kern w:val="2"/>
          <w:lang w:eastAsia="zh-CN"/>
        </w:rPr>
        <w:t>等收费</w:t>
      </w:r>
      <w:r w:rsidR="00266486">
        <w:rPr>
          <w:rFonts w:ascii="Arial" w:hAnsi="Arial" w:cs="Arial" w:hint="eastAsia"/>
          <w:spacing w:val="-2"/>
          <w:kern w:val="2"/>
          <w:lang w:eastAsia="zh-CN"/>
        </w:rPr>
        <w:t>为</w:t>
      </w:r>
      <w:r w:rsidR="00F56DCB">
        <w:rPr>
          <w:rFonts w:ascii="Arial" w:hAnsi="Arial" w:cs="Arial" w:hint="eastAsia"/>
          <w:spacing w:val="-2"/>
          <w:kern w:val="2"/>
          <w:lang w:eastAsia="zh-CN"/>
        </w:rPr>
        <w:t>分包商</w:t>
      </w:r>
      <w:r w:rsidR="00266486">
        <w:rPr>
          <w:rFonts w:ascii="Arial" w:hAnsi="Arial" w:cs="Arial" w:hint="eastAsia"/>
          <w:spacing w:val="-2"/>
          <w:kern w:val="2"/>
          <w:lang w:eastAsia="zh-CN"/>
        </w:rPr>
        <w:t>向</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C04A16">
        <w:rPr>
          <w:rFonts w:ascii="Arial" w:hAnsi="Arial" w:cs="Arial" w:hint="eastAsia"/>
          <w:spacing w:val="-2"/>
          <w:kern w:val="2"/>
          <w:lang w:eastAsia="zh-CN"/>
        </w:rPr>
        <w:t>指定的客户）</w:t>
      </w:r>
      <w:r w:rsidR="00266486">
        <w:rPr>
          <w:rFonts w:ascii="Arial" w:hAnsi="Arial" w:cs="Arial" w:hint="eastAsia"/>
          <w:spacing w:val="-2"/>
          <w:kern w:val="2"/>
          <w:lang w:eastAsia="zh-CN"/>
        </w:rPr>
        <w:t>提供各项服务的唯一报酬。</w:t>
      </w:r>
    </w:p>
    <w:p w:rsidR="00386EF6" w:rsidRPr="00386EF6" w:rsidRDefault="00D46899" w:rsidP="004D671E">
      <w:pPr>
        <w:pStyle w:val="2"/>
        <w:rPr>
          <w:rFonts w:ascii="Arial" w:hAnsi="Arial" w:cs="Arial"/>
          <w:b/>
          <w:kern w:val="2"/>
          <w:lang w:eastAsia="zh-CN"/>
        </w:rPr>
      </w:pPr>
      <w:r>
        <w:rPr>
          <w:rFonts w:ascii="Arial" w:hAnsi="Arial" w:cs="Arial" w:hint="eastAsia"/>
          <w:b/>
          <w:kern w:val="2"/>
          <w:lang w:eastAsia="zh-CN"/>
        </w:rPr>
        <w:t>付款条款。</w:t>
      </w:r>
      <w:r w:rsidR="00386EF6">
        <w:rPr>
          <w:rFonts w:hint="eastAsia"/>
          <w:lang w:eastAsia="zh-CN"/>
        </w:rPr>
        <w:t>所</w:t>
      </w:r>
      <w:r w:rsidR="00386EF6">
        <w:rPr>
          <w:sz w:val="2"/>
          <w:lang w:eastAsia="zh-CN"/>
        </w:rPr>
        <w:t xml:space="preserve"> </w:t>
      </w:r>
      <w:r w:rsidR="00386EF6">
        <w:rPr>
          <w:rFonts w:hint="eastAsia"/>
          <w:lang w:eastAsia="zh-CN"/>
        </w:rPr>
        <w:t>有</w:t>
      </w:r>
      <w:r w:rsidR="00386EF6">
        <w:rPr>
          <w:sz w:val="2"/>
          <w:lang w:eastAsia="zh-CN"/>
        </w:rPr>
        <w:t xml:space="preserve"> </w:t>
      </w:r>
      <w:r w:rsidR="00466854">
        <w:rPr>
          <w:rFonts w:hint="eastAsia"/>
          <w:lang w:eastAsia="zh-CN"/>
        </w:rPr>
        <w:t>发票</w:t>
      </w:r>
      <w:r w:rsidR="00386EF6">
        <w:rPr>
          <w:sz w:val="2"/>
          <w:lang w:eastAsia="zh-CN"/>
        </w:rPr>
        <w:t xml:space="preserve"> </w:t>
      </w:r>
      <w:r w:rsidR="00386EF6">
        <w:rPr>
          <w:rFonts w:hint="eastAsia"/>
          <w:lang w:eastAsia="zh-CN"/>
        </w:rPr>
        <w:t>应</w:t>
      </w:r>
      <w:r w:rsidR="00386EF6">
        <w:rPr>
          <w:sz w:val="2"/>
          <w:lang w:eastAsia="zh-CN"/>
        </w:rPr>
        <w:t xml:space="preserve"> </w:t>
      </w:r>
      <w:r w:rsidR="00386EF6">
        <w:rPr>
          <w:rFonts w:hint="eastAsia"/>
          <w:lang w:eastAsia="zh-CN"/>
        </w:rPr>
        <w:t>送</w:t>
      </w:r>
      <w:r w:rsidR="00386EF6">
        <w:rPr>
          <w:sz w:val="2"/>
          <w:lang w:eastAsia="zh-CN"/>
        </w:rPr>
        <w:t xml:space="preserve"> </w:t>
      </w:r>
      <w:r w:rsidR="00386EF6">
        <w:rPr>
          <w:rFonts w:hint="eastAsia"/>
          <w:lang w:eastAsia="zh-CN"/>
        </w:rPr>
        <w:t>至指定附件载</w:t>
      </w:r>
      <w:r w:rsidR="00386EF6">
        <w:rPr>
          <w:sz w:val="2"/>
          <w:lang w:eastAsia="zh-CN"/>
        </w:rPr>
        <w:t xml:space="preserve"> </w:t>
      </w:r>
      <w:r w:rsidR="00386EF6">
        <w:rPr>
          <w:rFonts w:hint="eastAsia"/>
          <w:lang w:eastAsia="zh-CN"/>
        </w:rPr>
        <w:t>明</w:t>
      </w:r>
      <w:r w:rsidR="00386EF6">
        <w:rPr>
          <w:sz w:val="2"/>
          <w:lang w:eastAsia="zh-CN"/>
        </w:rPr>
        <w:t xml:space="preserve"> </w:t>
      </w:r>
      <w:r w:rsidR="00386EF6">
        <w:rPr>
          <w:rFonts w:hint="eastAsia"/>
          <w:lang w:eastAsia="zh-CN"/>
        </w:rPr>
        <w:t>的</w:t>
      </w:r>
      <w:r w:rsidR="006130E3">
        <w:rPr>
          <w:rFonts w:ascii="Arial" w:hAnsi="Arial" w:cs="Arial" w:hint="eastAsia"/>
          <w:spacing w:val="-2"/>
          <w:kern w:val="2"/>
          <w:lang w:eastAsia="zh-CN"/>
        </w:rPr>
        <w:t>SunGard</w:t>
      </w:r>
      <w:r w:rsidR="00386EF6">
        <w:rPr>
          <w:sz w:val="2"/>
          <w:lang w:eastAsia="zh-CN"/>
        </w:rPr>
        <w:t xml:space="preserve">  </w:t>
      </w:r>
      <w:r w:rsidR="00386EF6">
        <w:rPr>
          <w:rFonts w:hint="eastAsia"/>
          <w:lang w:eastAsia="zh-CN"/>
        </w:rPr>
        <w:t>收</w:t>
      </w:r>
      <w:r w:rsidR="00386EF6">
        <w:rPr>
          <w:sz w:val="2"/>
          <w:lang w:eastAsia="zh-CN"/>
        </w:rPr>
        <w:t xml:space="preserve"> </w:t>
      </w:r>
      <w:r w:rsidR="00386EF6">
        <w:rPr>
          <w:rFonts w:hint="eastAsia"/>
          <w:lang w:eastAsia="zh-CN"/>
        </w:rPr>
        <w:t>取</w:t>
      </w:r>
      <w:r w:rsidR="00386EF6">
        <w:rPr>
          <w:sz w:val="2"/>
          <w:lang w:eastAsia="zh-CN"/>
        </w:rPr>
        <w:t xml:space="preserve"> </w:t>
      </w:r>
      <w:r w:rsidR="00466854">
        <w:rPr>
          <w:rFonts w:hint="eastAsia"/>
          <w:lang w:eastAsia="zh-CN"/>
        </w:rPr>
        <w:t>发票</w:t>
      </w:r>
      <w:r w:rsidR="00386EF6">
        <w:rPr>
          <w:rFonts w:hint="eastAsia"/>
          <w:lang w:eastAsia="zh-CN"/>
        </w:rPr>
        <w:t>的</w:t>
      </w:r>
      <w:r w:rsidR="00386EF6">
        <w:rPr>
          <w:sz w:val="2"/>
          <w:lang w:eastAsia="zh-CN"/>
        </w:rPr>
        <w:t xml:space="preserve"> </w:t>
      </w:r>
      <w:r w:rsidR="00386EF6">
        <w:rPr>
          <w:rFonts w:hint="eastAsia"/>
          <w:lang w:eastAsia="zh-CN"/>
        </w:rPr>
        <w:t>地</w:t>
      </w:r>
      <w:r w:rsidR="00386EF6">
        <w:rPr>
          <w:sz w:val="2"/>
          <w:lang w:eastAsia="zh-CN"/>
        </w:rPr>
        <w:t xml:space="preserve"> </w:t>
      </w:r>
      <w:r w:rsidR="00386EF6">
        <w:rPr>
          <w:rFonts w:hint="eastAsia"/>
          <w:lang w:eastAsia="zh-CN"/>
        </w:rPr>
        <w:t>址。所有</w:t>
      </w:r>
      <w:r w:rsidR="00466854">
        <w:rPr>
          <w:rFonts w:hint="eastAsia"/>
          <w:lang w:eastAsia="zh-CN"/>
        </w:rPr>
        <w:t>发票</w:t>
      </w:r>
      <w:r w:rsidR="00386EF6">
        <w:rPr>
          <w:rFonts w:hint="eastAsia"/>
          <w:lang w:eastAsia="zh-CN"/>
        </w:rPr>
        <w:t>必须注明是关于本协议的</w:t>
      </w:r>
      <w:r w:rsidR="00466854">
        <w:rPr>
          <w:rFonts w:hint="eastAsia"/>
          <w:lang w:eastAsia="zh-CN"/>
        </w:rPr>
        <w:t>发票</w:t>
      </w:r>
      <w:r w:rsidR="00386EF6">
        <w:rPr>
          <w:rFonts w:hint="eastAsia"/>
          <w:lang w:eastAsia="zh-CN"/>
        </w:rPr>
        <w:t>。除指定附件另有规定和真诚争议之外，</w:t>
      </w:r>
      <w:r w:rsidR="006130E3">
        <w:rPr>
          <w:rFonts w:ascii="Arial" w:hAnsi="Arial" w:cs="Arial" w:hint="eastAsia"/>
          <w:spacing w:val="-2"/>
          <w:kern w:val="2"/>
          <w:lang w:eastAsia="zh-CN"/>
        </w:rPr>
        <w:t>SunGard</w:t>
      </w:r>
      <w:r w:rsidR="005D37CF">
        <w:rPr>
          <w:rFonts w:ascii="Arial" w:hAnsi="Arial" w:cs="Arial" w:hint="eastAsia"/>
          <w:spacing w:val="-2"/>
          <w:kern w:val="2"/>
          <w:lang w:eastAsia="zh-CN"/>
        </w:rPr>
        <w:t>的付款应</w:t>
      </w:r>
      <w:r w:rsidR="00386EF6">
        <w:rPr>
          <w:sz w:val="2"/>
          <w:lang w:eastAsia="zh-CN"/>
        </w:rPr>
        <w:t xml:space="preserve"> </w:t>
      </w:r>
      <w:r w:rsidR="00386EF6">
        <w:rPr>
          <w:rFonts w:hint="eastAsia"/>
          <w:lang w:eastAsia="zh-CN"/>
        </w:rPr>
        <w:t>在</w:t>
      </w:r>
      <w:r w:rsidR="00386EF6">
        <w:rPr>
          <w:sz w:val="2"/>
          <w:lang w:eastAsia="zh-CN"/>
        </w:rPr>
        <w:t xml:space="preserve"> </w:t>
      </w:r>
      <w:r w:rsidR="00386EF6">
        <w:rPr>
          <w:rFonts w:hint="eastAsia"/>
          <w:lang w:eastAsia="zh-CN"/>
        </w:rPr>
        <w:t>收</w:t>
      </w:r>
      <w:r w:rsidR="00386EF6">
        <w:rPr>
          <w:sz w:val="2"/>
          <w:lang w:eastAsia="zh-CN"/>
        </w:rPr>
        <w:t xml:space="preserve"> </w:t>
      </w:r>
      <w:r w:rsidR="00386EF6">
        <w:rPr>
          <w:rFonts w:hint="eastAsia"/>
          <w:lang w:eastAsia="zh-CN"/>
        </w:rPr>
        <w:t>到</w:t>
      </w:r>
      <w:r w:rsidR="00386EF6">
        <w:rPr>
          <w:sz w:val="2"/>
          <w:lang w:eastAsia="zh-CN"/>
        </w:rPr>
        <w:t xml:space="preserve"> </w:t>
      </w:r>
      <w:r w:rsidR="00466854">
        <w:rPr>
          <w:rFonts w:hint="eastAsia"/>
          <w:lang w:eastAsia="zh-CN"/>
        </w:rPr>
        <w:t>发票</w:t>
      </w:r>
      <w:r w:rsidR="00386EF6">
        <w:rPr>
          <w:sz w:val="2"/>
          <w:lang w:eastAsia="zh-CN"/>
        </w:rPr>
        <w:t xml:space="preserve"> </w:t>
      </w:r>
      <w:r w:rsidR="00386EF6">
        <w:rPr>
          <w:rFonts w:hint="eastAsia"/>
          <w:lang w:eastAsia="zh-CN"/>
        </w:rPr>
        <w:t>后</w:t>
      </w:r>
      <w:r w:rsidR="00386EF6">
        <w:rPr>
          <w:sz w:val="2"/>
          <w:lang w:eastAsia="zh-CN"/>
        </w:rPr>
        <w:t xml:space="preserve"> </w:t>
      </w:r>
      <w:r w:rsidR="00386EF6">
        <w:rPr>
          <w:rFonts w:hint="eastAsia"/>
          <w:lang w:eastAsia="zh-CN"/>
        </w:rPr>
        <w:t>三</w:t>
      </w:r>
      <w:r w:rsidR="00386EF6">
        <w:rPr>
          <w:sz w:val="2"/>
          <w:lang w:eastAsia="zh-CN"/>
        </w:rPr>
        <w:t xml:space="preserve"> </w:t>
      </w:r>
      <w:r w:rsidR="00386EF6">
        <w:rPr>
          <w:rFonts w:hint="eastAsia"/>
          <w:lang w:eastAsia="zh-CN"/>
        </w:rPr>
        <w:t>十</w:t>
      </w:r>
      <w:r w:rsidR="00386EF6">
        <w:rPr>
          <w:rFonts w:hint="eastAsia"/>
          <w:lang w:eastAsia="zh-CN"/>
        </w:rPr>
        <w:t>(30)</w:t>
      </w:r>
      <w:r w:rsidR="00386EF6">
        <w:rPr>
          <w:rFonts w:hint="eastAsia"/>
          <w:lang w:eastAsia="zh-CN"/>
        </w:rPr>
        <w:t>日</w:t>
      </w:r>
      <w:r w:rsidR="00386EF6">
        <w:rPr>
          <w:sz w:val="2"/>
          <w:lang w:eastAsia="zh-CN"/>
        </w:rPr>
        <w:t xml:space="preserve"> </w:t>
      </w:r>
      <w:r w:rsidR="00386EF6">
        <w:rPr>
          <w:rFonts w:hint="eastAsia"/>
          <w:lang w:eastAsia="zh-CN"/>
        </w:rPr>
        <w:t>内</w:t>
      </w:r>
      <w:r w:rsidR="0048206E">
        <w:rPr>
          <w:rFonts w:hint="eastAsia"/>
          <w:lang w:eastAsia="zh-CN"/>
        </w:rPr>
        <w:t>完成</w:t>
      </w:r>
      <w:r w:rsidR="005D37CF">
        <w:rPr>
          <w:rFonts w:hint="eastAsia"/>
          <w:lang w:eastAsia="zh-CN"/>
        </w:rPr>
        <w:t>，</w:t>
      </w:r>
      <w:r w:rsidR="00566EF6" w:rsidRPr="00566EF6">
        <w:rPr>
          <w:rFonts w:hint="eastAsia"/>
          <w:lang w:eastAsia="zh-CN"/>
        </w:rPr>
        <w:t>但</w:t>
      </w:r>
      <w:r w:rsidR="00F56DCB" w:rsidRPr="00566EF6">
        <w:rPr>
          <w:rFonts w:ascii="Arial" w:hAnsi="Arial" w:cs="Arial" w:hint="eastAsia"/>
          <w:spacing w:val="-2"/>
          <w:kern w:val="2"/>
          <w:lang w:eastAsia="zh-CN"/>
        </w:rPr>
        <w:t>分包商</w:t>
      </w:r>
      <w:r w:rsidR="005D37CF" w:rsidRPr="00566EF6">
        <w:rPr>
          <w:rFonts w:ascii="Arial" w:hAnsi="Arial" w:cs="Arial" w:hint="eastAsia"/>
          <w:spacing w:val="-2"/>
          <w:kern w:val="2"/>
          <w:lang w:eastAsia="zh-CN"/>
        </w:rPr>
        <w:t>不得在</w:t>
      </w:r>
      <w:r w:rsidR="00566EF6">
        <w:rPr>
          <w:rFonts w:ascii="Arial" w:hAnsi="Arial" w:cs="Arial" w:hint="eastAsia"/>
          <w:color w:val="000000"/>
          <w:kern w:val="2"/>
          <w:szCs w:val="18"/>
          <w:lang w:eastAsia="zh-CN"/>
        </w:rPr>
        <w:t>各项</w:t>
      </w:r>
      <w:r w:rsidR="00566EF6" w:rsidRPr="00566EF6">
        <w:rPr>
          <w:rFonts w:ascii="Arial" w:hAnsi="Arial" w:cs="Arial" w:hint="eastAsia"/>
          <w:color w:val="000000"/>
          <w:kern w:val="2"/>
          <w:szCs w:val="18"/>
          <w:lang w:eastAsia="zh-CN"/>
        </w:rPr>
        <w:t>服务未被</w:t>
      </w:r>
      <w:r w:rsidR="00CA6434">
        <w:rPr>
          <w:rFonts w:ascii="Arial" w:hAnsi="Arial" w:cs="Arial" w:hint="eastAsia"/>
          <w:color w:val="000000"/>
          <w:kern w:val="2"/>
          <w:szCs w:val="18"/>
          <w:lang w:eastAsia="zh-CN"/>
        </w:rPr>
        <w:t>SunGard</w:t>
      </w:r>
      <w:r w:rsidR="00CA6434">
        <w:rPr>
          <w:rFonts w:ascii="Arial" w:hAnsi="Arial" w:cs="Arial" w:hint="eastAsia"/>
          <w:color w:val="000000"/>
          <w:kern w:val="2"/>
          <w:szCs w:val="18"/>
          <w:lang w:eastAsia="zh-CN"/>
        </w:rPr>
        <w:t>和</w:t>
      </w:r>
      <w:r w:rsidR="00CA6434">
        <w:rPr>
          <w:rFonts w:ascii="Arial" w:hAnsi="Arial" w:cs="Arial" w:hint="eastAsia"/>
          <w:color w:val="000000"/>
          <w:kern w:val="2"/>
          <w:szCs w:val="18"/>
          <w:lang w:eastAsia="zh-CN"/>
        </w:rPr>
        <w:t>SunGard</w:t>
      </w:r>
      <w:r w:rsidR="00CA6434">
        <w:rPr>
          <w:rFonts w:ascii="Arial" w:hAnsi="Arial" w:cs="Arial" w:hint="eastAsia"/>
          <w:color w:val="000000"/>
          <w:kern w:val="2"/>
          <w:szCs w:val="18"/>
          <w:lang w:eastAsia="zh-CN"/>
        </w:rPr>
        <w:t>指定的客户</w:t>
      </w:r>
      <w:r w:rsidR="00566EF6" w:rsidRPr="00566EF6">
        <w:rPr>
          <w:rFonts w:ascii="Arial" w:hAnsi="Arial" w:cs="Arial" w:hint="eastAsia"/>
          <w:color w:val="000000"/>
          <w:kern w:val="2"/>
          <w:szCs w:val="18"/>
          <w:lang w:eastAsia="zh-CN"/>
        </w:rPr>
        <w:t>验收通过</w:t>
      </w:r>
      <w:r w:rsidR="005D37CF" w:rsidRPr="00566EF6">
        <w:rPr>
          <w:rFonts w:ascii="Arial" w:hAnsi="Arial" w:cs="Arial" w:hint="eastAsia"/>
          <w:spacing w:val="-2"/>
          <w:kern w:val="2"/>
          <w:lang w:eastAsia="zh-CN"/>
        </w:rPr>
        <w:t>之前向</w:t>
      </w:r>
      <w:r w:rsidR="006130E3">
        <w:rPr>
          <w:rFonts w:ascii="Arial" w:hAnsi="Arial" w:cs="Arial" w:hint="eastAsia"/>
          <w:spacing w:val="-2"/>
          <w:kern w:val="2"/>
          <w:lang w:eastAsia="zh-CN"/>
        </w:rPr>
        <w:t>SunGard</w:t>
      </w:r>
      <w:r w:rsidR="005D37CF" w:rsidRPr="00566EF6">
        <w:rPr>
          <w:rFonts w:ascii="Arial" w:hAnsi="Arial" w:cs="Arial" w:hint="eastAsia"/>
          <w:spacing w:val="-2"/>
          <w:kern w:val="2"/>
          <w:lang w:eastAsia="zh-CN"/>
        </w:rPr>
        <w:t>发出</w:t>
      </w:r>
      <w:r w:rsidR="00466854">
        <w:rPr>
          <w:rFonts w:ascii="Arial" w:hAnsi="Arial" w:cs="Arial" w:hint="eastAsia"/>
          <w:spacing w:val="-2"/>
          <w:kern w:val="2"/>
          <w:lang w:eastAsia="zh-CN"/>
        </w:rPr>
        <w:t>发票</w:t>
      </w:r>
      <w:r w:rsidR="005757B9">
        <w:rPr>
          <w:rFonts w:ascii="Arial" w:hAnsi="Arial" w:cs="Arial" w:hint="eastAsia"/>
          <w:spacing w:val="-2"/>
          <w:kern w:val="2"/>
          <w:lang w:eastAsia="zh-CN"/>
        </w:rPr>
        <w:t>，否则即使</w:t>
      </w:r>
      <w:r w:rsidR="005757B9">
        <w:rPr>
          <w:rFonts w:ascii="Arial" w:hAnsi="Arial" w:cs="Arial" w:hint="eastAsia"/>
          <w:spacing w:val="-2"/>
          <w:kern w:val="2"/>
          <w:lang w:eastAsia="zh-CN"/>
        </w:rPr>
        <w:t>SunGard</w:t>
      </w:r>
      <w:r w:rsidR="005757B9">
        <w:rPr>
          <w:rFonts w:ascii="Arial" w:hAnsi="Arial" w:cs="Arial" w:hint="eastAsia"/>
          <w:spacing w:val="-2"/>
          <w:kern w:val="2"/>
          <w:lang w:eastAsia="zh-CN"/>
        </w:rPr>
        <w:t>已收到分包商的</w:t>
      </w:r>
      <w:r w:rsidR="00466854">
        <w:rPr>
          <w:rFonts w:ascii="Arial" w:hAnsi="Arial" w:cs="Arial" w:hint="eastAsia"/>
          <w:spacing w:val="-2"/>
          <w:kern w:val="2"/>
          <w:lang w:eastAsia="zh-CN"/>
        </w:rPr>
        <w:t>发票</w:t>
      </w:r>
      <w:r w:rsidR="005757B9">
        <w:rPr>
          <w:rFonts w:ascii="Arial" w:hAnsi="Arial" w:cs="Arial" w:hint="eastAsia"/>
          <w:spacing w:val="-2"/>
          <w:kern w:val="2"/>
          <w:lang w:eastAsia="zh-CN"/>
        </w:rPr>
        <w:t>，</w:t>
      </w:r>
      <w:r w:rsidR="005757B9">
        <w:rPr>
          <w:rFonts w:ascii="Arial" w:hAnsi="Arial" w:cs="Arial" w:hint="eastAsia"/>
          <w:spacing w:val="-2"/>
          <w:kern w:val="2"/>
          <w:lang w:eastAsia="zh-CN"/>
        </w:rPr>
        <w:t>SunGard</w:t>
      </w:r>
      <w:r w:rsidR="005757B9">
        <w:rPr>
          <w:rFonts w:ascii="Arial" w:hAnsi="Arial" w:cs="Arial" w:hint="eastAsia"/>
          <w:spacing w:val="-2"/>
          <w:kern w:val="2"/>
          <w:lang w:eastAsia="zh-CN"/>
        </w:rPr>
        <w:t>有权不予以支付</w:t>
      </w:r>
      <w:r w:rsidR="00466854">
        <w:rPr>
          <w:rFonts w:ascii="Arial" w:hAnsi="Arial" w:cs="Arial" w:hint="eastAsia"/>
          <w:spacing w:val="-2"/>
          <w:kern w:val="2"/>
          <w:lang w:eastAsia="zh-CN"/>
        </w:rPr>
        <w:t>发票</w:t>
      </w:r>
      <w:r w:rsidR="00171FCB">
        <w:rPr>
          <w:rFonts w:ascii="Arial" w:hAnsi="Arial" w:cs="Arial" w:hint="eastAsia"/>
          <w:spacing w:val="-2"/>
          <w:kern w:val="2"/>
          <w:lang w:eastAsia="zh-CN"/>
        </w:rPr>
        <w:t>中的款项</w:t>
      </w:r>
      <w:r w:rsidR="005D37CF" w:rsidRPr="00566EF6">
        <w:rPr>
          <w:rFonts w:ascii="Arial" w:hAnsi="Arial" w:cs="Arial" w:hint="eastAsia"/>
          <w:spacing w:val="-2"/>
          <w:kern w:val="2"/>
          <w:lang w:eastAsia="zh-CN"/>
        </w:rPr>
        <w:t>。尽管有本协议的规定，如果</w:t>
      </w:r>
      <w:r w:rsidR="00F56DCB" w:rsidRPr="00566EF6">
        <w:rPr>
          <w:rFonts w:ascii="Arial" w:hAnsi="Arial" w:cs="Arial" w:hint="eastAsia"/>
          <w:spacing w:val="-2"/>
          <w:kern w:val="2"/>
          <w:lang w:eastAsia="zh-CN"/>
        </w:rPr>
        <w:t>分包</w:t>
      </w:r>
      <w:r w:rsidR="00F56DCB">
        <w:rPr>
          <w:rFonts w:ascii="Arial" w:hAnsi="Arial" w:cs="Arial" w:hint="eastAsia"/>
          <w:spacing w:val="-2"/>
          <w:kern w:val="2"/>
          <w:lang w:eastAsia="zh-CN"/>
        </w:rPr>
        <w:t>商</w:t>
      </w:r>
      <w:r w:rsidR="005D37CF">
        <w:rPr>
          <w:rFonts w:ascii="Arial" w:hAnsi="Arial" w:cs="Arial" w:hint="eastAsia"/>
          <w:spacing w:val="-2"/>
          <w:kern w:val="2"/>
          <w:lang w:eastAsia="zh-CN"/>
        </w:rPr>
        <w:t>向</w:t>
      </w:r>
      <w:r w:rsidR="006130E3">
        <w:rPr>
          <w:rFonts w:ascii="Arial" w:hAnsi="Arial" w:cs="Arial" w:hint="eastAsia"/>
          <w:spacing w:val="-2"/>
          <w:kern w:val="2"/>
          <w:lang w:eastAsia="zh-CN"/>
        </w:rPr>
        <w:t>SunGard</w:t>
      </w:r>
      <w:r w:rsidR="00AD7DEC">
        <w:rPr>
          <w:rFonts w:ascii="Arial" w:hAnsi="Arial" w:cs="Arial" w:hint="eastAsia"/>
          <w:spacing w:val="-2"/>
          <w:kern w:val="2"/>
          <w:lang w:eastAsia="zh-CN"/>
        </w:rPr>
        <w:t>指定</w:t>
      </w:r>
      <w:r w:rsidR="004D5B63">
        <w:rPr>
          <w:rFonts w:ascii="Arial" w:hAnsi="Arial" w:cs="Arial" w:hint="eastAsia"/>
          <w:spacing w:val="-2"/>
          <w:kern w:val="2"/>
          <w:lang w:eastAsia="zh-CN"/>
        </w:rPr>
        <w:t>的客户</w:t>
      </w:r>
      <w:r w:rsidR="005D37CF">
        <w:rPr>
          <w:rFonts w:ascii="Arial" w:hAnsi="Arial" w:cs="Arial" w:hint="eastAsia"/>
          <w:spacing w:val="-2"/>
          <w:kern w:val="2"/>
          <w:lang w:eastAsia="zh-CN"/>
        </w:rPr>
        <w:t>提供各项服务，</w:t>
      </w:r>
      <w:r w:rsidR="006130E3">
        <w:rPr>
          <w:rFonts w:ascii="Arial" w:hAnsi="Arial" w:cs="Arial" w:hint="eastAsia"/>
          <w:spacing w:val="-2"/>
          <w:kern w:val="2"/>
          <w:lang w:eastAsia="zh-CN"/>
        </w:rPr>
        <w:t>SunGard</w:t>
      </w:r>
      <w:r w:rsidR="008041EC">
        <w:rPr>
          <w:rFonts w:ascii="Arial" w:hAnsi="Arial" w:cs="Arial" w:hint="eastAsia"/>
          <w:spacing w:val="-2"/>
          <w:kern w:val="2"/>
          <w:lang w:eastAsia="zh-CN"/>
        </w:rPr>
        <w:t>仅在</w:t>
      </w:r>
      <w:r w:rsidR="004D5B63">
        <w:rPr>
          <w:rFonts w:ascii="Arial" w:hAnsi="Arial" w:cs="Arial" w:hint="eastAsia"/>
          <w:spacing w:val="-2"/>
          <w:kern w:val="2"/>
          <w:lang w:eastAsia="zh-CN"/>
        </w:rPr>
        <w:t>其</w:t>
      </w:r>
      <w:r w:rsidR="008041EC">
        <w:rPr>
          <w:rFonts w:ascii="Arial" w:hAnsi="Arial" w:cs="Arial" w:hint="eastAsia"/>
          <w:spacing w:val="-2"/>
          <w:kern w:val="2"/>
          <w:lang w:eastAsia="zh-CN"/>
        </w:rPr>
        <w:t>收到客户的相关、相应</w:t>
      </w:r>
      <w:r w:rsidR="00C10BC3">
        <w:rPr>
          <w:rFonts w:ascii="Arial" w:hAnsi="Arial" w:cs="Arial" w:hint="eastAsia"/>
          <w:spacing w:val="-2"/>
          <w:kern w:val="2"/>
          <w:lang w:eastAsia="zh-CN"/>
        </w:rPr>
        <w:t>的全部款项</w:t>
      </w:r>
      <w:r w:rsidR="008041EC">
        <w:rPr>
          <w:rFonts w:ascii="Arial" w:hAnsi="Arial" w:cs="Arial" w:hint="eastAsia"/>
          <w:spacing w:val="-2"/>
          <w:kern w:val="2"/>
          <w:lang w:eastAsia="zh-CN"/>
        </w:rPr>
        <w:t>后方</w:t>
      </w:r>
      <w:r w:rsidR="00C10BC3">
        <w:rPr>
          <w:rFonts w:ascii="Arial" w:hAnsi="Arial" w:cs="Arial" w:hint="eastAsia"/>
          <w:spacing w:val="-2"/>
          <w:kern w:val="2"/>
          <w:lang w:eastAsia="zh-CN"/>
        </w:rPr>
        <w:t>有</w:t>
      </w:r>
      <w:r w:rsidR="005D37CF">
        <w:rPr>
          <w:rFonts w:ascii="Arial" w:hAnsi="Arial" w:cs="Arial" w:hint="eastAsia"/>
          <w:spacing w:val="-2"/>
          <w:kern w:val="2"/>
          <w:lang w:eastAsia="zh-CN"/>
        </w:rPr>
        <w:t>向</w:t>
      </w:r>
      <w:r w:rsidR="00F56DCB">
        <w:rPr>
          <w:rFonts w:ascii="Arial" w:hAnsi="Arial" w:cs="Arial" w:hint="eastAsia"/>
          <w:spacing w:val="-2"/>
          <w:kern w:val="2"/>
          <w:lang w:eastAsia="zh-CN"/>
        </w:rPr>
        <w:t>分包商</w:t>
      </w:r>
      <w:r w:rsidR="005D37CF">
        <w:rPr>
          <w:rFonts w:ascii="Arial" w:hAnsi="Arial" w:cs="Arial" w:hint="eastAsia"/>
          <w:spacing w:val="-2"/>
          <w:kern w:val="2"/>
          <w:lang w:eastAsia="zh-CN"/>
        </w:rPr>
        <w:t>支付</w:t>
      </w:r>
      <w:r w:rsidR="008041EC">
        <w:rPr>
          <w:rFonts w:ascii="Arial" w:hAnsi="Arial" w:cs="Arial" w:hint="eastAsia"/>
          <w:spacing w:val="-2"/>
          <w:kern w:val="2"/>
          <w:lang w:eastAsia="zh-CN"/>
        </w:rPr>
        <w:t>有关</w:t>
      </w:r>
      <w:r w:rsidR="005D37CF">
        <w:rPr>
          <w:rFonts w:ascii="Arial" w:hAnsi="Arial" w:cs="Arial" w:hint="eastAsia"/>
          <w:spacing w:val="-2"/>
          <w:kern w:val="2"/>
          <w:lang w:eastAsia="zh-CN"/>
        </w:rPr>
        <w:t>付款</w:t>
      </w:r>
      <w:r w:rsidR="00C10BC3">
        <w:rPr>
          <w:rFonts w:ascii="Arial" w:hAnsi="Arial" w:cs="Arial" w:hint="eastAsia"/>
          <w:spacing w:val="-2"/>
          <w:kern w:val="2"/>
          <w:lang w:eastAsia="zh-CN"/>
        </w:rPr>
        <w:t>的义务</w:t>
      </w:r>
      <w:r w:rsidR="005D37CF">
        <w:rPr>
          <w:rFonts w:ascii="Arial" w:hAnsi="Arial" w:cs="Arial" w:hint="eastAsia"/>
          <w:spacing w:val="-2"/>
          <w:kern w:val="2"/>
          <w:lang w:eastAsia="zh-CN"/>
        </w:rPr>
        <w:t>。</w:t>
      </w:r>
      <w:r w:rsidR="006130E3">
        <w:rPr>
          <w:rFonts w:ascii="Arial" w:hAnsi="Arial" w:cs="Arial" w:hint="eastAsia"/>
          <w:spacing w:val="-2"/>
          <w:kern w:val="2"/>
          <w:lang w:eastAsia="zh-CN"/>
        </w:rPr>
        <w:t>SunGard</w:t>
      </w:r>
      <w:r w:rsidR="005D4FC8">
        <w:rPr>
          <w:rFonts w:ascii="Arial" w:hAnsi="Arial" w:cs="Arial" w:hint="eastAsia"/>
          <w:spacing w:val="-2"/>
          <w:kern w:val="2"/>
          <w:lang w:eastAsia="zh-CN"/>
        </w:rPr>
        <w:t>的付款不应影响</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指定的客户）</w:t>
      </w:r>
      <w:r w:rsidR="005D4FC8">
        <w:rPr>
          <w:rFonts w:ascii="Arial" w:hAnsi="Arial" w:cs="Arial" w:hint="eastAsia"/>
          <w:spacing w:val="-2"/>
          <w:kern w:val="2"/>
          <w:lang w:eastAsia="zh-CN"/>
        </w:rPr>
        <w:t>可能对</w:t>
      </w:r>
      <w:r w:rsidR="00F56DCB">
        <w:rPr>
          <w:rFonts w:ascii="Arial" w:hAnsi="Arial" w:cs="Arial" w:hint="eastAsia"/>
          <w:spacing w:val="-2"/>
          <w:kern w:val="2"/>
          <w:lang w:eastAsia="zh-CN"/>
        </w:rPr>
        <w:t>分包商</w:t>
      </w:r>
      <w:r w:rsidR="005D4FC8">
        <w:rPr>
          <w:rFonts w:ascii="Arial" w:hAnsi="Arial" w:cs="Arial" w:hint="eastAsia"/>
          <w:spacing w:val="-2"/>
          <w:kern w:val="2"/>
          <w:lang w:eastAsia="zh-CN"/>
        </w:rPr>
        <w:t>享有</w:t>
      </w:r>
      <w:r w:rsidR="00057293">
        <w:rPr>
          <w:rFonts w:ascii="Arial" w:hAnsi="Arial" w:cs="Arial" w:hint="eastAsia"/>
          <w:spacing w:val="-2"/>
          <w:kern w:val="2"/>
          <w:lang w:eastAsia="zh-CN"/>
        </w:rPr>
        <w:t>的</w:t>
      </w:r>
      <w:r w:rsidR="005D4FC8">
        <w:rPr>
          <w:rFonts w:ascii="Arial" w:hAnsi="Arial" w:cs="Arial" w:hint="eastAsia"/>
          <w:spacing w:val="-2"/>
          <w:kern w:val="2"/>
          <w:lang w:eastAsia="zh-CN"/>
        </w:rPr>
        <w:t>任何索赔或权利，也不构成</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指定的客户）</w:t>
      </w:r>
      <w:r w:rsidR="00057293">
        <w:rPr>
          <w:rFonts w:ascii="Arial" w:hAnsi="Arial" w:cs="Arial" w:hint="eastAsia"/>
          <w:spacing w:val="-2"/>
          <w:kern w:val="2"/>
          <w:lang w:eastAsia="zh-CN"/>
        </w:rPr>
        <w:t>就</w:t>
      </w:r>
      <w:r w:rsidR="00F56DCB">
        <w:rPr>
          <w:rFonts w:ascii="Arial" w:hAnsi="Arial" w:cs="Arial" w:hint="eastAsia"/>
          <w:spacing w:val="-2"/>
          <w:kern w:val="2"/>
          <w:lang w:eastAsia="zh-CN"/>
        </w:rPr>
        <w:t>分包商</w:t>
      </w:r>
      <w:r w:rsidR="005D4FC8">
        <w:rPr>
          <w:rFonts w:ascii="Arial" w:hAnsi="Arial" w:cs="Arial" w:hint="eastAsia"/>
          <w:spacing w:val="-2"/>
          <w:kern w:val="2"/>
          <w:lang w:eastAsia="zh-CN"/>
        </w:rPr>
        <w:t>已经满足了其在本协议或某</w:t>
      </w:r>
      <w:r w:rsidR="005D4FC8">
        <w:rPr>
          <w:rFonts w:hint="eastAsia"/>
          <w:lang w:eastAsia="zh-CN"/>
        </w:rPr>
        <w:t>指定附件项下的义务</w:t>
      </w:r>
      <w:r w:rsidR="002A1E63">
        <w:rPr>
          <w:rFonts w:hint="eastAsia"/>
          <w:lang w:eastAsia="zh-CN"/>
        </w:rPr>
        <w:t>的</w:t>
      </w:r>
      <w:r w:rsidR="00057293">
        <w:rPr>
          <w:rFonts w:ascii="Arial" w:hAnsi="Arial" w:cs="Arial" w:hint="eastAsia"/>
          <w:spacing w:val="-2"/>
          <w:kern w:val="2"/>
          <w:lang w:eastAsia="zh-CN"/>
        </w:rPr>
        <w:t>认可</w:t>
      </w:r>
      <w:r w:rsidR="005D4FC8">
        <w:rPr>
          <w:rFonts w:hint="eastAsia"/>
          <w:lang w:eastAsia="zh-CN"/>
        </w:rPr>
        <w:t>。</w:t>
      </w:r>
      <w:r w:rsidR="006130E3">
        <w:rPr>
          <w:rFonts w:ascii="Arial" w:hAnsi="Arial" w:cs="Arial" w:hint="eastAsia"/>
          <w:spacing w:val="-2"/>
          <w:kern w:val="2"/>
          <w:lang w:eastAsia="zh-CN"/>
        </w:rPr>
        <w:t>SunGard</w:t>
      </w:r>
      <w:r w:rsidR="005D4FC8">
        <w:rPr>
          <w:rFonts w:ascii="Arial" w:hAnsi="Arial" w:cs="Arial" w:hint="eastAsia"/>
          <w:spacing w:val="-2"/>
          <w:kern w:val="2"/>
          <w:lang w:eastAsia="zh-CN"/>
        </w:rPr>
        <w:t>可</w:t>
      </w:r>
      <w:r w:rsidR="002A1E63">
        <w:rPr>
          <w:rFonts w:ascii="Arial" w:hAnsi="Arial" w:cs="Arial" w:hint="eastAsia"/>
          <w:spacing w:val="-2"/>
          <w:kern w:val="2"/>
          <w:lang w:eastAsia="zh-CN"/>
        </w:rPr>
        <w:t>从其应付的各项服务费中</w:t>
      </w:r>
      <w:r w:rsidR="005D4FC8">
        <w:rPr>
          <w:rFonts w:ascii="Arial" w:hAnsi="Arial" w:cs="Arial" w:hint="eastAsia"/>
          <w:spacing w:val="-2"/>
          <w:kern w:val="2"/>
          <w:lang w:eastAsia="zh-CN"/>
        </w:rPr>
        <w:t>就</w:t>
      </w:r>
      <w:r w:rsidR="00BE7BF9">
        <w:rPr>
          <w:rFonts w:ascii="Arial" w:hAnsi="Arial" w:cs="Arial" w:hint="eastAsia"/>
          <w:spacing w:val="-2"/>
          <w:kern w:val="2"/>
          <w:lang w:eastAsia="zh-CN"/>
        </w:rPr>
        <w:t>其</w:t>
      </w:r>
      <w:r w:rsidR="005D4FC8">
        <w:rPr>
          <w:rFonts w:ascii="Arial" w:hAnsi="Arial" w:cs="Arial" w:hint="eastAsia"/>
          <w:spacing w:val="-2"/>
          <w:kern w:val="2"/>
          <w:lang w:eastAsia="zh-CN"/>
        </w:rPr>
        <w:t>与</w:t>
      </w:r>
      <w:r w:rsidR="00F56DCB">
        <w:rPr>
          <w:rFonts w:ascii="Arial" w:hAnsi="Arial" w:cs="Arial" w:hint="eastAsia"/>
          <w:spacing w:val="-2"/>
          <w:kern w:val="2"/>
          <w:lang w:eastAsia="zh-CN"/>
        </w:rPr>
        <w:t>分包商</w:t>
      </w:r>
      <w:r w:rsidR="005D4FC8">
        <w:rPr>
          <w:rFonts w:ascii="Arial" w:hAnsi="Arial" w:cs="Arial" w:hint="eastAsia"/>
          <w:spacing w:val="-2"/>
          <w:kern w:val="2"/>
          <w:lang w:eastAsia="zh-CN"/>
        </w:rPr>
        <w:t>的任何争议或</w:t>
      </w:r>
      <w:r w:rsidR="00BE7BF9">
        <w:rPr>
          <w:rFonts w:ascii="Arial" w:hAnsi="Arial" w:cs="Arial" w:hint="eastAsia"/>
          <w:spacing w:val="-2"/>
          <w:kern w:val="2"/>
          <w:lang w:eastAsia="zh-CN"/>
        </w:rPr>
        <w:t>对</w:t>
      </w:r>
      <w:r w:rsidR="00F56DCB">
        <w:rPr>
          <w:rFonts w:ascii="Arial" w:hAnsi="Arial" w:cs="Arial" w:hint="eastAsia"/>
          <w:spacing w:val="-2"/>
          <w:kern w:val="2"/>
          <w:lang w:eastAsia="zh-CN"/>
        </w:rPr>
        <w:t>分包商</w:t>
      </w:r>
      <w:r w:rsidR="005D4FC8">
        <w:rPr>
          <w:rFonts w:ascii="Arial" w:hAnsi="Arial" w:cs="Arial" w:hint="eastAsia"/>
          <w:spacing w:val="-2"/>
          <w:kern w:val="2"/>
          <w:lang w:eastAsia="zh-CN"/>
        </w:rPr>
        <w:t>提出的索赔作出扣除或递延，但此举不影响</w:t>
      </w:r>
      <w:r w:rsidR="00F56DCB">
        <w:rPr>
          <w:rFonts w:ascii="Arial" w:hAnsi="Arial" w:cs="Arial" w:hint="eastAsia"/>
          <w:spacing w:val="-2"/>
          <w:kern w:val="2"/>
          <w:lang w:eastAsia="zh-CN"/>
        </w:rPr>
        <w:t>分包商</w:t>
      </w:r>
      <w:r w:rsidR="00702ABD">
        <w:rPr>
          <w:rFonts w:ascii="Arial" w:hAnsi="Arial" w:cs="Arial" w:hint="eastAsia"/>
          <w:spacing w:val="-2"/>
          <w:kern w:val="2"/>
          <w:lang w:eastAsia="zh-CN"/>
        </w:rPr>
        <w:t>赢得</w:t>
      </w:r>
      <w:r w:rsidR="006A7D2D">
        <w:rPr>
          <w:rFonts w:ascii="Arial" w:hAnsi="Arial" w:cs="Arial" w:hint="eastAsia"/>
          <w:spacing w:val="-2"/>
          <w:kern w:val="2"/>
          <w:lang w:eastAsia="zh-CN"/>
        </w:rPr>
        <w:t>争议或索赔</w:t>
      </w:r>
      <w:r w:rsidR="00702ABD">
        <w:rPr>
          <w:rFonts w:ascii="Arial" w:hAnsi="Arial" w:cs="Arial" w:hint="eastAsia"/>
          <w:spacing w:val="-2"/>
          <w:kern w:val="2"/>
          <w:lang w:eastAsia="zh-CN"/>
        </w:rPr>
        <w:t>诉讼</w:t>
      </w:r>
      <w:r w:rsidR="006A7D2D">
        <w:rPr>
          <w:rFonts w:ascii="Arial" w:hAnsi="Arial" w:cs="Arial" w:hint="eastAsia"/>
          <w:spacing w:val="-2"/>
          <w:kern w:val="2"/>
          <w:lang w:eastAsia="zh-CN"/>
        </w:rPr>
        <w:t>后收取全部服务收费的权利。</w:t>
      </w:r>
    </w:p>
    <w:p w:rsidR="008035D4" w:rsidRPr="008D4E99" w:rsidRDefault="006A7D2D" w:rsidP="004D671E">
      <w:pPr>
        <w:pStyle w:val="2"/>
        <w:rPr>
          <w:rFonts w:ascii="Arial" w:hAnsi="Arial" w:cs="Arial"/>
          <w:kern w:val="2"/>
          <w:lang w:eastAsia="zh-CN"/>
        </w:rPr>
      </w:pPr>
      <w:bookmarkStart w:id="43" w:name="W_L"/>
      <w:bookmarkEnd w:id="43"/>
      <w:r>
        <w:rPr>
          <w:rFonts w:hint="eastAsia"/>
          <w:b/>
          <w:kern w:val="2"/>
          <w:lang w:eastAsia="zh-CN"/>
        </w:rPr>
        <w:t>货币。</w:t>
      </w:r>
      <w:r>
        <w:rPr>
          <w:rFonts w:hint="eastAsia"/>
          <w:lang w:eastAsia="zh-CN"/>
        </w:rPr>
        <w:t>本协议或指定附件提到的所有付款和费用均为人民币</w:t>
      </w:r>
      <w:r w:rsidR="00143EDA">
        <w:rPr>
          <w:kern w:val="2"/>
          <w:lang w:eastAsia="zh-CN"/>
        </w:rPr>
        <w:t>(</w:t>
      </w:r>
      <w:r>
        <w:rPr>
          <w:rFonts w:hint="eastAsia"/>
          <w:kern w:val="2"/>
          <w:lang w:eastAsia="zh-CN"/>
        </w:rPr>
        <w:t>“</w:t>
      </w:r>
      <w:r w:rsidR="00143EDA">
        <w:rPr>
          <w:kern w:val="2"/>
          <w:lang w:eastAsia="zh-CN"/>
        </w:rPr>
        <w:t>RMB</w:t>
      </w:r>
      <w:r>
        <w:rPr>
          <w:rFonts w:hint="eastAsia"/>
          <w:kern w:val="2"/>
          <w:lang w:eastAsia="zh-CN"/>
        </w:rPr>
        <w:t>”</w:t>
      </w:r>
      <w:r w:rsidR="00143EDA">
        <w:rPr>
          <w:kern w:val="2"/>
          <w:lang w:eastAsia="zh-CN"/>
        </w:rPr>
        <w:t>)</w:t>
      </w:r>
      <w:r>
        <w:rPr>
          <w:rFonts w:hint="eastAsia"/>
          <w:kern w:val="2"/>
          <w:lang w:eastAsia="zh-CN"/>
        </w:rPr>
        <w:t>。</w:t>
      </w:r>
    </w:p>
    <w:p w:rsidR="008035D4" w:rsidRDefault="006F40BC" w:rsidP="004D671E">
      <w:pPr>
        <w:pStyle w:val="1"/>
        <w:jc w:val="both"/>
        <w:rPr>
          <w:rFonts w:ascii="Arial" w:hAnsi="Arial" w:cs="Arial"/>
          <w:kern w:val="2"/>
          <w:sz w:val="22"/>
        </w:rPr>
      </w:pPr>
      <w:bookmarkStart w:id="44" w:name="_Ref507473844"/>
      <w:r>
        <w:rPr>
          <w:rFonts w:ascii="Arial" w:hAnsi="Arial" w:cs="Arial" w:hint="eastAsia"/>
          <w:kern w:val="2"/>
          <w:sz w:val="22"/>
          <w:lang w:eastAsia="zh-CN"/>
        </w:rPr>
        <w:t>保证和限制</w:t>
      </w:r>
      <w:bookmarkEnd w:id="44"/>
    </w:p>
    <w:p w:rsidR="008035D4" w:rsidRDefault="00F56DCB" w:rsidP="004D671E">
      <w:pPr>
        <w:pStyle w:val="2"/>
        <w:rPr>
          <w:rFonts w:ascii="Arial" w:hAnsi="Arial" w:cs="Arial"/>
          <w:kern w:val="2"/>
          <w:lang w:eastAsia="zh-CN"/>
        </w:rPr>
      </w:pPr>
      <w:bookmarkStart w:id="45" w:name="PERFORMANCE"/>
      <w:bookmarkStart w:id="46" w:name="_Ref507474208"/>
      <w:bookmarkEnd w:id="45"/>
      <w:r>
        <w:rPr>
          <w:rFonts w:ascii="Arial" w:hAnsi="Arial" w:cs="Arial" w:hint="eastAsia"/>
          <w:b/>
          <w:kern w:val="2"/>
          <w:lang w:eastAsia="zh-CN"/>
        </w:rPr>
        <w:t>分包商</w:t>
      </w:r>
      <w:r w:rsidR="006F40BC">
        <w:rPr>
          <w:rFonts w:ascii="Arial" w:hAnsi="Arial" w:cs="Arial" w:hint="eastAsia"/>
          <w:b/>
          <w:kern w:val="2"/>
          <w:lang w:eastAsia="zh-CN"/>
        </w:rPr>
        <w:t>的保证</w:t>
      </w:r>
      <w:r w:rsidR="00702ABD">
        <w:rPr>
          <w:rFonts w:ascii="Arial" w:hAnsi="Arial" w:cs="Arial" w:hint="eastAsia"/>
          <w:b/>
          <w:kern w:val="2"/>
          <w:lang w:eastAsia="zh-CN"/>
        </w:rPr>
        <w:t>。</w:t>
      </w:r>
      <w:r>
        <w:rPr>
          <w:rFonts w:ascii="Arial" w:hAnsi="Arial" w:cs="Arial" w:hint="eastAsia"/>
          <w:kern w:val="2"/>
          <w:lang w:eastAsia="zh-CN"/>
        </w:rPr>
        <w:t>分包商</w:t>
      </w:r>
      <w:r w:rsidR="006F40BC">
        <w:rPr>
          <w:rFonts w:ascii="Arial" w:hAnsi="Arial" w:cs="Arial" w:hint="eastAsia"/>
          <w:spacing w:val="-2"/>
          <w:kern w:val="2"/>
          <w:lang w:eastAsia="zh-CN"/>
        </w:rPr>
        <w:t>向</w:t>
      </w:r>
      <w:r w:rsidR="006130E3">
        <w:rPr>
          <w:rFonts w:ascii="Arial" w:hAnsi="Arial" w:cs="Arial" w:hint="eastAsia"/>
          <w:spacing w:val="-2"/>
          <w:kern w:val="2"/>
          <w:lang w:eastAsia="zh-CN"/>
        </w:rPr>
        <w:t>SunGard</w:t>
      </w:r>
      <w:r w:rsidR="001C3B3F">
        <w:rPr>
          <w:rFonts w:ascii="Arial" w:hAnsi="Arial" w:cs="Arial" w:hint="eastAsia"/>
          <w:spacing w:val="-2"/>
          <w:kern w:val="2"/>
          <w:lang w:eastAsia="zh-CN"/>
        </w:rPr>
        <w:t>及</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指定的客户</w:t>
      </w:r>
      <w:r w:rsidR="006F40BC">
        <w:rPr>
          <w:rFonts w:ascii="Arial" w:hAnsi="Arial" w:cs="Arial" w:hint="eastAsia"/>
          <w:spacing w:val="-2"/>
          <w:kern w:val="2"/>
          <w:lang w:eastAsia="zh-CN"/>
        </w:rPr>
        <w:t>保证：</w:t>
      </w:r>
      <w:r w:rsidR="008035D4">
        <w:rPr>
          <w:rFonts w:ascii="Arial" w:hAnsi="Arial" w:cs="Arial"/>
          <w:kern w:val="2"/>
          <w:lang w:eastAsia="zh-CN"/>
        </w:rPr>
        <w:t xml:space="preserve"> </w:t>
      </w:r>
    </w:p>
    <w:p w:rsidR="008035D4" w:rsidRDefault="00E44FEE" w:rsidP="004D671E">
      <w:pPr>
        <w:pStyle w:val="3"/>
        <w:jc w:val="both"/>
        <w:rPr>
          <w:rFonts w:ascii="Arial" w:hAnsi="Arial" w:cs="Arial"/>
          <w:kern w:val="2"/>
          <w:lang w:eastAsia="zh-CN"/>
        </w:rPr>
      </w:pPr>
      <w:r>
        <w:rPr>
          <w:rFonts w:ascii="Arial" w:hAnsi="Arial" w:cs="Arial" w:hint="eastAsia"/>
          <w:lang w:eastAsia="zh-CN"/>
        </w:rPr>
        <w:lastRenderedPageBreak/>
        <w:t>其将根据</w:t>
      </w:r>
      <w:r>
        <w:rPr>
          <w:rFonts w:hint="eastAsia"/>
          <w:lang w:eastAsia="zh-CN"/>
        </w:rPr>
        <w:t>指定附件规定</w:t>
      </w:r>
      <w:r w:rsidR="00486BB3">
        <w:rPr>
          <w:rFonts w:hint="eastAsia"/>
          <w:lang w:eastAsia="zh-CN"/>
        </w:rPr>
        <w:t>选派合格、经训练、有经验并完全了解</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指定的客户）</w:t>
      </w:r>
      <w:r w:rsidR="00486BB3">
        <w:rPr>
          <w:rFonts w:ascii="Arial" w:hAnsi="Arial" w:cs="Arial" w:hint="eastAsia"/>
          <w:spacing w:val="-2"/>
          <w:kern w:val="2"/>
          <w:lang w:eastAsia="zh-CN"/>
        </w:rPr>
        <w:t>要求的</w:t>
      </w:r>
      <w:r w:rsidR="00E41D77">
        <w:rPr>
          <w:rFonts w:ascii="Arial" w:hAnsi="Arial" w:cs="Arial" w:hint="eastAsia"/>
          <w:spacing w:val="-2"/>
          <w:kern w:val="2"/>
          <w:lang w:eastAsia="zh-CN"/>
        </w:rPr>
        <w:t>、经</w:t>
      </w:r>
      <w:r w:rsidR="006130E3">
        <w:rPr>
          <w:rFonts w:ascii="Arial" w:hAnsi="Arial" w:cs="Arial" w:hint="eastAsia"/>
          <w:spacing w:val="-2"/>
          <w:kern w:val="2"/>
          <w:lang w:eastAsia="zh-CN"/>
        </w:rPr>
        <w:t>SunGard</w:t>
      </w:r>
      <w:r w:rsidR="00E41D77">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E41D77">
        <w:rPr>
          <w:rFonts w:ascii="Arial" w:hAnsi="Arial" w:cs="Arial" w:hint="eastAsia"/>
          <w:spacing w:val="-2"/>
          <w:kern w:val="2"/>
          <w:lang w:eastAsia="zh-CN"/>
        </w:rPr>
        <w:t>指定的客户）认可的</w:t>
      </w:r>
      <w:r w:rsidR="00486BB3">
        <w:rPr>
          <w:rFonts w:ascii="Arial" w:hAnsi="Arial" w:cs="Arial" w:hint="eastAsia"/>
          <w:spacing w:val="-2"/>
          <w:kern w:val="2"/>
          <w:lang w:eastAsia="zh-CN"/>
        </w:rPr>
        <w:t>人员，</w:t>
      </w:r>
      <w:r w:rsidR="00E26EA0">
        <w:rPr>
          <w:rFonts w:ascii="Arial" w:hAnsi="Arial" w:cs="Arial" w:hint="eastAsia"/>
          <w:spacing w:val="-2"/>
          <w:kern w:val="2"/>
          <w:lang w:eastAsia="zh-CN"/>
        </w:rPr>
        <w:t>以</w:t>
      </w:r>
      <w:r>
        <w:rPr>
          <w:rFonts w:hint="eastAsia"/>
          <w:lang w:eastAsia="zh-CN"/>
        </w:rPr>
        <w:t>高度技巧和</w:t>
      </w:r>
      <w:r w:rsidR="00E26EA0">
        <w:rPr>
          <w:rFonts w:hint="eastAsia"/>
          <w:lang w:eastAsia="zh-CN"/>
        </w:rPr>
        <w:t>细心</w:t>
      </w:r>
      <w:r>
        <w:rPr>
          <w:rFonts w:hint="eastAsia"/>
          <w:lang w:eastAsia="zh-CN"/>
        </w:rPr>
        <w:t>履行各项服务，</w:t>
      </w:r>
      <w:r w:rsidR="00486BB3">
        <w:rPr>
          <w:rFonts w:hint="eastAsia"/>
          <w:lang w:eastAsia="zh-CN"/>
        </w:rPr>
        <w:t>并按照相关的良好行业惯例提供各项服务。</w:t>
      </w:r>
    </w:p>
    <w:bookmarkEnd w:id="46"/>
    <w:p w:rsidR="008035D4" w:rsidRDefault="0024570A" w:rsidP="004D671E">
      <w:pPr>
        <w:pStyle w:val="3"/>
        <w:jc w:val="both"/>
        <w:rPr>
          <w:rFonts w:ascii="Arial" w:hAnsi="Arial" w:cs="Arial"/>
          <w:lang w:eastAsia="zh-CN"/>
        </w:rPr>
      </w:pPr>
      <w:r>
        <w:rPr>
          <w:rFonts w:ascii="Arial" w:hAnsi="Arial" w:cs="Arial" w:hint="eastAsia"/>
          <w:lang w:eastAsia="zh-CN"/>
        </w:rPr>
        <w:t>已经取得须从任何第三方得到的所有许可和同意</w:t>
      </w:r>
      <w:r w:rsidR="00E909C0">
        <w:rPr>
          <w:rFonts w:ascii="Arial" w:hAnsi="Arial" w:cs="Arial" w:hint="eastAsia"/>
          <w:lang w:eastAsia="zh-CN"/>
        </w:rPr>
        <w:t>，可以商谈、签订和履行本协议</w:t>
      </w:r>
      <w:r>
        <w:rPr>
          <w:rFonts w:ascii="Arial" w:hAnsi="Arial" w:cs="Arial" w:hint="eastAsia"/>
          <w:lang w:eastAsia="zh-CN"/>
        </w:rPr>
        <w:t>；</w:t>
      </w:r>
    </w:p>
    <w:p w:rsidR="008035D4" w:rsidRDefault="0024570A" w:rsidP="004D671E">
      <w:pPr>
        <w:pStyle w:val="3"/>
        <w:jc w:val="both"/>
        <w:rPr>
          <w:rFonts w:ascii="Arial" w:hAnsi="Arial" w:cs="Arial"/>
          <w:lang w:eastAsia="zh-CN"/>
        </w:rPr>
      </w:pPr>
      <w:r>
        <w:rPr>
          <w:rFonts w:ascii="Arial" w:hAnsi="Arial" w:cs="Arial"/>
          <w:lang w:eastAsia="zh-CN"/>
        </w:rPr>
        <w:t>各项服务</w:t>
      </w:r>
      <w:r>
        <w:rPr>
          <w:rFonts w:ascii="Arial" w:hAnsi="Arial" w:cs="Arial" w:hint="eastAsia"/>
          <w:lang w:eastAsia="zh-CN"/>
        </w:rPr>
        <w:t>将严格遵守本协议和</w:t>
      </w:r>
      <w:r>
        <w:rPr>
          <w:rFonts w:ascii="Arial" w:hAnsi="Arial" w:cs="Arial"/>
          <w:lang w:eastAsia="zh-CN"/>
        </w:rPr>
        <w:t>指定附件</w:t>
      </w:r>
      <w:r w:rsidR="008035D4">
        <w:rPr>
          <w:rFonts w:ascii="Arial" w:hAnsi="Arial" w:cs="Arial"/>
          <w:lang w:eastAsia="zh-CN"/>
        </w:rPr>
        <w:t xml:space="preserve"> (</w:t>
      </w:r>
      <w:r w:rsidR="00AD4785">
        <w:rPr>
          <w:rFonts w:ascii="Arial" w:hAnsi="Arial" w:cs="Arial" w:hint="eastAsia"/>
          <w:lang w:eastAsia="zh-CN"/>
        </w:rPr>
        <w:t>和本协议和</w:t>
      </w:r>
      <w:r>
        <w:rPr>
          <w:rFonts w:ascii="Arial" w:hAnsi="Arial" w:cs="Arial"/>
          <w:lang w:eastAsia="zh-CN"/>
        </w:rPr>
        <w:t>指定附件</w:t>
      </w:r>
      <w:r w:rsidR="00AD4785">
        <w:rPr>
          <w:rFonts w:ascii="Arial" w:hAnsi="Arial" w:cs="Arial" w:hint="eastAsia"/>
          <w:lang w:eastAsia="zh-CN"/>
        </w:rPr>
        <w:t>提到的文件</w:t>
      </w:r>
      <w:r w:rsidR="008035D4">
        <w:rPr>
          <w:rFonts w:ascii="Arial" w:hAnsi="Arial" w:cs="Arial"/>
          <w:lang w:eastAsia="zh-CN"/>
        </w:rPr>
        <w:t>)</w:t>
      </w:r>
      <w:r w:rsidR="00AD4785">
        <w:rPr>
          <w:rFonts w:ascii="Arial" w:hAnsi="Arial" w:cs="Arial" w:hint="eastAsia"/>
          <w:lang w:eastAsia="zh-CN"/>
        </w:rPr>
        <w:t>中的所有</w:t>
      </w:r>
      <w:r w:rsidR="00A23900">
        <w:rPr>
          <w:rFonts w:ascii="Arial" w:hAnsi="Arial" w:cs="Arial" w:hint="eastAsia"/>
          <w:lang w:eastAsia="zh-CN"/>
        </w:rPr>
        <w:t>描述</w:t>
      </w:r>
      <w:r w:rsidR="00850DC3">
        <w:rPr>
          <w:rFonts w:ascii="Arial" w:hAnsi="Arial" w:cs="Arial" w:hint="eastAsia"/>
          <w:lang w:eastAsia="zh-CN"/>
        </w:rPr>
        <w:t>以及</w:t>
      </w:r>
      <w:r w:rsidR="00850DC3">
        <w:rPr>
          <w:rFonts w:ascii="Arial" w:hAnsi="Arial" w:cs="Arial" w:hint="eastAsia"/>
          <w:lang w:eastAsia="zh-CN"/>
        </w:rPr>
        <w:t>SunGard</w:t>
      </w:r>
      <w:r w:rsidR="00850DC3">
        <w:rPr>
          <w:rFonts w:ascii="Arial" w:hAnsi="Arial" w:cs="Arial" w:hint="eastAsia"/>
          <w:lang w:eastAsia="zh-CN"/>
        </w:rPr>
        <w:t>和</w:t>
      </w:r>
      <w:r w:rsidR="00850DC3">
        <w:rPr>
          <w:rFonts w:ascii="Arial" w:hAnsi="Arial" w:cs="Arial" w:hint="eastAsia"/>
          <w:lang w:eastAsia="zh-CN"/>
        </w:rPr>
        <w:t>/</w:t>
      </w:r>
      <w:r w:rsidR="00850DC3">
        <w:rPr>
          <w:rFonts w:ascii="Arial" w:hAnsi="Arial" w:cs="Arial" w:hint="eastAsia"/>
          <w:lang w:eastAsia="zh-CN"/>
        </w:rPr>
        <w:t>或客户制订的适用于分包商服务的公司规章制度</w:t>
      </w:r>
      <w:r w:rsidR="00AD4785">
        <w:rPr>
          <w:rFonts w:ascii="Arial" w:hAnsi="Arial" w:cs="Arial" w:hint="eastAsia"/>
          <w:lang w:eastAsia="zh-CN"/>
        </w:rPr>
        <w:t>；</w:t>
      </w:r>
    </w:p>
    <w:p w:rsidR="008035D4" w:rsidRDefault="0024570A" w:rsidP="004D671E">
      <w:pPr>
        <w:pStyle w:val="3"/>
        <w:jc w:val="both"/>
        <w:rPr>
          <w:rFonts w:ascii="Arial" w:hAnsi="Arial" w:cs="Arial"/>
          <w:lang w:eastAsia="zh-CN"/>
        </w:rPr>
      </w:pPr>
      <w:r>
        <w:rPr>
          <w:rFonts w:ascii="Arial" w:hAnsi="Arial" w:cs="Arial"/>
          <w:lang w:eastAsia="zh-CN"/>
        </w:rPr>
        <w:t>各项服务</w:t>
      </w:r>
      <w:r w:rsidR="00EB28A4">
        <w:rPr>
          <w:rFonts w:ascii="Arial" w:hAnsi="Arial" w:cs="Arial" w:hint="eastAsia"/>
          <w:lang w:eastAsia="zh-CN"/>
        </w:rPr>
        <w:t>及其提供</w:t>
      </w:r>
      <w:r w:rsidR="00A23900">
        <w:rPr>
          <w:rFonts w:ascii="Arial" w:hAnsi="Arial" w:cs="Arial" w:hint="eastAsia"/>
          <w:lang w:eastAsia="zh-CN"/>
        </w:rPr>
        <w:t>将</w:t>
      </w:r>
      <w:r w:rsidR="00EB28A4">
        <w:rPr>
          <w:rFonts w:ascii="Arial" w:hAnsi="Arial" w:cs="Arial" w:hint="eastAsia"/>
          <w:lang w:eastAsia="zh-CN"/>
        </w:rPr>
        <w:t>遵守所有适用的法律、规则或条例</w:t>
      </w:r>
      <w:r w:rsidR="0029197A">
        <w:rPr>
          <w:rFonts w:ascii="Arial" w:hAnsi="Arial" w:cs="Arial" w:hint="eastAsia"/>
          <w:lang w:eastAsia="zh-CN"/>
        </w:rPr>
        <w:t>以及相应的国家标准、行业标准、惯例</w:t>
      </w:r>
      <w:r w:rsidR="00EB28A4">
        <w:rPr>
          <w:rFonts w:ascii="Arial" w:hAnsi="Arial" w:cs="Arial" w:hint="eastAsia"/>
          <w:lang w:eastAsia="zh-CN"/>
        </w:rPr>
        <w:t>，</w:t>
      </w:r>
      <w:r w:rsidR="00F56DCB">
        <w:rPr>
          <w:rFonts w:ascii="Arial" w:hAnsi="Arial" w:cs="Arial"/>
          <w:lang w:eastAsia="zh-CN"/>
        </w:rPr>
        <w:t>分包商</w:t>
      </w:r>
      <w:r w:rsidR="007A785B">
        <w:rPr>
          <w:rFonts w:ascii="Arial" w:hAnsi="Arial" w:cs="Arial" w:hint="eastAsia"/>
          <w:lang w:eastAsia="zh-CN"/>
        </w:rPr>
        <w:t>将</w:t>
      </w:r>
      <w:r w:rsidR="00EB28A4">
        <w:rPr>
          <w:rFonts w:ascii="Arial" w:hAnsi="Arial" w:cs="Arial" w:hint="eastAsia"/>
          <w:lang w:eastAsia="zh-CN"/>
        </w:rPr>
        <w:t>承担确保该等遵守</w:t>
      </w:r>
      <w:r w:rsidR="00E70450">
        <w:rPr>
          <w:rFonts w:ascii="Arial" w:hAnsi="Arial" w:cs="Arial" w:hint="eastAsia"/>
          <w:lang w:eastAsia="zh-CN"/>
        </w:rPr>
        <w:t>发生</w:t>
      </w:r>
      <w:r w:rsidR="00EB28A4">
        <w:rPr>
          <w:rFonts w:ascii="Arial" w:hAnsi="Arial" w:cs="Arial" w:hint="eastAsia"/>
          <w:lang w:eastAsia="zh-CN"/>
        </w:rPr>
        <w:t>的所有费用；</w:t>
      </w:r>
    </w:p>
    <w:p w:rsidR="006A279F" w:rsidRPr="006A279F" w:rsidRDefault="000F34ED" w:rsidP="006A279F">
      <w:pPr>
        <w:pStyle w:val="3"/>
        <w:rPr>
          <w:lang w:eastAsia="zh-CN"/>
        </w:rPr>
      </w:pPr>
      <w:r>
        <w:rPr>
          <w:rFonts w:hint="eastAsia"/>
          <w:lang w:eastAsia="zh-CN"/>
        </w:rPr>
        <w:t>鉴于</w:t>
      </w:r>
      <w:r w:rsidR="00297184">
        <w:rPr>
          <w:rFonts w:hint="eastAsia"/>
          <w:lang w:eastAsia="zh-CN"/>
        </w:rPr>
        <w:t>分包商确认</w:t>
      </w:r>
      <w:r w:rsidR="007A3042">
        <w:rPr>
          <w:rFonts w:hint="eastAsia"/>
          <w:lang w:eastAsia="zh-CN"/>
        </w:rPr>
        <w:t>SunGard</w:t>
      </w:r>
      <w:r w:rsidR="007A3042">
        <w:rPr>
          <w:rFonts w:hint="eastAsia"/>
          <w:lang w:eastAsia="zh-CN"/>
        </w:rPr>
        <w:t>在签署本协议时已向分包商充分揭示</w:t>
      </w:r>
      <w:r w:rsidR="000241FA">
        <w:rPr>
          <w:rFonts w:hint="eastAsia"/>
          <w:lang w:eastAsia="zh-CN"/>
        </w:rPr>
        <w:t>并将在本协议履行过程中不</w:t>
      </w:r>
      <w:r w:rsidR="00C90D36">
        <w:rPr>
          <w:rFonts w:hint="eastAsia"/>
          <w:lang w:eastAsia="zh-CN"/>
        </w:rPr>
        <w:t>时</w:t>
      </w:r>
      <w:r w:rsidR="000241FA">
        <w:rPr>
          <w:rFonts w:hint="eastAsia"/>
          <w:lang w:eastAsia="zh-CN"/>
        </w:rPr>
        <w:t>向分包商</w:t>
      </w:r>
      <w:r w:rsidR="00110749">
        <w:rPr>
          <w:rFonts w:hint="eastAsia"/>
          <w:lang w:eastAsia="zh-CN"/>
        </w:rPr>
        <w:t>补充</w:t>
      </w:r>
      <w:r w:rsidR="000241FA">
        <w:rPr>
          <w:rFonts w:hint="eastAsia"/>
          <w:lang w:eastAsia="zh-CN"/>
        </w:rPr>
        <w:t>揭示</w:t>
      </w:r>
      <w:r w:rsidR="00297184">
        <w:rPr>
          <w:rFonts w:hint="eastAsia"/>
          <w:lang w:eastAsia="zh-CN"/>
        </w:rPr>
        <w:t>SunGard</w:t>
      </w:r>
      <w:r w:rsidR="00110749">
        <w:rPr>
          <w:rFonts w:hint="eastAsia"/>
          <w:lang w:eastAsia="zh-CN"/>
        </w:rPr>
        <w:t>指定</w:t>
      </w:r>
      <w:r w:rsidR="00873DE8">
        <w:rPr>
          <w:rFonts w:hint="eastAsia"/>
          <w:lang w:eastAsia="zh-CN"/>
        </w:rPr>
        <w:t>客户</w:t>
      </w:r>
      <w:r w:rsidR="00110749">
        <w:rPr>
          <w:rFonts w:hint="eastAsia"/>
          <w:lang w:eastAsia="zh-CN"/>
        </w:rPr>
        <w:t>依据其与</w:t>
      </w:r>
      <w:r w:rsidR="00110749">
        <w:rPr>
          <w:rFonts w:hint="eastAsia"/>
          <w:lang w:eastAsia="zh-CN"/>
        </w:rPr>
        <w:t>SunGard</w:t>
      </w:r>
      <w:r w:rsidR="00110749">
        <w:rPr>
          <w:rFonts w:hint="eastAsia"/>
          <w:lang w:eastAsia="zh-CN"/>
        </w:rPr>
        <w:t>签署的相关协议及后续达成的一致意见，</w:t>
      </w:r>
      <w:r w:rsidR="00873DE8">
        <w:rPr>
          <w:rFonts w:hint="eastAsia"/>
          <w:lang w:eastAsia="zh-CN"/>
        </w:rPr>
        <w:t>要求</w:t>
      </w:r>
      <w:r w:rsidR="00873DE8">
        <w:rPr>
          <w:rFonts w:hint="eastAsia"/>
          <w:lang w:eastAsia="zh-CN"/>
        </w:rPr>
        <w:t>SunGard</w:t>
      </w:r>
      <w:r w:rsidR="00C90D36">
        <w:rPr>
          <w:rFonts w:hint="eastAsia"/>
          <w:lang w:eastAsia="zh-CN"/>
        </w:rPr>
        <w:t>履行及</w:t>
      </w:r>
      <w:r w:rsidR="00873DE8">
        <w:rPr>
          <w:rFonts w:hint="eastAsia"/>
          <w:lang w:eastAsia="zh-CN"/>
        </w:rPr>
        <w:t>承担的</w:t>
      </w:r>
      <w:r>
        <w:rPr>
          <w:rFonts w:hint="eastAsia"/>
          <w:lang w:eastAsia="zh-CN"/>
        </w:rPr>
        <w:t>与本协议</w:t>
      </w:r>
      <w:r w:rsidR="00110749">
        <w:rPr>
          <w:rFonts w:hint="eastAsia"/>
          <w:lang w:eastAsia="zh-CN"/>
        </w:rPr>
        <w:t>约定之</w:t>
      </w:r>
      <w:r>
        <w:rPr>
          <w:rFonts w:hint="eastAsia"/>
          <w:lang w:eastAsia="zh-CN"/>
        </w:rPr>
        <w:t>各项服务相关的义务、责任以及</w:t>
      </w:r>
      <w:r>
        <w:rPr>
          <w:rFonts w:hint="eastAsia"/>
          <w:lang w:eastAsia="zh-CN"/>
        </w:rPr>
        <w:t>SunGard</w:t>
      </w:r>
      <w:r w:rsidR="00C90D36">
        <w:rPr>
          <w:rFonts w:hint="eastAsia"/>
          <w:lang w:eastAsia="zh-CN"/>
        </w:rPr>
        <w:t>为此</w:t>
      </w:r>
      <w:r>
        <w:rPr>
          <w:rFonts w:hint="eastAsia"/>
          <w:lang w:eastAsia="zh-CN"/>
        </w:rPr>
        <w:t>作出的保证、承诺、担保等</w:t>
      </w:r>
      <w:r w:rsidR="00873DE8">
        <w:rPr>
          <w:rFonts w:hint="eastAsia"/>
          <w:lang w:eastAsia="zh-CN"/>
        </w:rPr>
        <w:t>（</w:t>
      </w:r>
      <w:r w:rsidR="001B357C">
        <w:rPr>
          <w:rFonts w:hint="eastAsia"/>
          <w:lang w:eastAsia="zh-CN"/>
        </w:rPr>
        <w:t xml:space="preserve"> </w:t>
      </w:r>
      <w:r w:rsidR="00297184">
        <w:rPr>
          <w:rFonts w:hint="eastAsia"/>
          <w:lang w:eastAsia="zh-CN"/>
        </w:rPr>
        <w:t>“</w:t>
      </w:r>
      <w:r w:rsidR="00297184">
        <w:rPr>
          <w:rFonts w:hint="eastAsia"/>
          <w:lang w:eastAsia="zh-CN"/>
        </w:rPr>
        <w:t>SunGard</w:t>
      </w:r>
      <w:r w:rsidR="00297184">
        <w:rPr>
          <w:rFonts w:hint="eastAsia"/>
          <w:lang w:eastAsia="zh-CN"/>
        </w:rPr>
        <w:t>客户之要求”</w:t>
      </w:r>
      <w:r w:rsidR="00873DE8">
        <w:rPr>
          <w:rFonts w:hint="eastAsia"/>
          <w:lang w:eastAsia="zh-CN"/>
        </w:rPr>
        <w:t>）</w:t>
      </w:r>
      <w:r>
        <w:rPr>
          <w:rFonts w:hint="eastAsia"/>
          <w:lang w:eastAsia="zh-CN"/>
        </w:rPr>
        <w:t>，作为</w:t>
      </w:r>
      <w:r>
        <w:rPr>
          <w:rFonts w:hint="eastAsia"/>
          <w:lang w:eastAsia="zh-CN"/>
        </w:rPr>
        <w:t>SunGard</w:t>
      </w:r>
      <w:r>
        <w:rPr>
          <w:rFonts w:hint="eastAsia"/>
          <w:lang w:eastAsia="zh-CN"/>
        </w:rPr>
        <w:t>的分包单位，</w:t>
      </w:r>
      <w:r w:rsidR="00F75491">
        <w:rPr>
          <w:rFonts w:hint="eastAsia"/>
          <w:lang w:eastAsia="zh-CN"/>
        </w:rPr>
        <w:t>分包商承诺</w:t>
      </w:r>
      <w:r w:rsidR="00873DE8">
        <w:rPr>
          <w:rFonts w:hint="eastAsia"/>
          <w:lang w:eastAsia="zh-CN"/>
        </w:rPr>
        <w:t>该等</w:t>
      </w:r>
      <w:r w:rsidR="00873DE8">
        <w:rPr>
          <w:rFonts w:hint="eastAsia"/>
          <w:lang w:eastAsia="zh-CN"/>
        </w:rPr>
        <w:t>SunGard</w:t>
      </w:r>
      <w:r w:rsidR="00297184">
        <w:rPr>
          <w:rFonts w:hint="eastAsia"/>
          <w:lang w:eastAsia="zh-CN"/>
        </w:rPr>
        <w:t>客户之要求将</w:t>
      </w:r>
      <w:r w:rsidR="00873DE8">
        <w:rPr>
          <w:rFonts w:hint="eastAsia"/>
          <w:lang w:eastAsia="zh-CN"/>
        </w:rPr>
        <w:t>同样约束分包商</w:t>
      </w:r>
      <w:r w:rsidR="00297184">
        <w:rPr>
          <w:rFonts w:hint="eastAsia"/>
          <w:lang w:eastAsia="zh-CN"/>
        </w:rPr>
        <w:t>。</w:t>
      </w:r>
      <w:r w:rsidR="00297184">
        <w:rPr>
          <w:rFonts w:hint="eastAsia"/>
          <w:lang w:eastAsia="zh-CN"/>
        </w:rPr>
        <w:t>SunGard</w:t>
      </w:r>
      <w:r w:rsidR="00297184">
        <w:rPr>
          <w:rFonts w:hint="eastAsia"/>
          <w:lang w:eastAsia="zh-CN"/>
        </w:rPr>
        <w:t>客户之要求与本协议关系为：若本协议未约定但</w:t>
      </w:r>
      <w:r w:rsidR="000241FA">
        <w:rPr>
          <w:rFonts w:hint="eastAsia"/>
          <w:lang w:eastAsia="zh-CN"/>
        </w:rPr>
        <w:t>存在</w:t>
      </w:r>
      <w:r w:rsidR="00297184">
        <w:rPr>
          <w:rFonts w:hint="eastAsia"/>
          <w:lang w:eastAsia="zh-CN"/>
        </w:rPr>
        <w:t xml:space="preserve">SunGard </w:t>
      </w:r>
      <w:r w:rsidR="000241FA">
        <w:rPr>
          <w:rFonts w:hint="eastAsia"/>
          <w:lang w:eastAsia="zh-CN"/>
        </w:rPr>
        <w:t>客户</w:t>
      </w:r>
      <w:r w:rsidR="00297184">
        <w:rPr>
          <w:rFonts w:hint="eastAsia"/>
          <w:lang w:eastAsia="zh-CN"/>
        </w:rPr>
        <w:t>之要求</w:t>
      </w:r>
      <w:r w:rsidR="000241FA">
        <w:rPr>
          <w:rFonts w:hint="eastAsia"/>
          <w:lang w:eastAsia="zh-CN"/>
        </w:rPr>
        <w:t>，则</w:t>
      </w:r>
      <w:r w:rsidR="000241FA">
        <w:rPr>
          <w:rFonts w:hint="eastAsia"/>
          <w:lang w:eastAsia="zh-CN"/>
        </w:rPr>
        <w:t xml:space="preserve">SunGard </w:t>
      </w:r>
      <w:r w:rsidR="000241FA">
        <w:rPr>
          <w:rFonts w:hint="eastAsia"/>
          <w:lang w:eastAsia="zh-CN"/>
        </w:rPr>
        <w:t>客户之要求将作为本协议对分包商义务的补充</w:t>
      </w:r>
      <w:r w:rsidR="001B357C">
        <w:rPr>
          <w:rFonts w:hint="eastAsia"/>
          <w:lang w:eastAsia="zh-CN"/>
        </w:rPr>
        <w:t>与本协议具有同等效力</w:t>
      </w:r>
      <w:r w:rsidR="000241FA">
        <w:rPr>
          <w:rFonts w:hint="eastAsia"/>
          <w:lang w:eastAsia="zh-CN"/>
        </w:rPr>
        <w:t>，若</w:t>
      </w:r>
      <w:r w:rsidR="00297184">
        <w:rPr>
          <w:rFonts w:hint="eastAsia"/>
          <w:lang w:eastAsia="zh-CN"/>
        </w:rPr>
        <w:t>本协议</w:t>
      </w:r>
      <w:r w:rsidR="000241FA">
        <w:rPr>
          <w:rFonts w:hint="eastAsia"/>
          <w:lang w:eastAsia="zh-CN"/>
        </w:rPr>
        <w:t>与</w:t>
      </w:r>
      <w:r w:rsidR="000241FA">
        <w:rPr>
          <w:rFonts w:hint="eastAsia"/>
          <w:lang w:eastAsia="zh-CN"/>
        </w:rPr>
        <w:t>SunGard</w:t>
      </w:r>
      <w:r w:rsidR="000241FA">
        <w:rPr>
          <w:rFonts w:hint="eastAsia"/>
          <w:lang w:eastAsia="zh-CN"/>
        </w:rPr>
        <w:t>客户之要求存在对同一事项的重复约定但标准不同，则将按照更高标准之相关约定执行</w:t>
      </w:r>
      <w:r w:rsidR="00297184">
        <w:rPr>
          <w:rFonts w:hint="eastAsia"/>
          <w:lang w:eastAsia="zh-CN"/>
        </w:rPr>
        <w:t>。</w:t>
      </w:r>
      <w:r w:rsidR="000241FA">
        <w:rPr>
          <w:rFonts w:hint="eastAsia"/>
          <w:lang w:eastAsia="zh-CN"/>
        </w:rPr>
        <w:t>分包商确认其对</w:t>
      </w:r>
      <w:r w:rsidR="000241FA">
        <w:rPr>
          <w:rFonts w:hint="eastAsia"/>
          <w:lang w:eastAsia="zh-CN"/>
        </w:rPr>
        <w:t>SunGard</w:t>
      </w:r>
      <w:r w:rsidR="000241FA">
        <w:rPr>
          <w:rFonts w:hint="eastAsia"/>
          <w:lang w:eastAsia="zh-CN"/>
        </w:rPr>
        <w:t>客户之要求的违反将视为对本协议之违反，并将承担相</w:t>
      </w:r>
      <w:r w:rsidR="001B357C">
        <w:rPr>
          <w:rFonts w:hint="eastAsia"/>
          <w:lang w:eastAsia="zh-CN"/>
        </w:rPr>
        <w:t>应的</w:t>
      </w:r>
      <w:r w:rsidR="000241FA">
        <w:rPr>
          <w:rFonts w:hint="eastAsia"/>
          <w:lang w:eastAsia="zh-CN"/>
        </w:rPr>
        <w:t>责任。</w:t>
      </w:r>
    </w:p>
    <w:p w:rsidR="008035D4" w:rsidRDefault="00F56DCB" w:rsidP="004D671E">
      <w:pPr>
        <w:pStyle w:val="3"/>
        <w:jc w:val="both"/>
        <w:rPr>
          <w:rFonts w:ascii="Arial" w:hAnsi="Arial" w:cs="Arial"/>
          <w:lang w:eastAsia="zh-CN"/>
        </w:rPr>
      </w:pPr>
      <w:r>
        <w:rPr>
          <w:rFonts w:ascii="Arial" w:hAnsi="Arial" w:cs="Arial"/>
          <w:lang w:eastAsia="zh-CN"/>
        </w:rPr>
        <w:t>分包商</w:t>
      </w:r>
      <w:r w:rsidR="00EB28A4">
        <w:rPr>
          <w:rFonts w:ascii="Arial" w:hAnsi="Arial" w:cs="Arial" w:hint="eastAsia"/>
          <w:lang w:eastAsia="zh-CN"/>
        </w:rPr>
        <w:t>拥有提供</w:t>
      </w:r>
      <w:r w:rsidR="0024570A">
        <w:rPr>
          <w:rFonts w:ascii="Arial" w:hAnsi="Arial" w:cs="Arial"/>
          <w:lang w:eastAsia="zh-CN"/>
        </w:rPr>
        <w:t>各项服务</w:t>
      </w:r>
      <w:r w:rsidR="00EB28A4">
        <w:rPr>
          <w:rFonts w:ascii="Arial" w:hAnsi="Arial" w:cs="Arial" w:hint="eastAsia"/>
          <w:lang w:eastAsia="zh-CN"/>
        </w:rPr>
        <w:t>所需的全部必要权利；</w:t>
      </w:r>
    </w:p>
    <w:p w:rsidR="008035D4" w:rsidRDefault="00F56DCB" w:rsidP="004D671E">
      <w:pPr>
        <w:pStyle w:val="3"/>
        <w:jc w:val="both"/>
        <w:rPr>
          <w:rFonts w:ascii="Arial" w:hAnsi="Arial" w:cs="Arial"/>
          <w:lang w:eastAsia="zh-CN"/>
        </w:rPr>
      </w:pPr>
      <w:r>
        <w:rPr>
          <w:rFonts w:ascii="Arial" w:hAnsi="Arial" w:cs="Arial"/>
          <w:lang w:eastAsia="zh-CN"/>
        </w:rPr>
        <w:t>分包商</w:t>
      </w:r>
      <w:r w:rsidR="00EB28A4">
        <w:rPr>
          <w:rFonts w:ascii="Arial" w:hAnsi="Arial" w:cs="Arial" w:hint="eastAsia"/>
          <w:lang w:eastAsia="zh-CN"/>
        </w:rPr>
        <w:t>履行</w:t>
      </w:r>
      <w:r w:rsidR="0024570A">
        <w:rPr>
          <w:rFonts w:ascii="Arial" w:hAnsi="Arial" w:cs="Arial"/>
          <w:lang w:eastAsia="zh-CN"/>
        </w:rPr>
        <w:t>各项服务</w:t>
      </w:r>
      <w:r w:rsidR="00EB28A4">
        <w:rPr>
          <w:rFonts w:ascii="Arial" w:hAnsi="Arial" w:cs="Arial" w:hint="eastAsia"/>
          <w:lang w:eastAsia="zh-CN"/>
        </w:rPr>
        <w:t>和本协议的所有条款不会违反其与任何其他方之间的任何协议，</w:t>
      </w:r>
      <w:r w:rsidR="00F860BE">
        <w:rPr>
          <w:rFonts w:ascii="Arial" w:hAnsi="Arial" w:cs="Arial" w:hint="eastAsia"/>
          <w:lang w:eastAsia="zh-CN"/>
        </w:rPr>
        <w:t>且</w:t>
      </w:r>
      <w:r w:rsidR="00EB28A4">
        <w:rPr>
          <w:rFonts w:ascii="Arial" w:hAnsi="Arial" w:cs="Arial" w:hint="eastAsia"/>
          <w:lang w:eastAsia="zh-CN"/>
        </w:rPr>
        <w:t>目前也不存在</w:t>
      </w:r>
      <w:r w:rsidR="00F860BE">
        <w:rPr>
          <w:rFonts w:ascii="Arial" w:hAnsi="Arial" w:cs="Arial" w:hint="eastAsia"/>
          <w:lang w:eastAsia="zh-CN"/>
        </w:rPr>
        <w:t>涉及</w:t>
      </w:r>
      <w:r>
        <w:rPr>
          <w:rFonts w:ascii="Arial" w:hAnsi="Arial" w:cs="Arial" w:hint="eastAsia"/>
          <w:lang w:eastAsia="zh-CN"/>
        </w:rPr>
        <w:t>分包商</w:t>
      </w:r>
      <w:r w:rsidR="00EB28A4">
        <w:rPr>
          <w:rFonts w:ascii="Arial" w:hAnsi="Arial" w:cs="Arial" w:hint="eastAsia"/>
          <w:lang w:eastAsia="zh-CN"/>
        </w:rPr>
        <w:t>的与本协议不符的任何其他合同或责任；</w:t>
      </w:r>
      <w:r w:rsidR="008035D4">
        <w:rPr>
          <w:rFonts w:ascii="Arial" w:hAnsi="Arial" w:cs="Arial"/>
          <w:lang w:eastAsia="zh-CN"/>
        </w:rPr>
        <w:t xml:space="preserve"> </w:t>
      </w:r>
    </w:p>
    <w:p w:rsidR="008035D4" w:rsidRDefault="00EB28A4" w:rsidP="004D671E">
      <w:pPr>
        <w:pStyle w:val="3"/>
        <w:jc w:val="both"/>
        <w:rPr>
          <w:rFonts w:ascii="Arial" w:hAnsi="Arial" w:cs="Arial"/>
          <w:lang w:eastAsia="zh-CN"/>
        </w:rPr>
      </w:pPr>
      <w:r>
        <w:rPr>
          <w:rFonts w:ascii="Arial" w:hAnsi="Arial" w:cs="Arial" w:hint="eastAsia"/>
          <w:lang w:eastAsia="zh-CN"/>
        </w:rPr>
        <w:t>在本协议期限内，</w:t>
      </w:r>
      <w:r w:rsidR="00F56DCB">
        <w:rPr>
          <w:rFonts w:ascii="Arial" w:hAnsi="Arial" w:cs="Arial"/>
          <w:lang w:eastAsia="zh-CN"/>
        </w:rPr>
        <w:t>分包商</w:t>
      </w:r>
      <w:r>
        <w:rPr>
          <w:rFonts w:ascii="Arial" w:hAnsi="Arial" w:cs="Arial" w:hint="eastAsia"/>
          <w:lang w:eastAsia="zh-CN"/>
        </w:rPr>
        <w:t>不会接受</w:t>
      </w:r>
      <w:r w:rsidR="00C87DA3">
        <w:rPr>
          <w:rFonts w:ascii="Arial" w:hAnsi="Arial" w:cs="Arial" w:hint="eastAsia"/>
          <w:lang w:eastAsia="zh-CN"/>
        </w:rPr>
        <w:t>或订立与其在本协议</w:t>
      </w:r>
      <w:r w:rsidR="00F860BE">
        <w:rPr>
          <w:rFonts w:ascii="Arial" w:hAnsi="Arial" w:cs="Arial" w:hint="eastAsia"/>
          <w:lang w:eastAsia="zh-CN"/>
        </w:rPr>
        <w:t>项下</w:t>
      </w:r>
      <w:r w:rsidR="00C87DA3">
        <w:rPr>
          <w:rFonts w:ascii="Arial" w:hAnsi="Arial" w:cs="Arial" w:hint="eastAsia"/>
          <w:lang w:eastAsia="zh-CN"/>
        </w:rPr>
        <w:t>或</w:t>
      </w:r>
      <w:r w:rsidR="00F860BE">
        <w:rPr>
          <w:rFonts w:ascii="Arial" w:hAnsi="Arial" w:cs="Arial" w:hint="eastAsia"/>
          <w:lang w:eastAsia="zh-CN"/>
        </w:rPr>
        <w:t>向</w:t>
      </w:r>
      <w:r w:rsidR="006130E3">
        <w:rPr>
          <w:rFonts w:ascii="Arial" w:hAnsi="Arial" w:cs="Arial"/>
          <w:lang w:eastAsia="zh-CN"/>
        </w:rPr>
        <w:t>SunGard</w:t>
      </w:r>
      <w:r w:rsidR="00F7557E">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指定的客户）</w:t>
      </w:r>
      <w:r w:rsidR="00F860BE">
        <w:rPr>
          <w:rFonts w:ascii="Arial" w:hAnsi="Arial" w:cs="Arial" w:hint="eastAsia"/>
          <w:lang w:eastAsia="zh-CN"/>
        </w:rPr>
        <w:t>提供</w:t>
      </w:r>
      <w:r w:rsidR="00C87DA3">
        <w:rPr>
          <w:rFonts w:ascii="Arial" w:hAnsi="Arial" w:cs="Arial" w:hint="eastAsia"/>
          <w:lang w:eastAsia="zh-CN"/>
        </w:rPr>
        <w:t>各项服务的范围不符或不相容的</w:t>
      </w:r>
      <w:r>
        <w:rPr>
          <w:rFonts w:ascii="Arial" w:hAnsi="Arial" w:cs="Arial" w:hint="eastAsia"/>
          <w:lang w:eastAsia="zh-CN"/>
        </w:rPr>
        <w:t>工作</w:t>
      </w:r>
      <w:r w:rsidR="00C87DA3">
        <w:rPr>
          <w:rFonts w:ascii="Arial" w:hAnsi="Arial" w:cs="Arial" w:hint="eastAsia"/>
          <w:lang w:eastAsia="zh-CN"/>
        </w:rPr>
        <w:t>、</w:t>
      </w:r>
      <w:r>
        <w:rPr>
          <w:rFonts w:ascii="Arial" w:hAnsi="Arial" w:cs="Arial" w:hint="eastAsia"/>
          <w:lang w:eastAsia="zh-CN"/>
        </w:rPr>
        <w:t>合同</w:t>
      </w:r>
      <w:r w:rsidR="00C87DA3">
        <w:rPr>
          <w:rFonts w:ascii="Arial" w:hAnsi="Arial" w:cs="Arial" w:hint="eastAsia"/>
          <w:lang w:eastAsia="zh-CN"/>
        </w:rPr>
        <w:t>或</w:t>
      </w:r>
      <w:r>
        <w:rPr>
          <w:rFonts w:ascii="Arial" w:hAnsi="Arial" w:cs="Arial" w:hint="eastAsia"/>
          <w:lang w:eastAsia="zh-CN"/>
        </w:rPr>
        <w:t>义务</w:t>
      </w:r>
      <w:r w:rsidR="00C87DA3">
        <w:rPr>
          <w:rFonts w:ascii="Arial" w:hAnsi="Arial" w:cs="Arial" w:hint="eastAsia"/>
          <w:lang w:eastAsia="zh-CN"/>
        </w:rPr>
        <w:t>；</w:t>
      </w:r>
    </w:p>
    <w:p w:rsidR="004F15CB" w:rsidRDefault="004F15CB" w:rsidP="004D671E">
      <w:pPr>
        <w:pStyle w:val="3"/>
        <w:jc w:val="both"/>
        <w:rPr>
          <w:rFonts w:ascii="Arial" w:hAnsi="Arial" w:cs="Arial"/>
          <w:lang w:eastAsia="zh-CN"/>
        </w:rPr>
      </w:pPr>
      <w:r>
        <w:rPr>
          <w:rFonts w:ascii="Arial" w:hAnsi="Arial" w:cs="Arial" w:hint="eastAsia"/>
          <w:lang w:eastAsia="zh-CN"/>
        </w:rPr>
        <w:t>分包商将根据</w:t>
      </w:r>
      <w:r>
        <w:rPr>
          <w:rFonts w:ascii="Arial" w:hAnsi="Arial" w:cs="Arial" w:hint="eastAsia"/>
          <w:lang w:eastAsia="zh-CN"/>
        </w:rPr>
        <w:t>SunGard</w:t>
      </w:r>
      <w:r>
        <w:rPr>
          <w:rFonts w:ascii="Arial" w:hAnsi="Arial" w:cs="Arial" w:hint="eastAsia"/>
          <w:lang w:eastAsia="zh-CN"/>
        </w:rPr>
        <w:t>的要求，提供履行本协议所需的担保，如银行保函等；</w:t>
      </w:r>
    </w:p>
    <w:p w:rsidR="008035D4" w:rsidRDefault="003855A8" w:rsidP="004D671E">
      <w:pPr>
        <w:pStyle w:val="3"/>
        <w:jc w:val="both"/>
        <w:rPr>
          <w:rFonts w:ascii="Arial" w:hAnsi="Arial" w:cs="Arial"/>
          <w:lang w:eastAsia="zh-CN"/>
        </w:rPr>
      </w:pPr>
      <w:r>
        <w:rPr>
          <w:rFonts w:ascii="Arial" w:hAnsi="Arial" w:cs="Arial" w:hint="eastAsia"/>
          <w:lang w:eastAsia="zh-CN"/>
        </w:rPr>
        <w:t>在履行</w:t>
      </w:r>
      <w:r w:rsidR="0024570A">
        <w:rPr>
          <w:rFonts w:ascii="Arial" w:hAnsi="Arial" w:cs="Arial"/>
          <w:lang w:eastAsia="zh-CN"/>
        </w:rPr>
        <w:t>各项服务</w:t>
      </w:r>
      <w:r>
        <w:rPr>
          <w:rFonts w:ascii="Arial" w:hAnsi="Arial" w:cs="Arial" w:hint="eastAsia"/>
          <w:lang w:eastAsia="zh-CN"/>
        </w:rPr>
        <w:t>时</w:t>
      </w:r>
      <w:r w:rsidR="008035D4">
        <w:rPr>
          <w:rFonts w:ascii="Arial" w:hAnsi="Arial" w:cs="Arial"/>
          <w:lang w:eastAsia="zh-CN"/>
        </w:rPr>
        <w:t xml:space="preserve">, </w:t>
      </w:r>
      <w:r w:rsidR="00F56DCB">
        <w:rPr>
          <w:rFonts w:ascii="Arial" w:hAnsi="Arial" w:cs="Arial"/>
          <w:lang w:eastAsia="zh-CN"/>
        </w:rPr>
        <w:t>分包商</w:t>
      </w:r>
      <w:r>
        <w:rPr>
          <w:rFonts w:ascii="Arial" w:hAnsi="Arial" w:cs="Arial" w:hint="eastAsia"/>
          <w:lang w:eastAsia="zh-CN"/>
        </w:rPr>
        <w:t>不会使用任何其他方的保密或专有资料或侵犯任何其他方的知识产权</w:t>
      </w:r>
      <w:r w:rsidR="008035D4">
        <w:rPr>
          <w:rFonts w:ascii="Arial" w:hAnsi="Arial" w:cs="Arial"/>
          <w:lang w:eastAsia="zh-CN"/>
        </w:rPr>
        <w:t>(</w:t>
      </w:r>
      <w:r>
        <w:rPr>
          <w:rFonts w:ascii="Arial" w:hAnsi="Arial" w:cs="Arial" w:hint="eastAsia"/>
          <w:lang w:eastAsia="zh-CN"/>
        </w:rPr>
        <w:t>包括专利、版权、商标或商业秘密权利</w:t>
      </w:r>
      <w:r w:rsidR="008035D4">
        <w:rPr>
          <w:rFonts w:ascii="Arial" w:hAnsi="Arial" w:cs="Arial"/>
          <w:lang w:eastAsia="zh-CN"/>
        </w:rPr>
        <w:t>)</w:t>
      </w:r>
      <w:r>
        <w:rPr>
          <w:rFonts w:ascii="Arial" w:hAnsi="Arial" w:cs="Arial" w:hint="eastAsia"/>
          <w:lang w:eastAsia="zh-CN"/>
        </w:rPr>
        <w:t>，不会向</w:t>
      </w:r>
      <w:r w:rsidR="006130E3">
        <w:rPr>
          <w:rFonts w:ascii="Arial" w:hAnsi="Arial" w:cs="Arial"/>
          <w:lang w:eastAsia="zh-CN"/>
        </w:rPr>
        <w:t>SunGard</w:t>
      </w:r>
      <w:r w:rsidR="00F7557E">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指定的客户）</w:t>
      </w:r>
      <w:r>
        <w:rPr>
          <w:rFonts w:ascii="Arial" w:hAnsi="Arial" w:cs="Arial" w:hint="eastAsia"/>
          <w:lang w:eastAsia="zh-CN"/>
        </w:rPr>
        <w:t>披露属于</w:t>
      </w:r>
      <w:r w:rsidR="006130E3">
        <w:rPr>
          <w:rFonts w:ascii="Arial" w:hAnsi="Arial" w:cs="Arial"/>
          <w:lang w:eastAsia="zh-CN"/>
        </w:rPr>
        <w:t>SunGard</w:t>
      </w:r>
      <w:r>
        <w:rPr>
          <w:rFonts w:ascii="Arial" w:hAnsi="Arial" w:cs="Arial" w:hint="eastAsia"/>
          <w:lang w:eastAsia="zh-CN"/>
        </w:rPr>
        <w:t>或</w:t>
      </w:r>
      <w:r w:rsidR="00F56DCB">
        <w:rPr>
          <w:rFonts w:ascii="Arial" w:hAnsi="Arial" w:cs="Arial" w:hint="eastAsia"/>
          <w:lang w:eastAsia="zh-CN"/>
        </w:rPr>
        <w:t>分包商</w:t>
      </w:r>
      <w:r>
        <w:rPr>
          <w:rFonts w:ascii="Arial" w:hAnsi="Arial" w:cs="Arial" w:hint="eastAsia"/>
          <w:lang w:eastAsia="zh-CN"/>
        </w:rPr>
        <w:t>以外任何人士的任何保密资料，不会将该资料带到</w:t>
      </w:r>
      <w:r w:rsidR="006130E3">
        <w:rPr>
          <w:rFonts w:ascii="Arial" w:hAnsi="Arial" w:cs="Arial"/>
          <w:lang w:eastAsia="zh-CN"/>
        </w:rPr>
        <w:t>SunGard</w:t>
      </w:r>
      <w:r>
        <w:rPr>
          <w:rFonts w:ascii="Arial" w:hAnsi="Arial" w:cs="Arial" w:hint="eastAsia"/>
          <w:lang w:eastAsia="zh-CN"/>
        </w:rPr>
        <w:t>或其客户的场所，也不会</w:t>
      </w:r>
      <w:r w:rsidR="00721C82">
        <w:rPr>
          <w:rFonts w:ascii="Arial" w:hAnsi="Arial" w:cs="Arial" w:hint="eastAsia"/>
          <w:lang w:eastAsia="zh-CN"/>
        </w:rPr>
        <w:t>引诱</w:t>
      </w:r>
      <w:r w:rsidR="006130E3">
        <w:rPr>
          <w:rFonts w:ascii="Arial" w:hAnsi="Arial" w:cs="Arial"/>
          <w:lang w:eastAsia="zh-CN"/>
        </w:rPr>
        <w:t>SunGard</w:t>
      </w:r>
      <w:r w:rsidR="00721C82">
        <w:rPr>
          <w:rFonts w:ascii="Arial" w:hAnsi="Arial" w:cs="Arial" w:hint="eastAsia"/>
          <w:lang w:eastAsia="zh-CN"/>
        </w:rPr>
        <w:t>或其客户使用该保密资料；和</w:t>
      </w:r>
      <w:r w:rsidR="008035D4">
        <w:rPr>
          <w:rFonts w:ascii="Arial" w:hAnsi="Arial" w:cs="Arial"/>
          <w:lang w:eastAsia="zh-CN"/>
        </w:rPr>
        <w:t xml:space="preserve"> </w:t>
      </w:r>
    </w:p>
    <w:p w:rsidR="008035D4" w:rsidRDefault="00F56DCB" w:rsidP="004D671E">
      <w:pPr>
        <w:pStyle w:val="3"/>
        <w:jc w:val="both"/>
        <w:rPr>
          <w:rFonts w:ascii="Arial" w:hAnsi="Arial" w:cs="Arial"/>
          <w:lang w:eastAsia="zh-CN"/>
        </w:rPr>
      </w:pPr>
      <w:r>
        <w:rPr>
          <w:rFonts w:ascii="Arial" w:hAnsi="Arial" w:cs="Arial"/>
          <w:lang w:eastAsia="zh-CN"/>
        </w:rPr>
        <w:t>分包商</w:t>
      </w:r>
      <w:r w:rsidR="00720C9F">
        <w:rPr>
          <w:rFonts w:ascii="Arial" w:hAnsi="Arial" w:cs="Arial" w:hint="eastAsia"/>
          <w:lang w:eastAsia="zh-CN"/>
        </w:rPr>
        <w:t>已经</w:t>
      </w:r>
      <w:r w:rsidR="00506FAE">
        <w:rPr>
          <w:rFonts w:ascii="Arial" w:hAnsi="Arial" w:cs="Arial" w:hint="eastAsia"/>
          <w:lang w:eastAsia="zh-CN"/>
        </w:rPr>
        <w:t>与</w:t>
      </w:r>
      <w:r w:rsidR="00720C9F">
        <w:rPr>
          <w:rFonts w:ascii="Arial" w:hAnsi="Arial" w:cs="Arial" w:hint="eastAsia"/>
          <w:lang w:eastAsia="zh-CN"/>
        </w:rPr>
        <w:t>和将</w:t>
      </w:r>
      <w:r w:rsidR="00506FAE">
        <w:rPr>
          <w:rFonts w:ascii="Arial" w:hAnsi="Arial" w:cs="Arial" w:hint="eastAsia"/>
          <w:lang w:eastAsia="zh-CN"/>
        </w:rPr>
        <w:t>与</w:t>
      </w:r>
      <w:r w:rsidR="00F860BE">
        <w:rPr>
          <w:rFonts w:ascii="Arial" w:hAnsi="Arial" w:cs="Arial" w:hint="eastAsia"/>
          <w:lang w:eastAsia="zh-CN"/>
        </w:rPr>
        <w:t>其雇员和承包商</w:t>
      </w:r>
      <w:r w:rsidR="00506FAE">
        <w:rPr>
          <w:rFonts w:ascii="Arial" w:hAnsi="Arial" w:cs="Arial" w:hint="eastAsia"/>
          <w:lang w:eastAsia="zh-CN"/>
        </w:rPr>
        <w:t>订立</w:t>
      </w:r>
      <w:r w:rsidR="00C01E29">
        <w:rPr>
          <w:rFonts w:ascii="Arial" w:hAnsi="Arial" w:cs="Arial" w:hint="eastAsia"/>
          <w:lang w:eastAsia="zh-CN"/>
        </w:rPr>
        <w:t>禁止</w:t>
      </w:r>
      <w:r w:rsidR="00F860BE">
        <w:rPr>
          <w:rFonts w:ascii="Arial" w:hAnsi="Arial" w:cs="Arial" w:hint="eastAsia"/>
          <w:lang w:eastAsia="zh-CN"/>
        </w:rPr>
        <w:t>披露</w:t>
      </w:r>
      <w:r w:rsidR="00C01E29">
        <w:rPr>
          <w:rFonts w:ascii="Arial" w:hAnsi="Arial" w:cs="Arial" w:hint="eastAsia"/>
          <w:lang w:eastAsia="zh-CN"/>
        </w:rPr>
        <w:t>协议</w:t>
      </w:r>
      <w:r w:rsidR="00F860BE">
        <w:rPr>
          <w:rFonts w:ascii="Arial" w:hAnsi="Arial" w:cs="Arial" w:hint="eastAsia"/>
          <w:lang w:eastAsia="zh-CN"/>
        </w:rPr>
        <w:t>、权利</w:t>
      </w:r>
      <w:r w:rsidR="00506FAE">
        <w:rPr>
          <w:rFonts w:ascii="Arial" w:hAnsi="Arial" w:cs="Arial" w:hint="eastAsia"/>
          <w:lang w:eastAsia="zh-CN"/>
        </w:rPr>
        <w:t>转让协议和</w:t>
      </w:r>
      <w:r w:rsidR="002A5331">
        <w:rPr>
          <w:rFonts w:ascii="Arial" w:hAnsi="Arial" w:cs="Arial" w:hint="eastAsia"/>
          <w:lang w:eastAsia="zh-CN"/>
        </w:rPr>
        <w:t>其</w:t>
      </w:r>
      <w:r w:rsidR="00506FAE">
        <w:rPr>
          <w:rFonts w:ascii="Arial" w:hAnsi="Arial" w:cs="Arial" w:hint="eastAsia"/>
          <w:lang w:eastAsia="zh-CN"/>
        </w:rPr>
        <w:t>它</w:t>
      </w:r>
      <w:r w:rsidR="00F860BE">
        <w:rPr>
          <w:rFonts w:ascii="Arial" w:hAnsi="Arial" w:cs="Arial" w:hint="eastAsia"/>
          <w:lang w:eastAsia="zh-CN"/>
        </w:rPr>
        <w:t>适当的协议</w:t>
      </w:r>
      <w:r w:rsidR="002A5331">
        <w:rPr>
          <w:rFonts w:ascii="Arial" w:hAnsi="Arial" w:cs="Arial" w:hint="eastAsia"/>
          <w:lang w:eastAsia="zh-CN"/>
        </w:rPr>
        <w:t>，</w:t>
      </w:r>
      <w:r w:rsidR="00586F13">
        <w:rPr>
          <w:rFonts w:ascii="Arial" w:hAnsi="Arial" w:cs="Arial" w:hint="eastAsia"/>
          <w:lang w:eastAsia="zh-CN"/>
        </w:rPr>
        <w:t>此等协议</w:t>
      </w:r>
      <w:r w:rsidR="002A5331">
        <w:rPr>
          <w:rFonts w:ascii="Arial" w:hAnsi="Arial" w:cs="Arial" w:hint="eastAsia"/>
          <w:lang w:eastAsia="zh-CN"/>
        </w:rPr>
        <w:t>足以保护</w:t>
      </w:r>
      <w:r w:rsidR="006130E3">
        <w:rPr>
          <w:rFonts w:ascii="Arial" w:hAnsi="Arial" w:cs="Arial"/>
          <w:lang w:eastAsia="zh-CN"/>
        </w:rPr>
        <w:t>SunGard</w:t>
      </w:r>
      <w:r w:rsidR="002A5331">
        <w:rPr>
          <w:rFonts w:ascii="Arial" w:hAnsi="Arial" w:cs="Arial" w:hint="eastAsia"/>
          <w:lang w:eastAsia="zh-CN"/>
        </w:rPr>
        <w:t>的专有物品</w:t>
      </w:r>
      <w:r w:rsidR="00586F13">
        <w:rPr>
          <w:rFonts w:ascii="Arial" w:hAnsi="Arial" w:cs="Arial" w:hint="eastAsia"/>
          <w:lang w:eastAsia="zh-CN"/>
        </w:rPr>
        <w:t>并</w:t>
      </w:r>
      <w:r w:rsidR="002A5331">
        <w:rPr>
          <w:rFonts w:ascii="Arial" w:hAnsi="Arial" w:cs="Arial" w:hint="eastAsia"/>
          <w:lang w:eastAsia="zh-CN"/>
        </w:rPr>
        <w:t>足以使</w:t>
      </w:r>
      <w:r>
        <w:rPr>
          <w:rFonts w:ascii="Arial" w:hAnsi="Arial" w:cs="Arial" w:hint="eastAsia"/>
          <w:lang w:eastAsia="zh-CN"/>
        </w:rPr>
        <w:t>分包商</w:t>
      </w:r>
      <w:r w:rsidR="002A5331">
        <w:rPr>
          <w:rFonts w:ascii="Arial" w:hAnsi="Arial" w:cs="Arial" w:hint="eastAsia"/>
          <w:lang w:eastAsia="zh-CN"/>
        </w:rPr>
        <w:t>能向</w:t>
      </w:r>
      <w:r w:rsidR="006130E3">
        <w:rPr>
          <w:rFonts w:ascii="Arial" w:hAnsi="Arial" w:cs="Arial"/>
          <w:lang w:eastAsia="zh-CN"/>
        </w:rPr>
        <w:t>SunGard</w:t>
      </w:r>
      <w:r w:rsidR="002A5331">
        <w:rPr>
          <w:rFonts w:ascii="Arial" w:hAnsi="Arial" w:cs="Arial" w:hint="eastAsia"/>
          <w:lang w:eastAsia="zh-CN"/>
        </w:rPr>
        <w:t>提供本协议规定的转让和许可。</w:t>
      </w:r>
      <w:r w:rsidR="00BF34BC">
        <w:rPr>
          <w:rFonts w:ascii="Arial" w:hAnsi="Arial" w:cs="Arial" w:hint="eastAsia"/>
          <w:lang w:eastAsia="zh-CN"/>
        </w:rPr>
        <w:t>该等协议</w:t>
      </w:r>
      <w:r w:rsidR="002A5331">
        <w:rPr>
          <w:rFonts w:ascii="Arial" w:hAnsi="Arial" w:cs="Arial" w:hint="eastAsia"/>
          <w:lang w:eastAsia="zh-CN"/>
        </w:rPr>
        <w:t>所载的条款与条件在限制方面</w:t>
      </w:r>
      <w:r w:rsidR="00BF34BC">
        <w:rPr>
          <w:rFonts w:ascii="Arial" w:hAnsi="Arial" w:cs="Arial" w:hint="eastAsia"/>
          <w:lang w:eastAsia="zh-CN"/>
        </w:rPr>
        <w:t>将</w:t>
      </w:r>
      <w:r w:rsidR="00BE0433">
        <w:rPr>
          <w:rFonts w:ascii="Arial" w:hAnsi="Arial" w:cs="Arial" w:hint="eastAsia"/>
          <w:lang w:eastAsia="zh-CN"/>
        </w:rPr>
        <w:t>不逊于</w:t>
      </w:r>
      <w:r w:rsidR="00BF34BC">
        <w:rPr>
          <w:rFonts w:ascii="Arial" w:hAnsi="Arial" w:cs="Arial" w:hint="eastAsia"/>
          <w:lang w:eastAsia="zh-CN"/>
        </w:rPr>
        <w:t>本协议的条款与条件。</w:t>
      </w:r>
    </w:p>
    <w:p w:rsidR="001A5CBB" w:rsidRDefault="00F70BBE" w:rsidP="004D671E">
      <w:pPr>
        <w:pStyle w:val="3"/>
        <w:rPr>
          <w:lang w:eastAsia="zh-CN"/>
        </w:rPr>
      </w:pPr>
      <w:r>
        <w:rPr>
          <w:rFonts w:hint="eastAsia"/>
          <w:lang w:eastAsia="zh-CN"/>
        </w:rPr>
        <w:t>在任何时候，</w:t>
      </w:r>
      <w:r w:rsidR="007F1F25">
        <w:rPr>
          <w:rFonts w:hint="eastAsia"/>
          <w:lang w:eastAsia="zh-CN"/>
        </w:rPr>
        <w:t>分包商</w:t>
      </w:r>
      <w:r w:rsidR="001A5CBB">
        <w:rPr>
          <w:rFonts w:hint="eastAsia"/>
          <w:lang w:eastAsia="zh-CN"/>
        </w:rPr>
        <w:t>均将遵守有关</w:t>
      </w:r>
      <w:r w:rsidR="00D74FD1">
        <w:rPr>
          <w:rFonts w:hint="eastAsia"/>
          <w:lang w:eastAsia="zh-CN"/>
        </w:rPr>
        <w:t>中国</w:t>
      </w:r>
      <w:r w:rsidR="001A5CBB">
        <w:rPr>
          <w:rFonts w:hint="eastAsia"/>
          <w:lang w:eastAsia="zh-CN"/>
        </w:rPr>
        <w:t>反腐败法律法规及与此相关的</w:t>
      </w:r>
      <w:r w:rsidR="006130E3" w:rsidRPr="00914F19">
        <w:rPr>
          <w:rFonts w:ascii="Arial" w:hAnsi="Arial" w:cs="Arial"/>
          <w:lang w:eastAsia="zh-CN"/>
        </w:rPr>
        <w:t>SunGard</w:t>
      </w:r>
      <w:r w:rsidR="001C3B3F">
        <w:rPr>
          <w:rFonts w:hint="eastAsia"/>
          <w:lang w:eastAsia="zh-CN"/>
        </w:rPr>
        <w:t>及</w:t>
      </w:r>
      <w:r w:rsidR="001C3B3F">
        <w:rPr>
          <w:rFonts w:ascii="Arial" w:hAnsi="Arial" w:cs="Arial" w:hint="eastAsia"/>
          <w:spacing w:val="-2"/>
          <w:kern w:val="2"/>
          <w:lang w:eastAsia="zh-CN"/>
        </w:rPr>
        <w:t>SunGard</w:t>
      </w:r>
      <w:r w:rsidR="001C3B3F">
        <w:rPr>
          <w:rFonts w:ascii="Arial" w:hAnsi="Arial" w:cs="Arial" w:hint="eastAsia"/>
          <w:spacing w:val="-2"/>
          <w:kern w:val="2"/>
          <w:lang w:eastAsia="zh-CN"/>
        </w:rPr>
        <w:t>指定的客户</w:t>
      </w:r>
      <w:r w:rsidR="001A5CBB">
        <w:rPr>
          <w:rFonts w:hint="eastAsia"/>
          <w:lang w:eastAsia="zh-CN"/>
        </w:rPr>
        <w:t>的要求，并</w:t>
      </w:r>
      <w:r w:rsidR="00347C84">
        <w:rPr>
          <w:rFonts w:hint="eastAsia"/>
          <w:lang w:eastAsia="zh-CN"/>
        </w:rPr>
        <w:t>进一步</w:t>
      </w:r>
      <w:r w:rsidR="001A5CBB">
        <w:rPr>
          <w:rFonts w:hint="eastAsia"/>
          <w:lang w:eastAsia="zh-CN"/>
        </w:rPr>
        <w:t>承诺和保证如下：</w:t>
      </w:r>
    </w:p>
    <w:p w:rsidR="007F1F25" w:rsidRDefault="001A5CBB" w:rsidP="004D671E">
      <w:pPr>
        <w:numPr>
          <w:ilvl w:val="0"/>
          <w:numId w:val="25"/>
        </w:numPr>
        <w:rPr>
          <w:lang w:eastAsia="zh-CN"/>
        </w:rPr>
      </w:pPr>
      <w:r>
        <w:rPr>
          <w:rFonts w:hint="eastAsia"/>
          <w:lang w:eastAsia="zh-CN"/>
        </w:rPr>
        <w:t>分包商</w:t>
      </w:r>
      <w:r w:rsidR="007F1F25">
        <w:rPr>
          <w:rFonts w:hint="eastAsia"/>
          <w:lang w:eastAsia="zh-CN"/>
        </w:rPr>
        <w:t>不会</w:t>
      </w:r>
      <w:r w:rsidR="00F70BBE">
        <w:rPr>
          <w:rFonts w:hint="eastAsia"/>
          <w:lang w:eastAsia="zh-CN"/>
        </w:rPr>
        <w:t>直接地或间接地</w:t>
      </w:r>
      <w:r w:rsidR="007F1F25">
        <w:rPr>
          <w:rFonts w:hint="eastAsia"/>
          <w:lang w:eastAsia="zh-CN"/>
        </w:rPr>
        <w:t>向</w:t>
      </w:r>
      <w:r w:rsidR="00F70BBE">
        <w:rPr>
          <w:rFonts w:hint="eastAsia"/>
          <w:lang w:eastAsia="zh-CN"/>
        </w:rPr>
        <w:t>政府人士提供、允诺、</w:t>
      </w:r>
      <w:r w:rsidR="003D1265">
        <w:rPr>
          <w:rFonts w:hint="eastAsia"/>
          <w:lang w:eastAsia="zh-CN"/>
        </w:rPr>
        <w:t>支付或赠送有价物品</w:t>
      </w:r>
      <w:r w:rsidR="00D74FD1">
        <w:rPr>
          <w:rFonts w:hint="eastAsia"/>
          <w:lang w:eastAsia="zh-CN"/>
        </w:rPr>
        <w:t>/</w:t>
      </w:r>
      <w:r w:rsidR="00D74FD1">
        <w:rPr>
          <w:rFonts w:hint="eastAsia"/>
          <w:lang w:eastAsia="zh-CN"/>
        </w:rPr>
        <w:t>服务</w:t>
      </w:r>
      <w:r w:rsidR="0060404B">
        <w:rPr>
          <w:rFonts w:hint="eastAsia"/>
          <w:lang w:eastAsia="zh-CN"/>
        </w:rPr>
        <w:t>（包括但不限于</w:t>
      </w:r>
      <w:r w:rsidR="008D5A9B">
        <w:rPr>
          <w:rFonts w:hint="eastAsia"/>
          <w:lang w:eastAsia="zh-CN"/>
        </w:rPr>
        <w:t>现金、</w:t>
      </w:r>
      <w:r w:rsidR="009060AC">
        <w:rPr>
          <w:rFonts w:hint="eastAsia"/>
          <w:lang w:eastAsia="zh-CN"/>
        </w:rPr>
        <w:t>物品、</w:t>
      </w:r>
      <w:r w:rsidR="008D5A9B">
        <w:rPr>
          <w:rFonts w:hint="eastAsia"/>
          <w:lang w:eastAsia="zh-CN"/>
        </w:rPr>
        <w:t>不</w:t>
      </w:r>
      <w:r w:rsidR="00770DE6">
        <w:rPr>
          <w:rFonts w:hint="eastAsia"/>
          <w:lang w:eastAsia="zh-CN"/>
        </w:rPr>
        <w:t>正当</w:t>
      </w:r>
      <w:r w:rsidR="008D5A9B" w:rsidRPr="008D5A9B">
        <w:rPr>
          <w:rFonts w:hint="eastAsia"/>
          <w:lang w:eastAsia="zh-CN"/>
        </w:rPr>
        <w:t>回扣、有价证券、</w:t>
      </w:r>
      <w:r w:rsidR="00F80197">
        <w:rPr>
          <w:rFonts w:hint="eastAsia"/>
          <w:lang w:eastAsia="zh-CN"/>
        </w:rPr>
        <w:t>股票、期权、宴请、</w:t>
      </w:r>
      <w:r w:rsidR="008D5A9B" w:rsidRPr="008D5A9B">
        <w:rPr>
          <w:rFonts w:hint="eastAsia"/>
          <w:lang w:eastAsia="zh-CN"/>
        </w:rPr>
        <w:t>购物卡、礼品、</w:t>
      </w:r>
      <w:r w:rsidR="0092246A">
        <w:rPr>
          <w:rFonts w:hint="eastAsia"/>
          <w:lang w:eastAsia="zh-CN"/>
        </w:rPr>
        <w:t>费用报销、</w:t>
      </w:r>
      <w:r w:rsidR="008D5A9B" w:rsidRPr="008D5A9B">
        <w:rPr>
          <w:rFonts w:hint="eastAsia"/>
          <w:lang w:eastAsia="zh-CN"/>
        </w:rPr>
        <w:t>旅游</w:t>
      </w:r>
      <w:r w:rsidR="00D74FD1">
        <w:rPr>
          <w:rFonts w:hint="eastAsia"/>
          <w:lang w:eastAsia="zh-CN"/>
        </w:rPr>
        <w:t>等</w:t>
      </w:r>
      <w:r w:rsidR="0060404B">
        <w:rPr>
          <w:rFonts w:hint="eastAsia"/>
          <w:lang w:eastAsia="zh-CN"/>
        </w:rPr>
        <w:t>）</w:t>
      </w:r>
      <w:r w:rsidR="003D1265">
        <w:rPr>
          <w:rFonts w:hint="eastAsia"/>
          <w:lang w:eastAsia="zh-CN"/>
        </w:rPr>
        <w:t>或从事</w:t>
      </w:r>
      <w:r w:rsidR="0060404B">
        <w:rPr>
          <w:rFonts w:hint="eastAsia"/>
          <w:lang w:eastAsia="zh-CN"/>
        </w:rPr>
        <w:t>其他</w:t>
      </w:r>
      <w:r w:rsidR="003D1265">
        <w:rPr>
          <w:rFonts w:hint="eastAsia"/>
          <w:lang w:eastAsia="zh-CN"/>
        </w:rPr>
        <w:t>违反</w:t>
      </w:r>
      <w:r w:rsidR="00D74FD1">
        <w:rPr>
          <w:rFonts w:hint="eastAsia"/>
          <w:lang w:eastAsia="zh-CN"/>
        </w:rPr>
        <w:t>中国</w:t>
      </w:r>
      <w:r w:rsidR="003D1265">
        <w:rPr>
          <w:rFonts w:hint="eastAsia"/>
          <w:lang w:eastAsia="zh-CN"/>
        </w:rPr>
        <w:t>反腐败法律</w:t>
      </w:r>
      <w:r w:rsidR="0060404B">
        <w:rPr>
          <w:rFonts w:hint="eastAsia"/>
          <w:lang w:eastAsia="zh-CN"/>
        </w:rPr>
        <w:t>法规</w:t>
      </w:r>
      <w:r w:rsidR="003D1265">
        <w:rPr>
          <w:rFonts w:hint="eastAsia"/>
          <w:lang w:eastAsia="zh-CN"/>
        </w:rPr>
        <w:t>的行为；</w:t>
      </w:r>
    </w:p>
    <w:p w:rsidR="001A5CBB" w:rsidRDefault="00860B5B" w:rsidP="004D671E">
      <w:pPr>
        <w:numPr>
          <w:ilvl w:val="0"/>
          <w:numId w:val="25"/>
        </w:numPr>
        <w:rPr>
          <w:lang w:eastAsia="zh-CN"/>
        </w:rPr>
      </w:pPr>
      <w:r>
        <w:rPr>
          <w:rFonts w:hint="eastAsia"/>
          <w:lang w:eastAsia="zh-CN"/>
        </w:rPr>
        <w:lastRenderedPageBreak/>
        <w:t>分包商不会从事任何导致</w:t>
      </w:r>
      <w:r w:rsidR="006130E3" w:rsidRPr="00914F19">
        <w:rPr>
          <w:rFonts w:ascii="Arial" w:hAnsi="Arial" w:cs="Arial"/>
          <w:lang w:eastAsia="zh-CN"/>
        </w:rPr>
        <w:t>SunGard</w:t>
      </w:r>
      <w:r>
        <w:rPr>
          <w:rFonts w:hint="eastAsia"/>
          <w:lang w:eastAsia="zh-CN"/>
        </w:rPr>
        <w:t>及其雇员、董事</w:t>
      </w:r>
      <w:r w:rsidR="00A70C00">
        <w:rPr>
          <w:rFonts w:hint="eastAsia"/>
          <w:lang w:eastAsia="zh-CN"/>
        </w:rPr>
        <w:t>、监事</w:t>
      </w:r>
      <w:r w:rsidR="00D74FD1">
        <w:rPr>
          <w:rFonts w:hint="eastAsia"/>
          <w:lang w:eastAsia="zh-CN"/>
        </w:rPr>
        <w:t>违反中国反腐败法律法规的行为</w:t>
      </w:r>
      <w:r w:rsidR="00A70C00">
        <w:rPr>
          <w:rFonts w:hint="eastAsia"/>
          <w:lang w:eastAsia="zh-CN"/>
        </w:rPr>
        <w:t>；</w:t>
      </w:r>
    </w:p>
    <w:p w:rsidR="00A70C00" w:rsidRDefault="00A70C00" w:rsidP="004D671E">
      <w:pPr>
        <w:numPr>
          <w:ilvl w:val="0"/>
          <w:numId w:val="25"/>
        </w:numPr>
        <w:rPr>
          <w:lang w:eastAsia="zh-CN"/>
        </w:rPr>
      </w:pPr>
      <w:r>
        <w:rPr>
          <w:rFonts w:hint="eastAsia"/>
          <w:lang w:eastAsia="zh-CN"/>
        </w:rPr>
        <w:t>分包商向</w:t>
      </w:r>
      <w:r w:rsidR="006130E3" w:rsidRPr="00914F19">
        <w:rPr>
          <w:rFonts w:ascii="Arial" w:hAnsi="Arial" w:cs="Arial"/>
          <w:lang w:eastAsia="zh-CN"/>
        </w:rPr>
        <w:t>SunGard</w:t>
      </w:r>
      <w:r>
        <w:rPr>
          <w:rFonts w:hint="eastAsia"/>
          <w:lang w:eastAsia="zh-CN"/>
        </w:rPr>
        <w:t>所提供的有关</w:t>
      </w:r>
      <w:r w:rsidR="00B13CAE">
        <w:rPr>
          <w:rFonts w:hint="eastAsia"/>
          <w:lang w:eastAsia="zh-CN"/>
        </w:rPr>
        <w:t>分包商向客户</w:t>
      </w:r>
      <w:r>
        <w:rPr>
          <w:rFonts w:hint="eastAsia"/>
          <w:lang w:eastAsia="zh-CN"/>
        </w:rPr>
        <w:t>支付</w:t>
      </w:r>
      <w:r w:rsidR="00B13CAE">
        <w:rPr>
          <w:rFonts w:hint="eastAsia"/>
          <w:lang w:eastAsia="zh-CN"/>
        </w:rPr>
        <w:t>款项</w:t>
      </w:r>
      <w:r w:rsidR="00091B9A">
        <w:rPr>
          <w:rFonts w:hint="eastAsia"/>
          <w:lang w:eastAsia="zh-CN"/>
        </w:rPr>
        <w:t>（若有）</w:t>
      </w:r>
      <w:r>
        <w:rPr>
          <w:rFonts w:hint="eastAsia"/>
          <w:lang w:eastAsia="zh-CN"/>
        </w:rPr>
        <w:t>的信息是</w:t>
      </w:r>
      <w:r w:rsidR="005A7FCA">
        <w:rPr>
          <w:rFonts w:hint="eastAsia"/>
          <w:lang w:eastAsia="zh-CN"/>
        </w:rPr>
        <w:t>全面的、正确的和完整的，且</w:t>
      </w:r>
      <w:r w:rsidR="006130E3" w:rsidRPr="00914F19">
        <w:rPr>
          <w:rFonts w:ascii="Arial" w:hAnsi="Arial" w:cs="Arial"/>
          <w:lang w:eastAsia="zh-CN"/>
        </w:rPr>
        <w:t>SunGard</w:t>
      </w:r>
      <w:r w:rsidR="005A7FCA">
        <w:rPr>
          <w:rFonts w:hint="eastAsia"/>
          <w:lang w:eastAsia="zh-CN"/>
        </w:rPr>
        <w:t>可信赖的。</w:t>
      </w:r>
    </w:p>
    <w:p w:rsidR="00967655" w:rsidRDefault="00967655" w:rsidP="004D671E">
      <w:pPr>
        <w:ind w:left="1997"/>
        <w:rPr>
          <w:lang w:eastAsia="zh-CN"/>
        </w:rPr>
      </w:pPr>
    </w:p>
    <w:p w:rsidR="005A7FCA" w:rsidRDefault="008A4298" w:rsidP="004D671E">
      <w:pPr>
        <w:ind w:left="1997"/>
        <w:rPr>
          <w:lang w:eastAsia="zh-CN"/>
        </w:rPr>
      </w:pPr>
      <w:r>
        <w:rPr>
          <w:rFonts w:hint="eastAsia"/>
          <w:lang w:eastAsia="zh-CN"/>
        </w:rPr>
        <w:t>为避免疑问，“政府人士”指</w:t>
      </w:r>
      <w:r w:rsidR="00806A60">
        <w:rPr>
          <w:rFonts w:hint="eastAsia"/>
          <w:lang w:eastAsia="zh-CN"/>
        </w:rPr>
        <w:t>全国</w:t>
      </w:r>
      <w:r w:rsidR="007419A7">
        <w:rPr>
          <w:rFonts w:hint="eastAsia"/>
          <w:lang w:eastAsia="zh-CN"/>
        </w:rPr>
        <w:t>性</w:t>
      </w:r>
      <w:r w:rsidR="00806A60">
        <w:rPr>
          <w:rFonts w:hint="eastAsia"/>
          <w:lang w:eastAsia="zh-CN"/>
        </w:rPr>
        <w:t>或地方</w:t>
      </w:r>
      <w:r w:rsidR="007419A7">
        <w:rPr>
          <w:rFonts w:hint="eastAsia"/>
          <w:lang w:eastAsia="zh-CN"/>
        </w:rPr>
        <w:t>性</w:t>
      </w:r>
      <w:r w:rsidR="00806A60">
        <w:rPr>
          <w:rFonts w:hint="eastAsia"/>
          <w:lang w:eastAsia="zh-CN"/>
        </w:rPr>
        <w:t>政府部门、机构</w:t>
      </w:r>
      <w:r w:rsidR="007419A7">
        <w:rPr>
          <w:rFonts w:hint="eastAsia"/>
          <w:lang w:eastAsia="zh-CN"/>
        </w:rPr>
        <w:t>、非政府组织</w:t>
      </w:r>
      <w:r w:rsidR="00161DF7">
        <w:rPr>
          <w:rFonts w:hint="eastAsia"/>
          <w:lang w:eastAsia="zh-CN"/>
        </w:rPr>
        <w:t>、</w:t>
      </w:r>
      <w:r w:rsidR="00A57DA8">
        <w:rPr>
          <w:rFonts w:hint="eastAsia"/>
          <w:lang w:eastAsia="zh-CN"/>
        </w:rPr>
        <w:t>国有企业</w:t>
      </w:r>
      <w:r w:rsidR="00806A60">
        <w:rPr>
          <w:rFonts w:hint="eastAsia"/>
          <w:lang w:eastAsia="zh-CN"/>
        </w:rPr>
        <w:t>（包括任何隶属于该政府部门、机构</w:t>
      </w:r>
      <w:r w:rsidR="007419A7">
        <w:rPr>
          <w:rFonts w:hint="eastAsia"/>
          <w:lang w:eastAsia="zh-CN"/>
        </w:rPr>
        <w:t>、非政府组织</w:t>
      </w:r>
      <w:r w:rsidR="00A57DA8">
        <w:rPr>
          <w:rFonts w:hint="eastAsia"/>
          <w:lang w:eastAsia="zh-CN"/>
        </w:rPr>
        <w:t>、国有企业</w:t>
      </w:r>
      <w:r w:rsidR="00806A60">
        <w:rPr>
          <w:rFonts w:hint="eastAsia"/>
          <w:lang w:eastAsia="zh-CN"/>
        </w:rPr>
        <w:t>的单位、团体和组织）</w:t>
      </w:r>
      <w:r w:rsidR="00A57DA8">
        <w:rPr>
          <w:rFonts w:hint="eastAsia"/>
          <w:lang w:eastAsia="zh-CN"/>
        </w:rPr>
        <w:t>的</w:t>
      </w:r>
      <w:r w:rsidR="007419A7">
        <w:rPr>
          <w:rFonts w:hint="eastAsia"/>
          <w:lang w:eastAsia="zh-CN"/>
        </w:rPr>
        <w:t>官员、雇员</w:t>
      </w:r>
      <w:r w:rsidR="00395000">
        <w:rPr>
          <w:rFonts w:hint="eastAsia"/>
          <w:lang w:eastAsia="zh-CN"/>
        </w:rPr>
        <w:t>、委派人员</w:t>
      </w:r>
      <w:r w:rsidR="007419A7">
        <w:rPr>
          <w:rFonts w:hint="eastAsia"/>
          <w:lang w:eastAsia="zh-CN"/>
        </w:rPr>
        <w:t>和代表</w:t>
      </w:r>
      <w:r w:rsidR="003D0B12">
        <w:rPr>
          <w:rFonts w:hint="eastAsia"/>
          <w:lang w:eastAsia="zh-CN"/>
        </w:rPr>
        <w:t>该政府部门、机构、非政府组织</w:t>
      </w:r>
      <w:r w:rsidR="00A57DA8">
        <w:rPr>
          <w:rFonts w:hint="eastAsia"/>
          <w:lang w:eastAsia="zh-CN"/>
        </w:rPr>
        <w:t>、国有企业</w:t>
      </w:r>
      <w:r w:rsidR="003D0B12">
        <w:rPr>
          <w:rFonts w:hint="eastAsia"/>
          <w:lang w:eastAsia="zh-CN"/>
        </w:rPr>
        <w:t>的人员</w:t>
      </w:r>
      <w:r w:rsidR="00395000">
        <w:rPr>
          <w:rFonts w:hint="eastAsia"/>
          <w:lang w:eastAsia="zh-CN"/>
        </w:rPr>
        <w:t>以及前述人员的亲属</w:t>
      </w:r>
      <w:r w:rsidR="00D430D8">
        <w:rPr>
          <w:rFonts w:hint="eastAsia"/>
          <w:lang w:eastAsia="zh-CN"/>
        </w:rPr>
        <w:t>。</w:t>
      </w:r>
      <w:r w:rsidR="003B276C">
        <w:rPr>
          <w:rFonts w:hint="eastAsia"/>
          <w:lang w:eastAsia="zh-CN"/>
        </w:rPr>
        <w:t>如果</w:t>
      </w:r>
      <w:r w:rsidR="006130E3" w:rsidRPr="00914F19">
        <w:rPr>
          <w:rFonts w:ascii="Arial" w:hAnsi="Arial" w:cs="Arial"/>
          <w:lang w:eastAsia="zh-CN"/>
        </w:rPr>
        <w:t>SunGard</w:t>
      </w:r>
      <w:r w:rsidR="003B276C">
        <w:rPr>
          <w:rFonts w:hint="eastAsia"/>
          <w:lang w:eastAsia="zh-CN"/>
        </w:rPr>
        <w:t>知晓</w:t>
      </w:r>
      <w:r w:rsidR="00102484">
        <w:rPr>
          <w:rFonts w:hint="eastAsia"/>
          <w:lang w:eastAsia="zh-CN"/>
        </w:rPr>
        <w:t>分包商</w:t>
      </w:r>
      <w:r w:rsidR="00337E92">
        <w:rPr>
          <w:rFonts w:hint="eastAsia"/>
          <w:lang w:eastAsia="zh-CN"/>
        </w:rPr>
        <w:t>可能会</w:t>
      </w:r>
      <w:r w:rsidR="00102484">
        <w:rPr>
          <w:rFonts w:hint="eastAsia"/>
          <w:lang w:eastAsia="zh-CN"/>
        </w:rPr>
        <w:t>违反前述承诺和保证，</w:t>
      </w:r>
      <w:r w:rsidR="006130E3" w:rsidRPr="00914F19">
        <w:rPr>
          <w:rFonts w:ascii="Arial" w:hAnsi="Arial" w:cs="Arial"/>
          <w:lang w:eastAsia="zh-CN"/>
        </w:rPr>
        <w:t>SunGard</w:t>
      </w:r>
      <w:r w:rsidR="00102484">
        <w:rPr>
          <w:rFonts w:hint="eastAsia"/>
          <w:lang w:eastAsia="zh-CN"/>
        </w:rPr>
        <w:t>有权在调查分包商违反前述保证的期间暂停履行</w:t>
      </w:r>
      <w:r w:rsidR="006130E3" w:rsidRPr="00914F19">
        <w:rPr>
          <w:rFonts w:ascii="Arial" w:hAnsi="Arial" w:cs="Arial"/>
          <w:lang w:eastAsia="zh-CN"/>
        </w:rPr>
        <w:t>SunGard</w:t>
      </w:r>
      <w:r w:rsidR="00102484">
        <w:rPr>
          <w:rFonts w:hint="eastAsia"/>
          <w:lang w:eastAsia="zh-CN"/>
        </w:rPr>
        <w:t>在本协议下的义务，包括付款义务，以及要求分包商暂停行使分包商在本协议下的权利。</w:t>
      </w:r>
      <w:r w:rsidR="007C63CF">
        <w:rPr>
          <w:rFonts w:hint="eastAsia"/>
          <w:lang w:eastAsia="zh-CN"/>
        </w:rPr>
        <w:t>如果</w:t>
      </w:r>
      <w:r w:rsidR="006130E3" w:rsidRPr="00914F19">
        <w:rPr>
          <w:rFonts w:ascii="Arial" w:hAnsi="Arial" w:cs="Arial"/>
          <w:lang w:eastAsia="zh-CN"/>
        </w:rPr>
        <w:t>SunGard</w:t>
      </w:r>
      <w:r w:rsidR="007C63CF">
        <w:rPr>
          <w:rFonts w:hint="eastAsia"/>
          <w:lang w:eastAsia="zh-CN"/>
        </w:rPr>
        <w:t>获得分包商违反前述承诺和保证的</w:t>
      </w:r>
      <w:r w:rsidR="00A430D3">
        <w:rPr>
          <w:rFonts w:hint="eastAsia"/>
          <w:lang w:eastAsia="zh-CN"/>
        </w:rPr>
        <w:t>初步</w:t>
      </w:r>
      <w:r w:rsidR="007C63CF">
        <w:rPr>
          <w:rFonts w:hint="eastAsia"/>
          <w:lang w:eastAsia="zh-CN"/>
        </w:rPr>
        <w:t>证据，</w:t>
      </w:r>
      <w:r w:rsidR="006130E3" w:rsidRPr="00914F19">
        <w:rPr>
          <w:rFonts w:ascii="Arial" w:hAnsi="Arial" w:cs="Arial"/>
          <w:lang w:eastAsia="zh-CN"/>
        </w:rPr>
        <w:t>SunGard</w:t>
      </w:r>
      <w:r w:rsidR="007C63CF">
        <w:rPr>
          <w:rFonts w:hint="eastAsia"/>
          <w:lang w:eastAsia="zh-CN"/>
        </w:rPr>
        <w:t>有权采取</w:t>
      </w:r>
      <w:r w:rsidR="006130E3" w:rsidRPr="00914F19">
        <w:rPr>
          <w:rFonts w:ascii="Arial" w:hAnsi="Arial" w:cs="Arial"/>
          <w:lang w:eastAsia="zh-CN"/>
        </w:rPr>
        <w:t>SunGard</w:t>
      </w:r>
      <w:r w:rsidR="00A430D3">
        <w:rPr>
          <w:rFonts w:hint="eastAsia"/>
          <w:lang w:eastAsia="zh-CN"/>
        </w:rPr>
        <w:t>决定的补救措施，包括但不限于对分包商进行审查、要求分包商提供相关担保、立即终止本协议、</w:t>
      </w:r>
      <w:r w:rsidR="00094768">
        <w:rPr>
          <w:rFonts w:hint="eastAsia"/>
          <w:lang w:eastAsia="zh-CN"/>
        </w:rPr>
        <w:t>收回</w:t>
      </w:r>
      <w:r w:rsidR="006130E3" w:rsidRPr="00914F19">
        <w:rPr>
          <w:rFonts w:ascii="Arial" w:hAnsi="Arial" w:cs="Arial"/>
          <w:lang w:eastAsia="zh-CN"/>
        </w:rPr>
        <w:t>SunGard</w:t>
      </w:r>
      <w:r w:rsidR="00094768">
        <w:rPr>
          <w:rFonts w:hint="eastAsia"/>
          <w:lang w:eastAsia="zh-CN"/>
        </w:rPr>
        <w:t>已付款项并索赔所有损失</w:t>
      </w:r>
      <w:r w:rsidR="00A430D3">
        <w:rPr>
          <w:rFonts w:hint="eastAsia"/>
          <w:lang w:eastAsia="zh-CN"/>
        </w:rPr>
        <w:t>等</w:t>
      </w:r>
      <w:r w:rsidR="00094768">
        <w:rPr>
          <w:rFonts w:hint="eastAsia"/>
          <w:lang w:eastAsia="zh-CN"/>
        </w:rPr>
        <w:t>。</w:t>
      </w:r>
      <w:r w:rsidR="00D84F2D" w:rsidRPr="00D84F2D">
        <w:rPr>
          <w:rFonts w:ascii="Arial" w:hAnsi="Arial" w:cs="Arial"/>
          <w:lang w:eastAsia="zh-CN"/>
        </w:rPr>
        <w:t>SunGard</w:t>
      </w:r>
      <w:r w:rsidR="00D84F2D" w:rsidRPr="00D84F2D">
        <w:rPr>
          <w:rFonts w:hint="eastAsia"/>
          <w:lang w:eastAsia="zh-CN"/>
        </w:rPr>
        <w:t>根据本条款对分包商的审查包括</w:t>
      </w:r>
      <w:r w:rsidR="00D84F2D" w:rsidRPr="00D84F2D">
        <w:rPr>
          <w:rFonts w:ascii="Arial" w:hAnsi="Arial" w:cs="Arial"/>
          <w:lang w:eastAsia="zh-CN"/>
        </w:rPr>
        <w:t>SunGard</w:t>
      </w:r>
      <w:r w:rsidR="00D84F2D" w:rsidRPr="00D84F2D">
        <w:rPr>
          <w:rFonts w:hint="eastAsia"/>
          <w:lang w:eastAsia="zh-CN"/>
        </w:rPr>
        <w:t>对分包商提供相关产品和</w:t>
      </w:r>
      <w:r w:rsidR="00D84F2D" w:rsidRPr="00D84F2D">
        <w:rPr>
          <w:lang w:eastAsia="zh-CN"/>
        </w:rPr>
        <w:t>/</w:t>
      </w:r>
      <w:r w:rsidR="00D84F2D" w:rsidRPr="00D84F2D">
        <w:rPr>
          <w:rFonts w:hint="eastAsia"/>
          <w:lang w:eastAsia="zh-CN"/>
        </w:rPr>
        <w:t>或服务的账簿、审计报告、财务信息和记录等进行随时检查、复制的权利。分包商应根据</w:t>
      </w:r>
      <w:r w:rsidR="00D84F2D" w:rsidRPr="00D84F2D">
        <w:rPr>
          <w:rFonts w:ascii="Arial" w:hAnsi="Arial" w:cs="Arial"/>
          <w:lang w:eastAsia="zh-CN"/>
        </w:rPr>
        <w:t>SunGard</w:t>
      </w:r>
      <w:r w:rsidR="00D84F2D" w:rsidRPr="00D84F2D">
        <w:rPr>
          <w:rFonts w:hint="eastAsia"/>
          <w:lang w:eastAsia="zh-CN"/>
        </w:rPr>
        <w:t>要求立即向</w:t>
      </w:r>
      <w:r w:rsidR="00D84F2D" w:rsidRPr="00D84F2D">
        <w:rPr>
          <w:rFonts w:ascii="Arial" w:hAnsi="Arial" w:cs="Arial"/>
          <w:lang w:eastAsia="zh-CN"/>
        </w:rPr>
        <w:t>SunGard</w:t>
      </w:r>
      <w:r w:rsidR="00D84F2D" w:rsidRPr="00D84F2D">
        <w:rPr>
          <w:rFonts w:hint="eastAsia"/>
          <w:lang w:eastAsia="zh-CN"/>
        </w:rPr>
        <w:t>提供所有信息，以便</w:t>
      </w:r>
      <w:r w:rsidR="00D84F2D" w:rsidRPr="00D84F2D">
        <w:rPr>
          <w:rFonts w:ascii="Arial" w:hAnsi="Arial" w:cs="Arial"/>
          <w:lang w:eastAsia="zh-CN"/>
        </w:rPr>
        <w:t>SunGard</w:t>
      </w:r>
      <w:r w:rsidR="00D84F2D" w:rsidRPr="00D84F2D">
        <w:rPr>
          <w:rFonts w:hint="eastAsia"/>
          <w:lang w:eastAsia="zh-CN"/>
        </w:rPr>
        <w:t>理解分包商的该账簿、审计报告、财务信息和记录等，以及追踪有关获得</w:t>
      </w:r>
      <w:r w:rsidR="00D84F2D" w:rsidRPr="00D84F2D">
        <w:rPr>
          <w:rFonts w:ascii="Arial" w:hAnsi="Arial" w:cs="Arial"/>
          <w:lang w:eastAsia="zh-CN"/>
        </w:rPr>
        <w:t>SunGard</w:t>
      </w:r>
      <w:r w:rsidR="00D84F2D" w:rsidRPr="00D84F2D">
        <w:rPr>
          <w:rFonts w:hint="eastAsia"/>
          <w:lang w:eastAsia="zh-CN"/>
        </w:rPr>
        <w:t>产品和</w:t>
      </w:r>
      <w:r w:rsidR="00D84F2D" w:rsidRPr="00D84F2D">
        <w:rPr>
          <w:lang w:eastAsia="zh-CN"/>
        </w:rPr>
        <w:t>/</w:t>
      </w:r>
      <w:r w:rsidR="00D84F2D" w:rsidRPr="00D84F2D">
        <w:rPr>
          <w:rFonts w:hint="eastAsia"/>
          <w:lang w:eastAsia="zh-CN"/>
        </w:rPr>
        <w:t>或服务的付款或花费。</w:t>
      </w:r>
    </w:p>
    <w:p w:rsidR="008A4298" w:rsidRPr="008A4298" w:rsidRDefault="008A4298" w:rsidP="004D671E">
      <w:pPr>
        <w:ind w:left="1997"/>
        <w:rPr>
          <w:lang w:eastAsia="zh-CN"/>
        </w:rPr>
      </w:pPr>
    </w:p>
    <w:p w:rsidR="009125F7" w:rsidRPr="009125F7" w:rsidRDefault="00BF34BC" w:rsidP="004D671E">
      <w:pPr>
        <w:pStyle w:val="2"/>
        <w:rPr>
          <w:rFonts w:ascii="Arial" w:hAnsi="Arial" w:cs="Arial"/>
          <w:kern w:val="2"/>
          <w:lang w:eastAsia="zh-CN"/>
        </w:rPr>
      </w:pPr>
      <w:bookmarkStart w:id="47" w:name="INFRINGE"/>
      <w:bookmarkStart w:id="48" w:name="_Ref456466886"/>
      <w:bookmarkEnd w:id="47"/>
      <w:r>
        <w:rPr>
          <w:rFonts w:ascii="Arial" w:hAnsi="Arial" w:cs="Arial" w:hint="eastAsia"/>
          <w:b/>
          <w:kern w:val="2"/>
          <w:lang w:eastAsia="zh-CN"/>
        </w:rPr>
        <w:t>许可权；无侵权。</w:t>
      </w:r>
      <w:bookmarkEnd w:id="48"/>
      <w:r w:rsidR="00F56DCB">
        <w:rPr>
          <w:rFonts w:ascii="Arial" w:hAnsi="Arial" w:cs="Arial"/>
          <w:kern w:val="2"/>
          <w:lang w:eastAsia="zh-CN"/>
        </w:rPr>
        <w:t>分包商</w:t>
      </w:r>
      <w:r w:rsidR="009125F7">
        <w:rPr>
          <w:rFonts w:hint="eastAsia"/>
          <w:lang w:eastAsia="zh-CN"/>
        </w:rPr>
        <w:t>向</w:t>
      </w:r>
      <w:r w:rsidR="006130E3">
        <w:rPr>
          <w:rFonts w:ascii="Arial" w:hAnsi="Arial" w:cs="Arial"/>
          <w:kern w:val="2"/>
          <w:lang w:eastAsia="zh-CN"/>
        </w:rPr>
        <w:t>SunGard</w:t>
      </w:r>
      <w:r w:rsidR="000F48BA">
        <w:rPr>
          <w:rFonts w:ascii="Arial" w:hAnsi="Arial" w:cs="Arial" w:hint="eastAsia"/>
          <w:kern w:val="2"/>
          <w:lang w:eastAsia="zh-CN"/>
        </w:rPr>
        <w:t>及</w:t>
      </w:r>
      <w:r w:rsidR="006130E3">
        <w:rPr>
          <w:rFonts w:ascii="Arial" w:hAnsi="Arial" w:cs="Arial" w:hint="eastAsia"/>
          <w:spacing w:val="-2"/>
          <w:kern w:val="2"/>
          <w:lang w:eastAsia="zh-CN"/>
        </w:rPr>
        <w:t>SunGard</w:t>
      </w:r>
      <w:r w:rsidR="00F7557E">
        <w:rPr>
          <w:rFonts w:ascii="Arial" w:hAnsi="Arial" w:cs="Arial" w:hint="eastAsia"/>
          <w:spacing w:val="-2"/>
          <w:kern w:val="2"/>
          <w:lang w:eastAsia="zh-CN"/>
        </w:rPr>
        <w:t>指定的客户</w:t>
      </w:r>
      <w:r w:rsidR="009125F7">
        <w:rPr>
          <w:rFonts w:hint="eastAsia"/>
          <w:lang w:eastAsia="zh-CN"/>
        </w:rPr>
        <w:t>保</w:t>
      </w:r>
      <w:r w:rsidR="009125F7">
        <w:rPr>
          <w:sz w:val="2"/>
          <w:lang w:eastAsia="zh-CN"/>
        </w:rPr>
        <w:t xml:space="preserve"> </w:t>
      </w:r>
      <w:r w:rsidR="009125F7">
        <w:rPr>
          <w:rFonts w:hint="eastAsia"/>
          <w:lang w:eastAsia="zh-CN"/>
        </w:rPr>
        <w:t>证</w:t>
      </w:r>
      <w:r w:rsidR="00532593">
        <w:rPr>
          <w:rFonts w:hint="eastAsia"/>
          <w:lang w:eastAsia="zh-CN"/>
        </w:rPr>
        <w:t>：</w:t>
      </w:r>
      <w:r w:rsidR="00532593">
        <w:rPr>
          <w:rFonts w:ascii="Arial" w:hAnsi="Arial" w:cs="Arial"/>
          <w:kern w:val="2"/>
          <w:lang w:eastAsia="zh-CN"/>
        </w:rPr>
        <w:t>(a)</w:t>
      </w:r>
      <w:r w:rsidR="00532593">
        <w:rPr>
          <w:rFonts w:ascii="Arial" w:hAnsi="Arial" w:cs="Arial" w:hint="eastAsia"/>
          <w:kern w:val="2"/>
          <w:lang w:eastAsia="zh-CN"/>
        </w:rPr>
        <w:t xml:space="preserve">　</w:t>
      </w:r>
      <w:r w:rsidR="009125F7">
        <w:rPr>
          <w:rFonts w:hint="eastAsia"/>
          <w:lang w:eastAsia="zh-CN"/>
        </w:rPr>
        <w:t>它</w:t>
      </w:r>
      <w:r w:rsidR="009125F7">
        <w:rPr>
          <w:sz w:val="2"/>
          <w:lang w:eastAsia="zh-CN"/>
        </w:rPr>
        <w:t xml:space="preserve"> </w:t>
      </w:r>
      <w:r w:rsidR="009125F7">
        <w:rPr>
          <w:rFonts w:hint="eastAsia"/>
          <w:lang w:eastAsia="zh-CN"/>
        </w:rPr>
        <w:t>拥</w:t>
      </w:r>
      <w:r w:rsidR="009125F7">
        <w:rPr>
          <w:sz w:val="2"/>
          <w:lang w:eastAsia="zh-CN"/>
        </w:rPr>
        <w:t xml:space="preserve"> </w:t>
      </w:r>
      <w:r w:rsidR="009125F7">
        <w:rPr>
          <w:rFonts w:hint="eastAsia"/>
          <w:lang w:eastAsia="zh-CN"/>
        </w:rPr>
        <w:t>有</w:t>
      </w:r>
      <w:r w:rsidR="009125F7">
        <w:rPr>
          <w:sz w:val="2"/>
          <w:lang w:eastAsia="zh-CN"/>
        </w:rPr>
        <w:t xml:space="preserve"> </w:t>
      </w:r>
      <w:r w:rsidR="009125F7">
        <w:rPr>
          <w:rFonts w:hint="eastAsia"/>
          <w:lang w:eastAsia="zh-CN"/>
        </w:rPr>
        <w:t>充</w:t>
      </w:r>
      <w:r w:rsidR="009125F7">
        <w:rPr>
          <w:sz w:val="2"/>
          <w:lang w:eastAsia="zh-CN"/>
        </w:rPr>
        <w:t xml:space="preserve"> </w:t>
      </w:r>
      <w:r w:rsidR="009125F7">
        <w:rPr>
          <w:rFonts w:hint="eastAsia"/>
          <w:lang w:eastAsia="zh-CN"/>
        </w:rPr>
        <w:t>分</w:t>
      </w:r>
      <w:r w:rsidR="009125F7">
        <w:rPr>
          <w:sz w:val="2"/>
          <w:lang w:eastAsia="zh-CN"/>
        </w:rPr>
        <w:t xml:space="preserve"> </w:t>
      </w:r>
      <w:r w:rsidR="009125F7">
        <w:rPr>
          <w:rFonts w:hint="eastAsia"/>
          <w:lang w:eastAsia="zh-CN"/>
        </w:rPr>
        <w:t>的</w:t>
      </w:r>
      <w:r w:rsidR="009125F7">
        <w:rPr>
          <w:sz w:val="2"/>
          <w:lang w:eastAsia="zh-CN"/>
        </w:rPr>
        <w:t xml:space="preserve"> </w:t>
      </w:r>
      <w:r w:rsidR="009125F7">
        <w:rPr>
          <w:rFonts w:hint="eastAsia"/>
          <w:lang w:eastAsia="zh-CN"/>
        </w:rPr>
        <w:t>合</w:t>
      </w:r>
      <w:r w:rsidR="009125F7">
        <w:rPr>
          <w:sz w:val="2"/>
          <w:lang w:eastAsia="zh-CN"/>
        </w:rPr>
        <w:t xml:space="preserve"> </w:t>
      </w:r>
      <w:r w:rsidR="009125F7">
        <w:rPr>
          <w:rFonts w:hint="eastAsia"/>
          <w:lang w:eastAsia="zh-CN"/>
        </w:rPr>
        <w:t>法</w:t>
      </w:r>
      <w:r w:rsidR="009125F7">
        <w:rPr>
          <w:sz w:val="2"/>
          <w:lang w:eastAsia="zh-CN"/>
        </w:rPr>
        <w:t xml:space="preserve"> </w:t>
      </w:r>
      <w:r w:rsidR="009125F7">
        <w:rPr>
          <w:rFonts w:hint="eastAsia"/>
          <w:lang w:eastAsia="zh-CN"/>
        </w:rPr>
        <w:t>权</w:t>
      </w:r>
      <w:r w:rsidR="009125F7">
        <w:rPr>
          <w:sz w:val="2"/>
          <w:lang w:eastAsia="zh-CN"/>
        </w:rPr>
        <w:t xml:space="preserve"> </w:t>
      </w:r>
      <w:r w:rsidR="009125F7">
        <w:rPr>
          <w:rFonts w:hint="eastAsia"/>
          <w:lang w:eastAsia="zh-CN"/>
        </w:rPr>
        <w:t>利</w:t>
      </w:r>
      <w:r w:rsidR="009125F7">
        <w:rPr>
          <w:sz w:val="2"/>
          <w:lang w:eastAsia="zh-CN"/>
        </w:rPr>
        <w:t xml:space="preserve"> </w:t>
      </w:r>
      <w:r w:rsidR="00532593">
        <w:rPr>
          <w:rFonts w:ascii="Arial" w:hAnsi="Arial" w:cs="Arial" w:hint="eastAsia"/>
          <w:kern w:val="2"/>
          <w:lang w:eastAsia="zh-CN"/>
        </w:rPr>
        <w:t>提供</w:t>
      </w:r>
      <w:r w:rsidR="009125F7">
        <w:rPr>
          <w:sz w:val="2"/>
          <w:lang w:eastAsia="zh-CN"/>
        </w:rPr>
        <w:t xml:space="preserve"> </w:t>
      </w:r>
      <w:r w:rsidR="009125F7">
        <w:rPr>
          <w:rFonts w:hint="eastAsia"/>
          <w:lang w:eastAsia="zh-CN"/>
        </w:rPr>
        <w:t>本</w:t>
      </w:r>
      <w:r w:rsidR="009125F7">
        <w:rPr>
          <w:sz w:val="2"/>
          <w:lang w:eastAsia="zh-CN"/>
        </w:rPr>
        <w:t xml:space="preserve"> </w:t>
      </w:r>
      <w:r w:rsidR="009125F7">
        <w:rPr>
          <w:rFonts w:hint="eastAsia"/>
          <w:lang w:eastAsia="zh-CN"/>
        </w:rPr>
        <w:t>协</w:t>
      </w:r>
      <w:r w:rsidR="009125F7">
        <w:rPr>
          <w:sz w:val="2"/>
          <w:lang w:eastAsia="zh-CN"/>
        </w:rPr>
        <w:t xml:space="preserve"> </w:t>
      </w:r>
      <w:r w:rsidR="009125F7">
        <w:rPr>
          <w:rFonts w:hint="eastAsia"/>
          <w:lang w:eastAsia="zh-CN"/>
        </w:rPr>
        <w:t>议</w:t>
      </w:r>
      <w:r w:rsidR="009125F7">
        <w:rPr>
          <w:sz w:val="2"/>
          <w:lang w:eastAsia="zh-CN"/>
        </w:rPr>
        <w:t xml:space="preserve"> </w:t>
      </w:r>
      <w:r w:rsidR="009125F7">
        <w:rPr>
          <w:rFonts w:hint="eastAsia"/>
          <w:lang w:eastAsia="zh-CN"/>
        </w:rPr>
        <w:t>下</w:t>
      </w:r>
      <w:r w:rsidR="009125F7">
        <w:rPr>
          <w:sz w:val="2"/>
          <w:lang w:eastAsia="zh-CN"/>
        </w:rPr>
        <w:t xml:space="preserve"> </w:t>
      </w:r>
      <w:r w:rsidR="009125F7">
        <w:rPr>
          <w:rFonts w:hint="eastAsia"/>
          <w:lang w:eastAsia="zh-CN"/>
        </w:rPr>
        <w:t>的</w:t>
      </w:r>
      <w:r w:rsidR="00532593">
        <w:rPr>
          <w:rFonts w:hint="eastAsia"/>
          <w:lang w:eastAsia="zh-CN"/>
        </w:rPr>
        <w:t>各项服务</w:t>
      </w:r>
      <w:r w:rsidR="00DD1B3B">
        <w:rPr>
          <w:rFonts w:hint="eastAsia"/>
          <w:lang w:eastAsia="zh-CN"/>
        </w:rPr>
        <w:t>，</w:t>
      </w:r>
      <w:r w:rsidR="009125F7">
        <w:rPr>
          <w:rFonts w:hint="eastAsia"/>
          <w:lang w:eastAsia="zh-CN"/>
        </w:rPr>
        <w:t>并</w:t>
      </w:r>
      <w:r w:rsidR="009125F7">
        <w:rPr>
          <w:sz w:val="2"/>
          <w:lang w:eastAsia="zh-CN"/>
        </w:rPr>
        <w:t xml:space="preserve"> </w:t>
      </w:r>
      <w:r w:rsidR="00532593">
        <w:rPr>
          <w:sz w:val="2"/>
          <w:lang w:eastAsia="zh-CN"/>
        </w:rPr>
        <w:t xml:space="preserve"> </w:t>
      </w:r>
      <w:r w:rsidR="00532593">
        <w:rPr>
          <w:rFonts w:hint="eastAsia"/>
          <w:lang w:eastAsia="zh-CN"/>
        </w:rPr>
        <w:t>拥</w:t>
      </w:r>
      <w:r w:rsidR="00532593">
        <w:rPr>
          <w:sz w:val="2"/>
          <w:lang w:eastAsia="zh-CN"/>
        </w:rPr>
        <w:t xml:space="preserve"> </w:t>
      </w:r>
      <w:r w:rsidR="00532593">
        <w:rPr>
          <w:rFonts w:hint="eastAsia"/>
          <w:lang w:eastAsia="zh-CN"/>
        </w:rPr>
        <w:t>有</w:t>
      </w:r>
      <w:r w:rsidR="00532593">
        <w:rPr>
          <w:sz w:val="2"/>
          <w:lang w:eastAsia="zh-CN"/>
        </w:rPr>
        <w:t xml:space="preserve"> </w:t>
      </w:r>
      <w:r w:rsidR="00532593">
        <w:rPr>
          <w:rFonts w:hint="eastAsia"/>
          <w:lang w:eastAsia="zh-CN"/>
        </w:rPr>
        <w:t>充</w:t>
      </w:r>
      <w:r w:rsidR="00532593">
        <w:rPr>
          <w:sz w:val="2"/>
          <w:lang w:eastAsia="zh-CN"/>
        </w:rPr>
        <w:t xml:space="preserve"> </w:t>
      </w:r>
      <w:r w:rsidR="00532593">
        <w:rPr>
          <w:rFonts w:hint="eastAsia"/>
          <w:lang w:eastAsia="zh-CN"/>
        </w:rPr>
        <w:t>分</w:t>
      </w:r>
      <w:r w:rsidR="00532593">
        <w:rPr>
          <w:sz w:val="2"/>
          <w:lang w:eastAsia="zh-CN"/>
        </w:rPr>
        <w:t xml:space="preserve"> </w:t>
      </w:r>
      <w:r w:rsidR="00532593">
        <w:rPr>
          <w:rFonts w:hint="eastAsia"/>
          <w:lang w:eastAsia="zh-CN"/>
        </w:rPr>
        <w:t>的</w:t>
      </w:r>
      <w:r w:rsidR="00532593">
        <w:rPr>
          <w:sz w:val="2"/>
          <w:lang w:eastAsia="zh-CN"/>
        </w:rPr>
        <w:t xml:space="preserve"> </w:t>
      </w:r>
      <w:r w:rsidR="00532593">
        <w:rPr>
          <w:rFonts w:hint="eastAsia"/>
          <w:lang w:eastAsia="zh-CN"/>
        </w:rPr>
        <w:t>合</w:t>
      </w:r>
      <w:r w:rsidR="00532593">
        <w:rPr>
          <w:sz w:val="2"/>
          <w:lang w:eastAsia="zh-CN"/>
        </w:rPr>
        <w:t xml:space="preserve"> </w:t>
      </w:r>
      <w:r w:rsidR="00532593">
        <w:rPr>
          <w:rFonts w:hint="eastAsia"/>
          <w:lang w:eastAsia="zh-CN"/>
        </w:rPr>
        <w:t>法</w:t>
      </w:r>
      <w:r w:rsidR="00532593">
        <w:rPr>
          <w:sz w:val="2"/>
          <w:lang w:eastAsia="zh-CN"/>
        </w:rPr>
        <w:t xml:space="preserve"> </w:t>
      </w:r>
      <w:r w:rsidR="00532593">
        <w:rPr>
          <w:rFonts w:hint="eastAsia"/>
          <w:lang w:eastAsia="zh-CN"/>
        </w:rPr>
        <w:t>权</w:t>
      </w:r>
      <w:r w:rsidR="00532593">
        <w:rPr>
          <w:sz w:val="2"/>
          <w:lang w:eastAsia="zh-CN"/>
        </w:rPr>
        <w:t xml:space="preserve"> </w:t>
      </w:r>
      <w:r w:rsidR="00532593">
        <w:rPr>
          <w:rFonts w:hint="eastAsia"/>
          <w:lang w:eastAsia="zh-CN"/>
        </w:rPr>
        <w:t>利授予</w:t>
      </w:r>
      <w:r w:rsidR="006130E3">
        <w:rPr>
          <w:rFonts w:ascii="Arial" w:hAnsi="Arial" w:cs="Arial"/>
          <w:kern w:val="2"/>
          <w:lang w:eastAsia="zh-CN"/>
        </w:rPr>
        <w:t>SunGard</w:t>
      </w:r>
      <w:r w:rsidR="000F48BA">
        <w:rPr>
          <w:rFonts w:ascii="Arial" w:hAnsi="Arial" w:cs="Arial" w:hint="eastAsia"/>
          <w:kern w:val="2"/>
          <w:lang w:eastAsia="zh-CN"/>
        </w:rPr>
        <w:t>及</w:t>
      </w:r>
      <w:r w:rsidR="008D6F1D">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8D6F1D">
        <w:rPr>
          <w:rFonts w:ascii="Arial" w:hAnsi="Arial" w:cs="Arial" w:hint="eastAsia"/>
          <w:spacing w:val="-2"/>
          <w:kern w:val="2"/>
          <w:lang w:eastAsia="zh-CN"/>
        </w:rPr>
        <w:t>指定的客户）</w:t>
      </w:r>
      <w:r w:rsidR="00532593">
        <w:rPr>
          <w:rFonts w:ascii="Arial" w:hAnsi="Arial" w:cs="Arial" w:hint="eastAsia"/>
          <w:kern w:val="2"/>
          <w:lang w:eastAsia="zh-CN"/>
        </w:rPr>
        <w:t>使用和拥有</w:t>
      </w:r>
      <w:r w:rsidR="00532593">
        <w:rPr>
          <w:sz w:val="2"/>
          <w:lang w:eastAsia="zh-CN"/>
        </w:rPr>
        <w:t xml:space="preserve"> </w:t>
      </w:r>
      <w:r w:rsidR="00532593">
        <w:rPr>
          <w:rFonts w:hint="eastAsia"/>
          <w:lang w:eastAsia="zh-CN"/>
        </w:rPr>
        <w:t>本</w:t>
      </w:r>
      <w:r w:rsidR="00532593">
        <w:rPr>
          <w:sz w:val="2"/>
          <w:lang w:eastAsia="zh-CN"/>
        </w:rPr>
        <w:t xml:space="preserve"> </w:t>
      </w:r>
      <w:r w:rsidR="00532593">
        <w:rPr>
          <w:rFonts w:hint="eastAsia"/>
          <w:lang w:eastAsia="zh-CN"/>
        </w:rPr>
        <w:t>协</w:t>
      </w:r>
      <w:r w:rsidR="00532593">
        <w:rPr>
          <w:sz w:val="2"/>
          <w:lang w:eastAsia="zh-CN"/>
        </w:rPr>
        <w:t xml:space="preserve"> </w:t>
      </w:r>
      <w:r w:rsidR="00532593">
        <w:rPr>
          <w:rFonts w:hint="eastAsia"/>
          <w:lang w:eastAsia="zh-CN"/>
        </w:rPr>
        <w:t>议</w:t>
      </w:r>
      <w:r w:rsidR="00532593">
        <w:rPr>
          <w:sz w:val="2"/>
          <w:lang w:eastAsia="zh-CN"/>
        </w:rPr>
        <w:t xml:space="preserve"> </w:t>
      </w:r>
      <w:r w:rsidR="00532593">
        <w:rPr>
          <w:rFonts w:hint="eastAsia"/>
          <w:lang w:eastAsia="zh-CN"/>
        </w:rPr>
        <w:t>下交付给</w:t>
      </w:r>
      <w:r w:rsidR="006130E3">
        <w:rPr>
          <w:rFonts w:ascii="Arial" w:hAnsi="Arial" w:cs="Arial"/>
          <w:kern w:val="2"/>
          <w:lang w:eastAsia="zh-CN"/>
        </w:rPr>
        <w:t>SunGard</w:t>
      </w:r>
      <w:r w:rsidR="008D6F1D">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8D6F1D">
        <w:rPr>
          <w:rFonts w:ascii="Arial" w:hAnsi="Arial" w:cs="Arial" w:hint="eastAsia"/>
          <w:spacing w:val="-2"/>
          <w:kern w:val="2"/>
          <w:lang w:eastAsia="zh-CN"/>
        </w:rPr>
        <w:t>指定的客户）</w:t>
      </w:r>
      <w:r w:rsidR="00532593">
        <w:rPr>
          <w:rFonts w:ascii="Arial" w:hAnsi="Arial" w:cs="Arial" w:hint="eastAsia"/>
          <w:kern w:val="2"/>
          <w:lang w:eastAsia="zh-CN"/>
        </w:rPr>
        <w:t>的</w:t>
      </w:r>
      <w:r w:rsidR="00DA60D4">
        <w:rPr>
          <w:rFonts w:ascii="Arial" w:hAnsi="Arial" w:cs="Arial" w:hint="eastAsia"/>
          <w:kern w:val="2"/>
          <w:lang w:eastAsia="zh-CN"/>
        </w:rPr>
        <w:t>工作成果</w:t>
      </w:r>
      <w:r w:rsidR="00DD1B3B">
        <w:rPr>
          <w:rFonts w:ascii="Arial" w:hAnsi="Arial" w:cs="Arial" w:hint="eastAsia"/>
          <w:kern w:val="2"/>
          <w:lang w:eastAsia="zh-CN"/>
        </w:rPr>
        <w:t>的权利</w:t>
      </w:r>
      <w:r w:rsidR="00532593">
        <w:rPr>
          <w:rFonts w:ascii="Arial" w:hAnsi="Arial" w:cs="Arial" w:hint="eastAsia"/>
          <w:kern w:val="2"/>
          <w:lang w:eastAsia="zh-CN"/>
        </w:rPr>
        <w:t>；和</w:t>
      </w:r>
      <w:r w:rsidR="00532593">
        <w:rPr>
          <w:rFonts w:ascii="Arial" w:hAnsi="Arial" w:cs="Arial"/>
          <w:kern w:val="2"/>
          <w:lang w:eastAsia="zh-CN"/>
        </w:rPr>
        <w:t xml:space="preserve">(b) </w:t>
      </w:r>
      <w:r w:rsidR="00532593">
        <w:rPr>
          <w:rFonts w:ascii="Arial" w:hAnsi="Arial" w:cs="Arial"/>
          <w:kern w:val="2"/>
          <w:lang w:eastAsia="zh-CN"/>
        </w:rPr>
        <w:t>各项服务</w:t>
      </w:r>
      <w:r w:rsidR="00532593">
        <w:rPr>
          <w:rFonts w:ascii="Arial" w:hAnsi="Arial" w:cs="Arial" w:hint="eastAsia"/>
          <w:kern w:val="2"/>
          <w:lang w:eastAsia="zh-CN"/>
        </w:rPr>
        <w:t>和</w:t>
      </w:r>
      <w:r w:rsidR="00DA60D4">
        <w:rPr>
          <w:rFonts w:ascii="Arial" w:hAnsi="Arial" w:cs="Arial" w:hint="eastAsia"/>
          <w:kern w:val="2"/>
          <w:lang w:eastAsia="zh-CN"/>
        </w:rPr>
        <w:t>工作成果</w:t>
      </w:r>
      <w:r w:rsidR="00532593">
        <w:rPr>
          <w:rFonts w:ascii="Arial" w:hAnsi="Arial" w:cs="Arial" w:hint="eastAsia"/>
          <w:kern w:val="2"/>
          <w:lang w:eastAsia="zh-CN"/>
        </w:rPr>
        <w:t>在</w:t>
      </w:r>
      <w:r w:rsidR="00F56DCB">
        <w:rPr>
          <w:rFonts w:ascii="Arial" w:hAnsi="Arial" w:cs="Arial"/>
          <w:kern w:val="2"/>
          <w:lang w:eastAsia="zh-CN"/>
        </w:rPr>
        <w:t>分包商</w:t>
      </w:r>
      <w:r w:rsidR="00532593">
        <w:rPr>
          <w:rFonts w:ascii="Arial" w:hAnsi="Arial" w:cs="Arial" w:hint="eastAsia"/>
          <w:kern w:val="2"/>
          <w:lang w:eastAsia="zh-CN"/>
        </w:rPr>
        <w:t>交付给</w:t>
      </w:r>
      <w:r w:rsidR="00532593">
        <w:rPr>
          <w:rFonts w:hint="eastAsia"/>
          <w:lang w:eastAsia="zh-CN"/>
        </w:rPr>
        <w:t>向</w:t>
      </w:r>
      <w:r w:rsidR="006130E3">
        <w:rPr>
          <w:rFonts w:ascii="Arial" w:hAnsi="Arial" w:cs="Arial"/>
          <w:kern w:val="2"/>
          <w:lang w:eastAsia="zh-CN"/>
        </w:rPr>
        <w:t>SunGard</w:t>
      </w:r>
      <w:r w:rsidR="008D6F1D">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8D6F1D">
        <w:rPr>
          <w:rFonts w:ascii="Arial" w:hAnsi="Arial" w:cs="Arial" w:hint="eastAsia"/>
          <w:spacing w:val="-2"/>
          <w:kern w:val="2"/>
          <w:lang w:eastAsia="zh-CN"/>
        </w:rPr>
        <w:t>指定的客户）</w:t>
      </w:r>
      <w:r w:rsidR="00532593">
        <w:rPr>
          <w:rFonts w:ascii="Arial" w:hAnsi="Arial" w:cs="Arial" w:hint="eastAsia"/>
          <w:kern w:val="2"/>
          <w:lang w:eastAsia="zh-CN"/>
        </w:rPr>
        <w:t>时，</w:t>
      </w:r>
      <w:r w:rsidR="009125F7">
        <w:rPr>
          <w:rFonts w:hint="eastAsia"/>
          <w:lang w:eastAsia="zh-CN"/>
        </w:rPr>
        <w:t>不</w:t>
      </w:r>
      <w:r w:rsidR="009125F7">
        <w:rPr>
          <w:sz w:val="2"/>
          <w:lang w:eastAsia="zh-CN"/>
        </w:rPr>
        <w:t xml:space="preserve"> </w:t>
      </w:r>
      <w:r w:rsidR="009125F7">
        <w:rPr>
          <w:rFonts w:hint="eastAsia"/>
          <w:lang w:eastAsia="zh-CN"/>
        </w:rPr>
        <w:t>对</w:t>
      </w:r>
      <w:r w:rsidR="00532593">
        <w:rPr>
          <w:rFonts w:hint="eastAsia"/>
          <w:lang w:eastAsia="zh-CN"/>
        </w:rPr>
        <w:t>任何人士的</w:t>
      </w:r>
      <w:r w:rsidR="0073157B">
        <w:rPr>
          <w:rFonts w:hint="eastAsia"/>
          <w:lang w:eastAsia="zh-CN"/>
        </w:rPr>
        <w:t>任何</w:t>
      </w:r>
      <w:r w:rsidR="009125F7">
        <w:rPr>
          <w:sz w:val="2"/>
          <w:lang w:eastAsia="zh-CN"/>
        </w:rPr>
        <w:t xml:space="preserve"> </w:t>
      </w:r>
      <w:r w:rsidR="009125F7">
        <w:rPr>
          <w:rFonts w:hint="eastAsia"/>
          <w:lang w:eastAsia="zh-CN"/>
        </w:rPr>
        <w:t>专</w:t>
      </w:r>
      <w:r w:rsidR="009125F7">
        <w:rPr>
          <w:sz w:val="2"/>
          <w:lang w:eastAsia="zh-CN"/>
        </w:rPr>
        <w:t xml:space="preserve"> </w:t>
      </w:r>
      <w:r w:rsidR="009125F7">
        <w:rPr>
          <w:rFonts w:hint="eastAsia"/>
          <w:lang w:eastAsia="zh-CN"/>
        </w:rPr>
        <w:t>利</w:t>
      </w:r>
      <w:r w:rsidR="0073157B">
        <w:rPr>
          <w:rFonts w:hint="eastAsia"/>
          <w:lang w:eastAsia="zh-CN"/>
        </w:rPr>
        <w:t>、</w:t>
      </w:r>
      <w:r w:rsidR="009125F7">
        <w:rPr>
          <w:sz w:val="2"/>
          <w:lang w:eastAsia="zh-CN"/>
        </w:rPr>
        <w:t xml:space="preserve"> </w:t>
      </w:r>
      <w:r w:rsidR="009125F7">
        <w:rPr>
          <w:rFonts w:hint="eastAsia"/>
          <w:lang w:eastAsia="zh-CN"/>
        </w:rPr>
        <w:t>版</w:t>
      </w:r>
      <w:r w:rsidR="009125F7">
        <w:rPr>
          <w:sz w:val="2"/>
          <w:lang w:eastAsia="zh-CN"/>
        </w:rPr>
        <w:t xml:space="preserve"> </w:t>
      </w:r>
      <w:r w:rsidR="009125F7">
        <w:rPr>
          <w:rFonts w:hint="eastAsia"/>
          <w:lang w:eastAsia="zh-CN"/>
        </w:rPr>
        <w:t>权、商</w:t>
      </w:r>
      <w:r w:rsidR="009125F7">
        <w:rPr>
          <w:sz w:val="2"/>
          <w:lang w:eastAsia="zh-CN"/>
        </w:rPr>
        <w:t xml:space="preserve"> </w:t>
      </w:r>
      <w:r w:rsidR="009125F7">
        <w:rPr>
          <w:rFonts w:hint="eastAsia"/>
          <w:lang w:eastAsia="zh-CN"/>
        </w:rPr>
        <w:t>业</w:t>
      </w:r>
      <w:r w:rsidR="009125F7">
        <w:rPr>
          <w:sz w:val="2"/>
          <w:lang w:eastAsia="zh-CN"/>
        </w:rPr>
        <w:t xml:space="preserve"> </w:t>
      </w:r>
      <w:r w:rsidR="009125F7">
        <w:rPr>
          <w:rFonts w:hint="eastAsia"/>
          <w:lang w:eastAsia="zh-CN"/>
        </w:rPr>
        <w:t>秘</w:t>
      </w:r>
      <w:r w:rsidR="009125F7">
        <w:rPr>
          <w:sz w:val="2"/>
          <w:lang w:eastAsia="zh-CN"/>
        </w:rPr>
        <w:t xml:space="preserve"> </w:t>
      </w:r>
      <w:r w:rsidR="009125F7">
        <w:rPr>
          <w:rFonts w:hint="eastAsia"/>
          <w:lang w:eastAsia="zh-CN"/>
        </w:rPr>
        <w:t>密</w:t>
      </w:r>
      <w:r w:rsidR="009125F7">
        <w:rPr>
          <w:sz w:val="2"/>
          <w:lang w:eastAsia="zh-CN"/>
        </w:rPr>
        <w:t xml:space="preserve"> </w:t>
      </w:r>
      <w:r w:rsidR="009125F7">
        <w:rPr>
          <w:rFonts w:hint="eastAsia"/>
          <w:lang w:eastAsia="zh-CN"/>
        </w:rPr>
        <w:t>或</w:t>
      </w:r>
      <w:r w:rsidR="009125F7">
        <w:rPr>
          <w:sz w:val="2"/>
          <w:lang w:eastAsia="zh-CN"/>
        </w:rPr>
        <w:t xml:space="preserve"> </w:t>
      </w:r>
      <w:r w:rsidR="009125F7">
        <w:rPr>
          <w:rFonts w:hint="eastAsia"/>
          <w:lang w:eastAsia="zh-CN"/>
        </w:rPr>
        <w:t>其</w:t>
      </w:r>
      <w:r w:rsidR="009125F7">
        <w:rPr>
          <w:sz w:val="2"/>
          <w:lang w:eastAsia="zh-CN"/>
        </w:rPr>
        <w:t xml:space="preserve"> </w:t>
      </w:r>
      <w:r w:rsidR="009125F7">
        <w:rPr>
          <w:rFonts w:hint="eastAsia"/>
          <w:lang w:eastAsia="zh-CN"/>
        </w:rPr>
        <w:t>他</w:t>
      </w:r>
      <w:r w:rsidR="009125F7">
        <w:rPr>
          <w:sz w:val="2"/>
          <w:lang w:eastAsia="zh-CN"/>
        </w:rPr>
        <w:t xml:space="preserve"> </w:t>
      </w:r>
      <w:r w:rsidR="009125F7">
        <w:rPr>
          <w:rFonts w:hint="eastAsia"/>
          <w:lang w:eastAsia="zh-CN"/>
        </w:rPr>
        <w:t>专</w:t>
      </w:r>
      <w:r w:rsidR="009125F7">
        <w:rPr>
          <w:sz w:val="2"/>
          <w:lang w:eastAsia="zh-CN"/>
        </w:rPr>
        <w:t xml:space="preserve"> </w:t>
      </w:r>
      <w:r w:rsidR="009125F7">
        <w:rPr>
          <w:rFonts w:hint="eastAsia"/>
          <w:lang w:eastAsia="zh-CN"/>
        </w:rPr>
        <w:t>有</w:t>
      </w:r>
      <w:r w:rsidR="009125F7">
        <w:rPr>
          <w:sz w:val="2"/>
          <w:lang w:eastAsia="zh-CN"/>
        </w:rPr>
        <w:t xml:space="preserve"> </w:t>
      </w:r>
      <w:r w:rsidR="009125F7">
        <w:rPr>
          <w:rFonts w:hint="eastAsia"/>
          <w:lang w:eastAsia="zh-CN"/>
        </w:rPr>
        <w:t>权</w:t>
      </w:r>
      <w:r w:rsidR="009125F7">
        <w:rPr>
          <w:sz w:val="2"/>
          <w:lang w:eastAsia="zh-CN"/>
        </w:rPr>
        <w:t xml:space="preserve"> </w:t>
      </w:r>
      <w:r w:rsidR="009125F7">
        <w:rPr>
          <w:rFonts w:hint="eastAsia"/>
          <w:lang w:eastAsia="zh-CN"/>
        </w:rPr>
        <w:t>利</w:t>
      </w:r>
      <w:r w:rsidR="00335551">
        <w:rPr>
          <w:rFonts w:hint="eastAsia"/>
          <w:lang w:eastAsia="zh-CN"/>
        </w:rPr>
        <w:t>造成</w:t>
      </w:r>
      <w:r w:rsidR="009125F7">
        <w:rPr>
          <w:sz w:val="2"/>
          <w:lang w:eastAsia="zh-CN"/>
        </w:rPr>
        <w:t xml:space="preserve"> </w:t>
      </w:r>
      <w:r w:rsidR="009125F7">
        <w:rPr>
          <w:rFonts w:hint="eastAsia"/>
          <w:lang w:eastAsia="zh-CN"/>
        </w:rPr>
        <w:t>侵</w:t>
      </w:r>
      <w:r w:rsidR="009125F7">
        <w:rPr>
          <w:sz w:val="2"/>
          <w:lang w:eastAsia="zh-CN"/>
        </w:rPr>
        <w:t xml:space="preserve"> </w:t>
      </w:r>
      <w:r w:rsidR="009125F7">
        <w:rPr>
          <w:rFonts w:hint="eastAsia"/>
          <w:lang w:eastAsia="zh-CN"/>
        </w:rPr>
        <w:t>权。在</w:t>
      </w:r>
      <w:r w:rsidR="0073157B">
        <w:rPr>
          <w:rFonts w:hint="eastAsia"/>
          <w:lang w:eastAsia="zh-CN"/>
        </w:rPr>
        <w:t>发生</w:t>
      </w:r>
      <w:r w:rsidR="009125F7">
        <w:rPr>
          <w:sz w:val="2"/>
          <w:lang w:eastAsia="zh-CN"/>
        </w:rPr>
        <w:t xml:space="preserve"> </w:t>
      </w:r>
      <w:r w:rsidR="009125F7">
        <w:rPr>
          <w:rFonts w:hint="eastAsia"/>
          <w:lang w:eastAsia="zh-CN"/>
        </w:rPr>
        <w:t>可</w:t>
      </w:r>
      <w:r w:rsidR="009125F7">
        <w:rPr>
          <w:sz w:val="2"/>
          <w:lang w:eastAsia="zh-CN"/>
        </w:rPr>
        <w:t xml:space="preserve"> </w:t>
      </w:r>
      <w:r w:rsidR="009125F7">
        <w:rPr>
          <w:rFonts w:hint="eastAsia"/>
          <w:lang w:eastAsia="zh-CN"/>
        </w:rPr>
        <w:t>归</w:t>
      </w:r>
      <w:r w:rsidR="009125F7">
        <w:rPr>
          <w:sz w:val="2"/>
          <w:lang w:eastAsia="zh-CN"/>
        </w:rPr>
        <w:t xml:space="preserve"> </w:t>
      </w:r>
      <w:r w:rsidR="009125F7">
        <w:rPr>
          <w:rFonts w:hint="eastAsia"/>
          <w:lang w:eastAsia="zh-CN"/>
        </w:rPr>
        <w:t>咎</w:t>
      </w:r>
      <w:r w:rsidR="009125F7">
        <w:rPr>
          <w:sz w:val="2"/>
          <w:lang w:eastAsia="zh-CN"/>
        </w:rPr>
        <w:t xml:space="preserve"> </w:t>
      </w:r>
      <w:r w:rsidR="009125F7">
        <w:rPr>
          <w:rFonts w:hint="eastAsia"/>
          <w:lang w:eastAsia="zh-CN"/>
        </w:rPr>
        <w:t>于</w:t>
      </w:r>
      <w:r w:rsidR="009125F7">
        <w:rPr>
          <w:sz w:val="2"/>
          <w:lang w:eastAsia="zh-CN"/>
        </w:rPr>
        <w:t xml:space="preserve"> </w:t>
      </w:r>
      <w:r w:rsidR="009125F7">
        <w:rPr>
          <w:rFonts w:hint="eastAsia"/>
          <w:lang w:eastAsia="zh-CN"/>
        </w:rPr>
        <w:t>违</w:t>
      </w:r>
      <w:r w:rsidR="009125F7">
        <w:rPr>
          <w:sz w:val="2"/>
          <w:lang w:eastAsia="zh-CN"/>
        </w:rPr>
        <w:t xml:space="preserve"> </w:t>
      </w:r>
      <w:r w:rsidR="009125F7">
        <w:rPr>
          <w:rFonts w:hint="eastAsia"/>
          <w:lang w:eastAsia="zh-CN"/>
        </w:rPr>
        <w:t>反</w:t>
      </w:r>
      <w:r w:rsidR="009125F7">
        <w:rPr>
          <w:sz w:val="2"/>
          <w:lang w:eastAsia="zh-CN"/>
        </w:rPr>
        <w:t xml:space="preserve"> </w:t>
      </w:r>
      <w:r w:rsidR="009125F7">
        <w:rPr>
          <w:rFonts w:hint="eastAsia"/>
          <w:lang w:eastAsia="zh-CN"/>
        </w:rPr>
        <w:t>上</w:t>
      </w:r>
      <w:r w:rsidR="009125F7">
        <w:rPr>
          <w:sz w:val="2"/>
          <w:lang w:eastAsia="zh-CN"/>
        </w:rPr>
        <w:t xml:space="preserve"> </w:t>
      </w:r>
      <w:r w:rsidR="009125F7">
        <w:rPr>
          <w:rFonts w:hint="eastAsia"/>
          <w:lang w:eastAsia="zh-CN"/>
        </w:rPr>
        <w:t>述</w:t>
      </w:r>
      <w:r w:rsidR="009125F7">
        <w:rPr>
          <w:sz w:val="2"/>
          <w:lang w:eastAsia="zh-CN"/>
        </w:rPr>
        <w:t xml:space="preserve"> </w:t>
      </w:r>
      <w:r w:rsidR="009125F7">
        <w:rPr>
          <w:rFonts w:hint="eastAsia"/>
          <w:lang w:eastAsia="zh-CN"/>
        </w:rPr>
        <w:t>保</w:t>
      </w:r>
      <w:r w:rsidR="009125F7">
        <w:rPr>
          <w:sz w:val="2"/>
          <w:lang w:eastAsia="zh-CN"/>
        </w:rPr>
        <w:t xml:space="preserve"> </w:t>
      </w:r>
      <w:r w:rsidR="009125F7">
        <w:rPr>
          <w:rFonts w:hint="eastAsia"/>
          <w:lang w:eastAsia="zh-CN"/>
        </w:rPr>
        <w:t>证</w:t>
      </w:r>
      <w:r w:rsidR="009125F7">
        <w:rPr>
          <w:sz w:val="2"/>
          <w:lang w:eastAsia="zh-CN"/>
        </w:rPr>
        <w:t xml:space="preserve"> </w:t>
      </w:r>
      <w:r w:rsidR="009125F7">
        <w:rPr>
          <w:rFonts w:hint="eastAsia"/>
          <w:lang w:eastAsia="zh-CN"/>
        </w:rPr>
        <w:t>的</w:t>
      </w:r>
      <w:r w:rsidR="0073157B">
        <w:rPr>
          <w:rFonts w:hint="eastAsia"/>
          <w:lang w:eastAsia="zh-CN"/>
        </w:rPr>
        <w:t>任何和所有索赔、要求、诉讼、损失、费用和支出时，</w:t>
      </w:r>
      <w:r w:rsidR="00F56DCB">
        <w:rPr>
          <w:rFonts w:ascii="Arial" w:hAnsi="Arial" w:cs="Arial"/>
          <w:kern w:val="2"/>
          <w:lang w:eastAsia="zh-CN"/>
        </w:rPr>
        <w:t>分包商</w:t>
      </w:r>
      <w:r w:rsidR="009125F7">
        <w:rPr>
          <w:rFonts w:hint="eastAsia"/>
          <w:lang w:eastAsia="zh-CN"/>
        </w:rPr>
        <w:t>应</w:t>
      </w:r>
      <w:r w:rsidR="0073157B">
        <w:rPr>
          <w:rFonts w:hint="eastAsia"/>
          <w:lang w:eastAsia="zh-CN"/>
        </w:rPr>
        <w:t>为</w:t>
      </w:r>
      <w:r w:rsidR="006130E3">
        <w:rPr>
          <w:rFonts w:ascii="Arial" w:hAnsi="Arial" w:cs="Arial"/>
          <w:kern w:val="2"/>
          <w:lang w:eastAsia="zh-CN"/>
        </w:rPr>
        <w:t>SunGard</w:t>
      </w:r>
      <w:r w:rsidR="008D6F1D">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8D6F1D">
        <w:rPr>
          <w:rFonts w:ascii="Arial" w:hAnsi="Arial" w:cs="Arial" w:hint="eastAsia"/>
          <w:spacing w:val="-2"/>
          <w:kern w:val="2"/>
          <w:lang w:eastAsia="zh-CN"/>
        </w:rPr>
        <w:t>指定的客户）</w:t>
      </w:r>
      <w:r w:rsidR="0073157B">
        <w:rPr>
          <w:rFonts w:ascii="Arial" w:hAnsi="Arial" w:cs="Arial" w:hint="eastAsia"/>
          <w:kern w:val="2"/>
          <w:lang w:eastAsia="zh-CN"/>
        </w:rPr>
        <w:t>作出</w:t>
      </w:r>
      <w:r w:rsidR="009125F7">
        <w:rPr>
          <w:sz w:val="2"/>
          <w:lang w:eastAsia="zh-CN"/>
        </w:rPr>
        <w:t xml:space="preserve"> </w:t>
      </w:r>
      <w:r w:rsidR="009125F7">
        <w:rPr>
          <w:rFonts w:hint="eastAsia"/>
          <w:lang w:eastAsia="zh-CN"/>
        </w:rPr>
        <w:t>辩</w:t>
      </w:r>
      <w:r w:rsidR="009125F7">
        <w:rPr>
          <w:sz w:val="2"/>
          <w:lang w:eastAsia="zh-CN"/>
        </w:rPr>
        <w:t xml:space="preserve"> </w:t>
      </w:r>
      <w:r w:rsidR="009125F7">
        <w:rPr>
          <w:rFonts w:hint="eastAsia"/>
          <w:lang w:eastAsia="zh-CN"/>
        </w:rPr>
        <w:t>护</w:t>
      </w:r>
      <w:r w:rsidR="0073157B">
        <w:rPr>
          <w:rFonts w:hint="eastAsia"/>
          <w:lang w:eastAsia="zh-CN"/>
        </w:rPr>
        <w:t>，使其不受损害并且</w:t>
      </w:r>
      <w:r w:rsidR="00CA5CEA">
        <w:rPr>
          <w:rFonts w:hint="eastAsia"/>
          <w:lang w:eastAsia="zh-CN"/>
        </w:rPr>
        <w:t>为</w:t>
      </w:r>
      <w:r w:rsidR="006130E3">
        <w:rPr>
          <w:rFonts w:ascii="Arial" w:hAnsi="Arial" w:cs="Arial"/>
          <w:kern w:val="2"/>
          <w:lang w:eastAsia="zh-CN"/>
        </w:rPr>
        <w:t>SunGard</w:t>
      </w:r>
      <w:r w:rsidR="008D6F1D">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8D6F1D">
        <w:rPr>
          <w:rFonts w:ascii="Arial" w:hAnsi="Arial" w:cs="Arial" w:hint="eastAsia"/>
          <w:spacing w:val="-2"/>
          <w:kern w:val="2"/>
          <w:lang w:eastAsia="zh-CN"/>
        </w:rPr>
        <w:t>指定的客户）</w:t>
      </w:r>
      <w:r w:rsidR="00CA5CEA">
        <w:rPr>
          <w:rFonts w:ascii="Arial" w:hAnsi="Arial" w:cs="Arial" w:hint="eastAsia"/>
          <w:kern w:val="2"/>
          <w:lang w:eastAsia="zh-CN"/>
        </w:rPr>
        <w:t>免责</w:t>
      </w:r>
      <w:r w:rsidR="009125F7">
        <w:rPr>
          <w:rFonts w:hint="eastAsia"/>
          <w:lang w:eastAsia="zh-CN"/>
        </w:rPr>
        <w:t>。</w:t>
      </w:r>
    </w:p>
    <w:p w:rsidR="009125F7" w:rsidRPr="009125F7" w:rsidRDefault="009125F7" w:rsidP="004D671E">
      <w:pPr>
        <w:rPr>
          <w:lang w:eastAsia="zh-CN"/>
        </w:rPr>
      </w:pPr>
    </w:p>
    <w:p w:rsidR="009125F7" w:rsidRPr="009125F7" w:rsidRDefault="00406A31" w:rsidP="004D671E">
      <w:pPr>
        <w:pStyle w:val="2"/>
        <w:numPr>
          <w:ilvl w:val="1"/>
          <w:numId w:val="15"/>
        </w:numPr>
        <w:rPr>
          <w:rFonts w:ascii="宋体"/>
          <w:lang w:eastAsia="zh-CN"/>
        </w:rPr>
      </w:pPr>
      <w:r>
        <w:rPr>
          <w:rFonts w:hint="eastAsia"/>
          <w:b/>
          <w:lang w:eastAsia="zh-CN"/>
        </w:rPr>
        <w:t>不可抗力。</w:t>
      </w:r>
      <w:r w:rsidR="009125F7">
        <w:rPr>
          <w:rFonts w:ascii="宋体" w:hint="eastAsia"/>
          <w:lang w:eastAsia="zh-CN"/>
        </w:rPr>
        <w:t>如</w:t>
      </w:r>
      <w:r w:rsidR="009125F7">
        <w:rPr>
          <w:rFonts w:ascii="宋体"/>
          <w:sz w:val="2"/>
          <w:lang w:eastAsia="zh-CN"/>
        </w:rPr>
        <w:t xml:space="preserve"> </w:t>
      </w:r>
      <w:r w:rsidR="009125F7">
        <w:rPr>
          <w:rFonts w:ascii="宋体" w:hint="eastAsia"/>
          <w:lang w:eastAsia="zh-CN"/>
        </w:rPr>
        <w:t>果</w:t>
      </w:r>
      <w:r w:rsidR="009125F7">
        <w:rPr>
          <w:rFonts w:ascii="宋体"/>
          <w:sz w:val="2"/>
          <w:lang w:eastAsia="zh-CN"/>
        </w:rPr>
        <w:t xml:space="preserve"> </w:t>
      </w:r>
      <w:r w:rsidR="009125F7">
        <w:rPr>
          <w:rFonts w:ascii="宋体" w:hint="eastAsia"/>
          <w:lang w:eastAsia="zh-CN"/>
        </w:rPr>
        <w:t>任</w:t>
      </w:r>
      <w:r w:rsidR="009125F7">
        <w:rPr>
          <w:rFonts w:ascii="宋体"/>
          <w:sz w:val="2"/>
          <w:lang w:eastAsia="zh-CN"/>
        </w:rPr>
        <w:t xml:space="preserve"> </w:t>
      </w:r>
      <w:r w:rsidR="009125F7">
        <w:rPr>
          <w:rFonts w:ascii="宋体" w:hint="eastAsia"/>
          <w:lang w:eastAsia="zh-CN"/>
        </w:rPr>
        <w:t>何</w:t>
      </w:r>
      <w:r w:rsidR="009125F7">
        <w:rPr>
          <w:rFonts w:ascii="宋体"/>
          <w:sz w:val="2"/>
          <w:lang w:eastAsia="zh-CN"/>
        </w:rPr>
        <w:t xml:space="preserve"> </w:t>
      </w:r>
      <w:r w:rsidR="009125F7">
        <w:rPr>
          <w:rFonts w:ascii="宋体" w:hint="eastAsia"/>
          <w:lang w:eastAsia="zh-CN"/>
        </w:rPr>
        <w:t>一</w:t>
      </w:r>
      <w:r w:rsidR="009125F7">
        <w:rPr>
          <w:rFonts w:ascii="宋体"/>
          <w:sz w:val="2"/>
          <w:lang w:eastAsia="zh-CN"/>
        </w:rPr>
        <w:t xml:space="preserve"> </w:t>
      </w:r>
      <w:r w:rsidR="009125F7">
        <w:rPr>
          <w:rFonts w:ascii="宋体" w:hint="eastAsia"/>
          <w:lang w:eastAsia="zh-CN"/>
        </w:rPr>
        <w:t>方</w:t>
      </w:r>
      <w:r w:rsidR="009125F7">
        <w:rPr>
          <w:rFonts w:ascii="宋体"/>
          <w:sz w:val="2"/>
          <w:lang w:eastAsia="zh-CN"/>
        </w:rPr>
        <w:t xml:space="preserve"> </w:t>
      </w:r>
      <w:r w:rsidR="009125F7">
        <w:rPr>
          <w:rFonts w:ascii="宋体" w:hint="eastAsia"/>
          <w:lang w:eastAsia="zh-CN"/>
        </w:rPr>
        <w:t>因</w:t>
      </w:r>
      <w:r w:rsidR="009125F7">
        <w:rPr>
          <w:rFonts w:ascii="宋体"/>
          <w:sz w:val="2"/>
          <w:lang w:eastAsia="zh-CN"/>
        </w:rPr>
        <w:t xml:space="preserve"> </w:t>
      </w:r>
      <w:r w:rsidR="009125F7">
        <w:rPr>
          <w:rFonts w:ascii="宋体" w:hint="eastAsia"/>
          <w:lang w:eastAsia="zh-CN"/>
        </w:rPr>
        <w:t>为</w:t>
      </w:r>
      <w:r w:rsidR="009125F7">
        <w:rPr>
          <w:rFonts w:ascii="宋体"/>
          <w:sz w:val="2"/>
          <w:lang w:eastAsia="zh-CN"/>
        </w:rPr>
        <w:t xml:space="preserve"> </w:t>
      </w:r>
      <w:r w:rsidR="009125F7">
        <w:rPr>
          <w:rFonts w:ascii="宋体" w:hint="eastAsia"/>
          <w:lang w:eastAsia="zh-CN"/>
        </w:rPr>
        <w:t>其</w:t>
      </w:r>
      <w:r w:rsidR="009125F7">
        <w:rPr>
          <w:rFonts w:ascii="宋体"/>
          <w:sz w:val="2"/>
          <w:lang w:eastAsia="zh-CN"/>
        </w:rPr>
        <w:t xml:space="preserve"> </w:t>
      </w:r>
      <w:r w:rsidR="009125F7">
        <w:rPr>
          <w:rFonts w:ascii="宋体" w:hint="eastAsia"/>
          <w:lang w:eastAsia="zh-CN"/>
        </w:rPr>
        <w:t>控</w:t>
      </w:r>
      <w:r w:rsidR="009125F7">
        <w:rPr>
          <w:rFonts w:ascii="宋体"/>
          <w:sz w:val="2"/>
          <w:lang w:eastAsia="zh-CN"/>
        </w:rPr>
        <w:t xml:space="preserve"> </w:t>
      </w:r>
      <w:r w:rsidR="009125F7">
        <w:rPr>
          <w:rFonts w:ascii="宋体" w:hint="eastAsia"/>
          <w:lang w:eastAsia="zh-CN"/>
        </w:rPr>
        <w:t>制</w:t>
      </w:r>
      <w:r w:rsidR="009125F7">
        <w:rPr>
          <w:rFonts w:ascii="宋体"/>
          <w:sz w:val="2"/>
          <w:lang w:eastAsia="zh-CN"/>
        </w:rPr>
        <w:t xml:space="preserve"> </w:t>
      </w:r>
      <w:r w:rsidR="009125F7">
        <w:rPr>
          <w:rFonts w:ascii="宋体" w:hint="eastAsia"/>
          <w:lang w:eastAsia="zh-CN"/>
        </w:rPr>
        <w:t>之</w:t>
      </w:r>
      <w:r w:rsidR="009125F7">
        <w:rPr>
          <w:rFonts w:ascii="宋体"/>
          <w:sz w:val="2"/>
          <w:lang w:eastAsia="zh-CN"/>
        </w:rPr>
        <w:t xml:space="preserve"> </w:t>
      </w:r>
      <w:r w:rsidR="009125F7">
        <w:rPr>
          <w:rFonts w:ascii="宋体" w:hint="eastAsia"/>
          <w:lang w:eastAsia="zh-CN"/>
        </w:rPr>
        <w:t>外</w:t>
      </w:r>
      <w:r w:rsidR="009125F7">
        <w:rPr>
          <w:rFonts w:ascii="宋体"/>
          <w:sz w:val="2"/>
          <w:lang w:eastAsia="zh-CN"/>
        </w:rPr>
        <w:t xml:space="preserve"> </w:t>
      </w:r>
      <w:r w:rsidR="009125F7">
        <w:rPr>
          <w:rFonts w:ascii="宋体" w:hint="eastAsia"/>
          <w:lang w:eastAsia="zh-CN"/>
        </w:rPr>
        <w:t>的</w:t>
      </w:r>
      <w:r w:rsidR="009125F7">
        <w:rPr>
          <w:rFonts w:ascii="宋体"/>
          <w:sz w:val="2"/>
          <w:lang w:eastAsia="zh-CN"/>
        </w:rPr>
        <w:t xml:space="preserve"> </w:t>
      </w:r>
      <w:r w:rsidR="009125F7">
        <w:rPr>
          <w:rFonts w:ascii="宋体" w:hint="eastAsia"/>
          <w:lang w:eastAsia="zh-CN"/>
        </w:rPr>
        <w:t>原</w:t>
      </w:r>
      <w:r w:rsidR="009125F7">
        <w:rPr>
          <w:rFonts w:ascii="宋体"/>
          <w:sz w:val="2"/>
          <w:lang w:eastAsia="zh-CN"/>
        </w:rPr>
        <w:t xml:space="preserve"> </w:t>
      </w:r>
      <w:r w:rsidR="009125F7">
        <w:rPr>
          <w:rFonts w:ascii="宋体" w:hint="eastAsia"/>
          <w:lang w:eastAsia="zh-CN"/>
        </w:rPr>
        <w:t>因</w:t>
      </w:r>
      <w:r w:rsidR="009125F7">
        <w:rPr>
          <w:rFonts w:ascii="宋体"/>
          <w:sz w:val="2"/>
          <w:lang w:eastAsia="zh-CN"/>
        </w:rPr>
        <w:t xml:space="preserve"> </w:t>
      </w:r>
      <w:r w:rsidR="009125F7">
        <w:rPr>
          <w:rFonts w:ascii="宋体" w:hint="eastAsia"/>
          <w:lang w:eastAsia="zh-CN"/>
        </w:rPr>
        <w:t>而</w:t>
      </w:r>
      <w:r w:rsidR="009125F7">
        <w:rPr>
          <w:rFonts w:ascii="宋体"/>
          <w:sz w:val="2"/>
          <w:lang w:eastAsia="zh-CN"/>
        </w:rPr>
        <w:t xml:space="preserve"> </w:t>
      </w:r>
      <w:r w:rsidR="009125F7">
        <w:rPr>
          <w:rFonts w:ascii="宋体" w:hint="eastAsia"/>
          <w:lang w:eastAsia="zh-CN"/>
        </w:rPr>
        <w:t>无</w:t>
      </w:r>
      <w:r w:rsidR="009125F7">
        <w:rPr>
          <w:rFonts w:ascii="宋体"/>
          <w:sz w:val="2"/>
          <w:lang w:eastAsia="zh-CN"/>
        </w:rPr>
        <w:t xml:space="preserve"> </w:t>
      </w:r>
      <w:r w:rsidR="009125F7">
        <w:rPr>
          <w:rFonts w:ascii="宋体" w:hint="eastAsia"/>
          <w:lang w:eastAsia="zh-CN"/>
        </w:rPr>
        <w:t>法</w:t>
      </w:r>
      <w:r w:rsidR="009125F7">
        <w:rPr>
          <w:rFonts w:ascii="宋体"/>
          <w:sz w:val="2"/>
          <w:lang w:eastAsia="zh-CN"/>
        </w:rPr>
        <w:t xml:space="preserve"> </w:t>
      </w:r>
      <w:r w:rsidR="009125F7">
        <w:rPr>
          <w:rFonts w:ascii="宋体" w:hint="eastAsia"/>
          <w:lang w:eastAsia="zh-CN"/>
        </w:rPr>
        <w:t>履</w:t>
      </w:r>
      <w:r w:rsidR="009125F7">
        <w:rPr>
          <w:rFonts w:ascii="宋体"/>
          <w:sz w:val="2"/>
          <w:lang w:eastAsia="zh-CN"/>
        </w:rPr>
        <w:t xml:space="preserve"> </w:t>
      </w:r>
      <w:r w:rsidR="009125F7">
        <w:rPr>
          <w:rFonts w:ascii="宋体" w:hint="eastAsia"/>
          <w:lang w:eastAsia="zh-CN"/>
        </w:rPr>
        <w:t>行</w:t>
      </w:r>
      <w:r w:rsidR="009125F7">
        <w:rPr>
          <w:rFonts w:ascii="宋体"/>
          <w:sz w:val="2"/>
          <w:lang w:eastAsia="zh-CN"/>
        </w:rPr>
        <w:t xml:space="preserve"> </w:t>
      </w:r>
      <w:r w:rsidR="009125F7">
        <w:rPr>
          <w:rFonts w:ascii="宋体" w:hint="eastAsia"/>
          <w:lang w:eastAsia="zh-CN"/>
        </w:rPr>
        <w:t>其</w:t>
      </w:r>
      <w:r w:rsidR="009125F7">
        <w:rPr>
          <w:rFonts w:ascii="宋体"/>
          <w:sz w:val="2"/>
          <w:lang w:eastAsia="zh-CN"/>
        </w:rPr>
        <w:t xml:space="preserve"> </w:t>
      </w:r>
      <w:r w:rsidR="009125F7">
        <w:rPr>
          <w:rFonts w:ascii="宋体" w:hint="eastAsia"/>
          <w:lang w:eastAsia="zh-CN"/>
        </w:rPr>
        <w:t>在</w:t>
      </w:r>
      <w:r w:rsidR="009125F7">
        <w:rPr>
          <w:rFonts w:ascii="宋体"/>
          <w:sz w:val="2"/>
          <w:lang w:eastAsia="zh-CN"/>
        </w:rPr>
        <w:t xml:space="preserve"> </w:t>
      </w:r>
      <w:r w:rsidR="009125F7">
        <w:rPr>
          <w:rFonts w:ascii="宋体" w:hint="eastAsia"/>
          <w:lang w:eastAsia="zh-CN"/>
        </w:rPr>
        <w:t>本</w:t>
      </w:r>
      <w:r w:rsidR="009125F7">
        <w:rPr>
          <w:rFonts w:ascii="宋体"/>
          <w:sz w:val="2"/>
          <w:lang w:eastAsia="zh-CN"/>
        </w:rPr>
        <w:t xml:space="preserve"> </w:t>
      </w:r>
      <w:r w:rsidR="009125F7">
        <w:rPr>
          <w:rFonts w:ascii="宋体" w:hint="eastAsia"/>
          <w:lang w:eastAsia="zh-CN"/>
        </w:rPr>
        <w:t>协</w:t>
      </w:r>
      <w:r w:rsidR="009125F7">
        <w:rPr>
          <w:rFonts w:ascii="宋体"/>
          <w:sz w:val="2"/>
          <w:lang w:eastAsia="zh-CN"/>
        </w:rPr>
        <w:t xml:space="preserve"> </w:t>
      </w:r>
      <w:r w:rsidR="009125F7">
        <w:rPr>
          <w:rFonts w:ascii="宋体" w:hint="eastAsia"/>
          <w:lang w:eastAsia="zh-CN"/>
        </w:rPr>
        <w:t>议</w:t>
      </w:r>
      <w:r w:rsidR="009125F7">
        <w:rPr>
          <w:rFonts w:ascii="宋体"/>
          <w:sz w:val="2"/>
          <w:lang w:eastAsia="zh-CN"/>
        </w:rPr>
        <w:t xml:space="preserve"> </w:t>
      </w:r>
      <w:r w:rsidR="009125F7">
        <w:rPr>
          <w:rFonts w:ascii="宋体" w:hint="eastAsia"/>
          <w:lang w:eastAsia="zh-CN"/>
        </w:rPr>
        <w:t>下</w:t>
      </w:r>
      <w:r w:rsidR="009125F7">
        <w:rPr>
          <w:rFonts w:ascii="宋体"/>
          <w:sz w:val="2"/>
          <w:lang w:eastAsia="zh-CN"/>
        </w:rPr>
        <w:t xml:space="preserve"> </w:t>
      </w:r>
      <w:r w:rsidR="009125F7">
        <w:rPr>
          <w:rFonts w:ascii="宋体" w:hint="eastAsia"/>
          <w:lang w:eastAsia="zh-CN"/>
        </w:rPr>
        <w:t>的</w:t>
      </w:r>
      <w:r w:rsidR="009125F7">
        <w:rPr>
          <w:rFonts w:ascii="宋体"/>
          <w:sz w:val="2"/>
          <w:lang w:eastAsia="zh-CN"/>
        </w:rPr>
        <w:t xml:space="preserve"> </w:t>
      </w:r>
      <w:r w:rsidR="009125F7">
        <w:rPr>
          <w:rFonts w:ascii="宋体" w:hint="eastAsia"/>
          <w:lang w:eastAsia="zh-CN"/>
        </w:rPr>
        <w:t>义</w:t>
      </w:r>
      <w:r w:rsidR="009125F7">
        <w:rPr>
          <w:rFonts w:ascii="宋体"/>
          <w:sz w:val="2"/>
          <w:lang w:eastAsia="zh-CN"/>
        </w:rPr>
        <w:t xml:space="preserve"> </w:t>
      </w:r>
      <w:r w:rsidR="009125F7">
        <w:rPr>
          <w:rFonts w:ascii="宋体" w:hint="eastAsia"/>
          <w:lang w:eastAsia="zh-CN"/>
        </w:rPr>
        <w:t>务，其</w:t>
      </w:r>
      <w:r w:rsidR="009125F7">
        <w:rPr>
          <w:rFonts w:ascii="宋体"/>
          <w:sz w:val="2"/>
          <w:lang w:eastAsia="zh-CN"/>
        </w:rPr>
        <w:t xml:space="preserve"> </w:t>
      </w:r>
      <w:r w:rsidR="009125F7">
        <w:rPr>
          <w:rFonts w:ascii="宋体" w:hint="eastAsia"/>
          <w:lang w:eastAsia="zh-CN"/>
        </w:rPr>
        <w:t>不</w:t>
      </w:r>
      <w:r w:rsidR="009125F7">
        <w:rPr>
          <w:rFonts w:ascii="宋体"/>
          <w:sz w:val="2"/>
          <w:lang w:eastAsia="zh-CN"/>
        </w:rPr>
        <w:t xml:space="preserve"> </w:t>
      </w:r>
      <w:r w:rsidR="009125F7">
        <w:rPr>
          <w:rFonts w:ascii="宋体" w:hint="eastAsia"/>
          <w:lang w:eastAsia="zh-CN"/>
        </w:rPr>
        <w:t>应</w:t>
      </w:r>
      <w:r w:rsidR="009125F7">
        <w:rPr>
          <w:rFonts w:ascii="宋体"/>
          <w:sz w:val="2"/>
          <w:lang w:eastAsia="zh-CN"/>
        </w:rPr>
        <w:t xml:space="preserve"> </w:t>
      </w:r>
      <w:r w:rsidR="009125F7">
        <w:rPr>
          <w:rFonts w:ascii="宋体" w:hint="eastAsia"/>
          <w:lang w:eastAsia="zh-CN"/>
        </w:rPr>
        <w:t>承</w:t>
      </w:r>
      <w:r w:rsidR="009125F7">
        <w:rPr>
          <w:rFonts w:ascii="宋体"/>
          <w:sz w:val="2"/>
          <w:lang w:eastAsia="zh-CN"/>
        </w:rPr>
        <w:t xml:space="preserve"> </w:t>
      </w:r>
      <w:r w:rsidR="009125F7">
        <w:rPr>
          <w:rFonts w:ascii="宋体" w:hint="eastAsia"/>
          <w:lang w:eastAsia="zh-CN"/>
        </w:rPr>
        <w:t>担</w:t>
      </w:r>
      <w:r w:rsidR="00A6475C">
        <w:rPr>
          <w:rFonts w:ascii="宋体" w:hint="eastAsia"/>
          <w:lang w:eastAsia="zh-CN"/>
        </w:rPr>
        <w:t>任何</w:t>
      </w:r>
      <w:r w:rsidR="009125F7">
        <w:rPr>
          <w:rFonts w:ascii="宋体"/>
          <w:sz w:val="2"/>
          <w:lang w:eastAsia="zh-CN"/>
        </w:rPr>
        <w:t xml:space="preserve"> </w:t>
      </w:r>
      <w:r w:rsidR="009125F7">
        <w:rPr>
          <w:rFonts w:ascii="宋体" w:hint="eastAsia"/>
          <w:lang w:eastAsia="zh-CN"/>
        </w:rPr>
        <w:t>责</w:t>
      </w:r>
      <w:r w:rsidR="009125F7">
        <w:rPr>
          <w:rFonts w:ascii="宋体"/>
          <w:sz w:val="2"/>
          <w:lang w:eastAsia="zh-CN"/>
        </w:rPr>
        <w:t xml:space="preserve"> </w:t>
      </w:r>
      <w:r w:rsidR="009125F7">
        <w:rPr>
          <w:rFonts w:ascii="宋体" w:hint="eastAsia"/>
          <w:lang w:eastAsia="zh-CN"/>
        </w:rPr>
        <w:t>任，也</w:t>
      </w:r>
      <w:r w:rsidR="009125F7">
        <w:rPr>
          <w:rFonts w:ascii="宋体"/>
          <w:sz w:val="2"/>
          <w:lang w:eastAsia="zh-CN"/>
        </w:rPr>
        <w:t xml:space="preserve"> </w:t>
      </w:r>
      <w:r w:rsidR="009125F7">
        <w:rPr>
          <w:rFonts w:ascii="宋体" w:hint="eastAsia"/>
          <w:lang w:eastAsia="zh-CN"/>
        </w:rPr>
        <w:t>不</w:t>
      </w:r>
      <w:r w:rsidR="009125F7">
        <w:rPr>
          <w:rFonts w:ascii="宋体"/>
          <w:sz w:val="2"/>
          <w:lang w:eastAsia="zh-CN"/>
        </w:rPr>
        <w:t xml:space="preserve"> </w:t>
      </w:r>
      <w:r w:rsidR="009125F7">
        <w:rPr>
          <w:rFonts w:ascii="宋体" w:hint="eastAsia"/>
          <w:lang w:eastAsia="zh-CN"/>
        </w:rPr>
        <w:t>应</w:t>
      </w:r>
      <w:r w:rsidR="009125F7">
        <w:rPr>
          <w:rFonts w:ascii="宋体"/>
          <w:sz w:val="2"/>
          <w:lang w:eastAsia="zh-CN"/>
        </w:rPr>
        <w:t xml:space="preserve"> </w:t>
      </w:r>
      <w:r w:rsidR="009125F7">
        <w:rPr>
          <w:rFonts w:ascii="宋体" w:hint="eastAsia"/>
          <w:lang w:eastAsia="zh-CN"/>
        </w:rPr>
        <w:t>被</w:t>
      </w:r>
      <w:r w:rsidR="009125F7">
        <w:rPr>
          <w:rFonts w:ascii="宋体"/>
          <w:sz w:val="2"/>
          <w:lang w:eastAsia="zh-CN"/>
        </w:rPr>
        <w:t xml:space="preserve"> </w:t>
      </w:r>
      <w:r w:rsidR="009125F7">
        <w:rPr>
          <w:rFonts w:ascii="宋体" w:hint="eastAsia"/>
          <w:lang w:eastAsia="zh-CN"/>
        </w:rPr>
        <w:t>视</w:t>
      </w:r>
      <w:r w:rsidR="009125F7">
        <w:rPr>
          <w:rFonts w:ascii="宋体"/>
          <w:sz w:val="2"/>
          <w:lang w:eastAsia="zh-CN"/>
        </w:rPr>
        <w:t xml:space="preserve"> </w:t>
      </w:r>
      <w:r w:rsidR="009125F7">
        <w:rPr>
          <w:rFonts w:ascii="宋体" w:hint="eastAsia"/>
          <w:lang w:eastAsia="zh-CN"/>
        </w:rPr>
        <w:t>为</w:t>
      </w:r>
      <w:r w:rsidR="009125F7">
        <w:rPr>
          <w:rFonts w:ascii="宋体"/>
          <w:sz w:val="2"/>
          <w:lang w:eastAsia="zh-CN"/>
        </w:rPr>
        <w:t xml:space="preserve"> </w:t>
      </w:r>
      <w:r w:rsidR="009125F7">
        <w:rPr>
          <w:rFonts w:ascii="宋体" w:hint="eastAsia"/>
          <w:lang w:eastAsia="zh-CN"/>
        </w:rPr>
        <w:t>违</w:t>
      </w:r>
      <w:r w:rsidR="009125F7">
        <w:rPr>
          <w:rFonts w:ascii="宋体"/>
          <w:sz w:val="2"/>
          <w:lang w:eastAsia="zh-CN"/>
        </w:rPr>
        <w:t xml:space="preserve"> </w:t>
      </w:r>
      <w:r w:rsidR="009125F7">
        <w:rPr>
          <w:rFonts w:ascii="宋体" w:hint="eastAsia"/>
          <w:lang w:eastAsia="zh-CN"/>
        </w:rPr>
        <w:t>反</w:t>
      </w:r>
      <w:r w:rsidR="009125F7">
        <w:rPr>
          <w:rFonts w:ascii="宋体"/>
          <w:sz w:val="2"/>
          <w:lang w:eastAsia="zh-CN"/>
        </w:rPr>
        <w:t xml:space="preserve"> </w:t>
      </w:r>
      <w:r w:rsidR="009125F7">
        <w:rPr>
          <w:rFonts w:ascii="宋体" w:hint="eastAsia"/>
          <w:lang w:eastAsia="zh-CN"/>
        </w:rPr>
        <w:t>本</w:t>
      </w:r>
      <w:r w:rsidR="009125F7">
        <w:rPr>
          <w:rFonts w:ascii="宋体"/>
          <w:sz w:val="2"/>
          <w:lang w:eastAsia="zh-CN"/>
        </w:rPr>
        <w:t xml:space="preserve"> </w:t>
      </w:r>
      <w:r w:rsidR="009125F7">
        <w:rPr>
          <w:rFonts w:ascii="宋体" w:hint="eastAsia"/>
          <w:lang w:eastAsia="zh-CN"/>
        </w:rPr>
        <w:t>协</w:t>
      </w:r>
      <w:r w:rsidR="009125F7">
        <w:rPr>
          <w:rFonts w:ascii="宋体"/>
          <w:sz w:val="2"/>
          <w:lang w:eastAsia="zh-CN"/>
        </w:rPr>
        <w:t xml:space="preserve"> </w:t>
      </w:r>
      <w:r w:rsidR="009125F7">
        <w:rPr>
          <w:rFonts w:ascii="宋体" w:hint="eastAsia"/>
          <w:lang w:eastAsia="zh-CN"/>
        </w:rPr>
        <w:t>议</w:t>
      </w:r>
      <w:r w:rsidR="00A6475C">
        <w:rPr>
          <w:rFonts w:ascii="宋体" w:hint="eastAsia"/>
          <w:lang w:eastAsia="zh-CN"/>
        </w:rPr>
        <w:t>。</w:t>
      </w:r>
      <w:r w:rsidR="009125F7">
        <w:rPr>
          <w:rFonts w:ascii="宋体" w:hint="eastAsia"/>
          <w:lang w:eastAsia="zh-CN"/>
        </w:rPr>
        <w:t>这</w:t>
      </w:r>
      <w:r w:rsidR="009125F7">
        <w:rPr>
          <w:rFonts w:ascii="宋体"/>
          <w:sz w:val="2"/>
          <w:lang w:eastAsia="zh-CN"/>
        </w:rPr>
        <w:t xml:space="preserve"> </w:t>
      </w:r>
      <w:r w:rsidR="009125F7">
        <w:rPr>
          <w:rFonts w:ascii="宋体" w:hint="eastAsia"/>
          <w:lang w:eastAsia="zh-CN"/>
        </w:rPr>
        <w:t>些</w:t>
      </w:r>
      <w:r w:rsidR="009125F7">
        <w:rPr>
          <w:rFonts w:ascii="宋体"/>
          <w:sz w:val="2"/>
          <w:lang w:eastAsia="zh-CN"/>
        </w:rPr>
        <w:t xml:space="preserve"> </w:t>
      </w:r>
      <w:r w:rsidR="009125F7">
        <w:rPr>
          <w:rFonts w:ascii="宋体" w:hint="eastAsia"/>
          <w:lang w:eastAsia="zh-CN"/>
        </w:rPr>
        <w:t>原</w:t>
      </w:r>
      <w:r w:rsidR="009125F7">
        <w:rPr>
          <w:rFonts w:ascii="宋体"/>
          <w:sz w:val="2"/>
          <w:lang w:eastAsia="zh-CN"/>
        </w:rPr>
        <w:t xml:space="preserve"> </w:t>
      </w:r>
      <w:r w:rsidR="009125F7">
        <w:rPr>
          <w:rFonts w:ascii="宋体" w:hint="eastAsia"/>
          <w:lang w:eastAsia="zh-CN"/>
        </w:rPr>
        <w:t>因</w:t>
      </w:r>
      <w:r w:rsidR="009125F7">
        <w:rPr>
          <w:rFonts w:ascii="宋体"/>
          <w:sz w:val="2"/>
          <w:lang w:eastAsia="zh-CN"/>
        </w:rPr>
        <w:t xml:space="preserve"> </w:t>
      </w:r>
      <w:r w:rsidR="009125F7">
        <w:rPr>
          <w:rFonts w:ascii="宋体" w:hint="eastAsia"/>
          <w:lang w:eastAsia="zh-CN"/>
        </w:rPr>
        <w:t>包</w:t>
      </w:r>
      <w:r w:rsidR="009125F7">
        <w:rPr>
          <w:rFonts w:ascii="宋体"/>
          <w:sz w:val="2"/>
          <w:lang w:eastAsia="zh-CN"/>
        </w:rPr>
        <w:t xml:space="preserve"> </w:t>
      </w:r>
      <w:r w:rsidR="009125F7">
        <w:rPr>
          <w:rFonts w:ascii="宋体" w:hint="eastAsia"/>
          <w:lang w:eastAsia="zh-CN"/>
        </w:rPr>
        <w:t>括</w:t>
      </w:r>
      <w:r w:rsidR="009125F7">
        <w:rPr>
          <w:rFonts w:ascii="宋体"/>
          <w:sz w:val="2"/>
          <w:lang w:eastAsia="zh-CN"/>
        </w:rPr>
        <w:t xml:space="preserve"> </w:t>
      </w:r>
      <w:r w:rsidR="009125F7">
        <w:rPr>
          <w:rFonts w:ascii="宋体" w:hint="eastAsia"/>
          <w:lang w:eastAsia="zh-CN"/>
        </w:rPr>
        <w:t>任</w:t>
      </w:r>
      <w:r w:rsidR="009125F7">
        <w:rPr>
          <w:rFonts w:ascii="宋体"/>
          <w:sz w:val="2"/>
          <w:lang w:eastAsia="zh-CN"/>
        </w:rPr>
        <w:t xml:space="preserve"> </w:t>
      </w:r>
      <w:r w:rsidR="009125F7">
        <w:rPr>
          <w:rFonts w:ascii="宋体" w:hint="eastAsia"/>
          <w:lang w:eastAsia="zh-CN"/>
        </w:rPr>
        <w:t>何</w:t>
      </w:r>
      <w:r w:rsidR="009125F7">
        <w:rPr>
          <w:rFonts w:ascii="宋体"/>
          <w:sz w:val="2"/>
          <w:lang w:eastAsia="zh-CN"/>
        </w:rPr>
        <w:t xml:space="preserve"> </w:t>
      </w:r>
      <w:r w:rsidR="009125F7">
        <w:rPr>
          <w:rFonts w:ascii="宋体" w:hint="eastAsia"/>
          <w:lang w:eastAsia="zh-CN"/>
        </w:rPr>
        <w:t>自</w:t>
      </w:r>
      <w:r w:rsidR="009125F7">
        <w:rPr>
          <w:rFonts w:ascii="宋体"/>
          <w:sz w:val="2"/>
          <w:lang w:eastAsia="zh-CN"/>
        </w:rPr>
        <w:t xml:space="preserve"> </w:t>
      </w:r>
      <w:r w:rsidR="009125F7">
        <w:rPr>
          <w:rFonts w:ascii="宋体" w:hint="eastAsia"/>
          <w:lang w:eastAsia="zh-CN"/>
        </w:rPr>
        <w:t>然</w:t>
      </w:r>
      <w:r w:rsidR="009125F7">
        <w:rPr>
          <w:rFonts w:ascii="宋体"/>
          <w:sz w:val="2"/>
          <w:lang w:eastAsia="zh-CN"/>
        </w:rPr>
        <w:t xml:space="preserve"> </w:t>
      </w:r>
      <w:r w:rsidR="009125F7">
        <w:rPr>
          <w:rFonts w:ascii="宋体" w:hint="eastAsia"/>
          <w:lang w:eastAsia="zh-CN"/>
        </w:rPr>
        <w:t>灾</w:t>
      </w:r>
      <w:r w:rsidR="009125F7">
        <w:rPr>
          <w:rFonts w:ascii="宋体"/>
          <w:sz w:val="2"/>
          <w:lang w:eastAsia="zh-CN"/>
        </w:rPr>
        <w:t xml:space="preserve"> </w:t>
      </w:r>
      <w:r w:rsidR="009125F7">
        <w:rPr>
          <w:rFonts w:ascii="宋体" w:hint="eastAsia"/>
          <w:lang w:eastAsia="zh-CN"/>
        </w:rPr>
        <w:t>害</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公</w:t>
      </w:r>
      <w:r w:rsidR="009125F7">
        <w:rPr>
          <w:rFonts w:ascii="宋体"/>
          <w:sz w:val="2"/>
          <w:lang w:eastAsia="zh-CN"/>
        </w:rPr>
        <w:t xml:space="preserve"> </w:t>
      </w:r>
      <w:r w:rsidR="009125F7">
        <w:rPr>
          <w:rFonts w:ascii="宋体" w:hint="eastAsia"/>
          <w:lang w:eastAsia="zh-CN"/>
        </w:rPr>
        <w:t>敌</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恐</w:t>
      </w:r>
      <w:r w:rsidR="009125F7">
        <w:rPr>
          <w:rFonts w:ascii="宋体"/>
          <w:sz w:val="2"/>
          <w:lang w:eastAsia="zh-CN"/>
        </w:rPr>
        <w:t xml:space="preserve"> </w:t>
      </w:r>
      <w:r w:rsidR="009125F7">
        <w:rPr>
          <w:rFonts w:ascii="宋体" w:hint="eastAsia"/>
          <w:lang w:eastAsia="zh-CN"/>
        </w:rPr>
        <w:t>怖</w:t>
      </w:r>
      <w:r w:rsidR="009125F7">
        <w:rPr>
          <w:rFonts w:ascii="宋体"/>
          <w:sz w:val="2"/>
          <w:lang w:eastAsia="zh-CN"/>
        </w:rPr>
        <w:t xml:space="preserve"> </w:t>
      </w:r>
      <w:r w:rsidR="009125F7">
        <w:rPr>
          <w:rFonts w:ascii="宋体" w:hint="eastAsia"/>
          <w:lang w:eastAsia="zh-CN"/>
        </w:rPr>
        <w:t>活</w:t>
      </w:r>
      <w:r w:rsidR="009125F7">
        <w:rPr>
          <w:rFonts w:ascii="宋体"/>
          <w:sz w:val="2"/>
          <w:lang w:eastAsia="zh-CN"/>
        </w:rPr>
        <w:t xml:space="preserve"> </w:t>
      </w:r>
      <w:r w:rsidR="009125F7">
        <w:rPr>
          <w:rFonts w:ascii="宋体" w:hint="eastAsia"/>
          <w:lang w:eastAsia="zh-CN"/>
        </w:rPr>
        <w:t>动</w:t>
      </w:r>
      <w:r w:rsidR="008C49D4">
        <w:rPr>
          <w:rFonts w:ascii="宋体" w:hint="eastAsia"/>
          <w:lang w:eastAsia="zh-CN"/>
        </w:rPr>
        <w:t>，</w:t>
      </w:r>
      <w:r w:rsidR="009125F7">
        <w:rPr>
          <w:rFonts w:ascii="宋体" w:hint="eastAsia"/>
          <w:lang w:eastAsia="zh-CN"/>
        </w:rPr>
        <w:t>任</w:t>
      </w:r>
      <w:r w:rsidR="009125F7">
        <w:rPr>
          <w:rFonts w:ascii="宋体"/>
          <w:sz w:val="2"/>
          <w:lang w:eastAsia="zh-CN"/>
        </w:rPr>
        <w:t xml:space="preserve"> </w:t>
      </w:r>
      <w:r w:rsidR="009125F7">
        <w:rPr>
          <w:rFonts w:ascii="宋体" w:hint="eastAsia"/>
          <w:lang w:eastAsia="zh-CN"/>
        </w:rPr>
        <w:t>何</w:t>
      </w:r>
      <w:r w:rsidR="009125F7">
        <w:rPr>
          <w:rFonts w:ascii="宋体"/>
          <w:sz w:val="2"/>
          <w:lang w:eastAsia="zh-CN"/>
        </w:rPr>
        <w:t xml:space="preserve"> </w:t>
      </w:r>
      <w:r w:rsidR="009125F7">
        <w:rPr>
          <w:rFonts w:ascii="宋体" w:hint="eastAsia"/>
          <w:lang w:eastAsia="zh-CN"/>
        </w:rPr>
        <w:t>军</w:t>
      </w:r>
      <w:r w:rsidR="009125F7">
        <w:rPr>
          <w:rFonts w:ascii="宋体"/>
          <w:sz w:val="2"/>
          <w:lang w:eastAsia="zh-CN"/>
        </w:rPr>
        <w:t xml:space="preserve"> </w:t>
      </w:r>
      <w:r w:rsidR="009125F7">
        <w:rPr>
          <w:rFonts w:ascii="宋体" w:hint="eastAsia"/>
          <w:lang w:eastAsia="zh-CN"/>
        </w:rPr>
        <w:t>事</w:t>
      </w:r>
      <w:r w:rsidR="00C01E29">
        <w:rPr>
          <w:rFonts w:ascii="宋体" w:hint="eastAsia"/>
          <w:lang w:eastAsia="zh-CN"/>
        </w:rPr>
        <w:t>机关</w:t>
      </w:r>
      <w:r w:rsidR="009125F7">
        <w:rPr>
          <w:rFonts w:ascii="宋体" w:hint="eastAsia"/>
          <w:lang w:eastAsia="zh-CN"/>
        </w:rPr>
        <w:t>、民</w:t>
      </w:r>
      <w:r w:rsidR="00C01E29" w:rsidRPr="00C01E29">
        <w:rPr>
          <w:rFonts w:ascii="宋体" w:hint="eastAsia"/>
          <w:szCs w:val="22"/>
          <w:lang w:eastAsia="zh-CN"/>
        </w:rPr>
        <w:t>事机关</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监</w:t>
      </w:r>
      <w:r w:rsidR="009125F7">
        <w:rPr>
          <w:rFonts w:ascii="宋体"/>
          <w:sz w:val="2"/>
          <w:lang w:eastAsia="zh-CN"/>
        </w:rPr>
        <w:t xml:space="preserve"> </w:t>
      </w:r>
      <w:r w:rsidR="009125F7">
        <w:rPr>
          <w:rFonts w:ascii="宋体" w:hint="eastAsia"/>
          <w:lang w:eastAsia="zh-CN"/>
        </w:rPr>
        <w:t>管</w:t>
      </w:r>
      <w:r w:rsidR="009125F7">
        <w:rPr>
          <w:rFonts w:ascii="宋体"/>
          <w:sz w:val="2"/>
          <w:lang w:eastAsia="zh-CN"/>
        </w:rPr>
        <w:t xml:space="preserve"> </w:t>
      </w:r>
      <w:r w:rsidR="009125F7">
        <w:rPr>
          <w:rFonts w:ascii="宋体" w:hint="eastAsia"/>
          <w:lang w:eastAsia="zh-CN"/>
        </w:rPr>
        <w:t>当</w:t>
      </w:r>
      <w:r w:rsidR="009125F7">
        <w:rPr>
          <w:rFonts w:ascii="宋体"/>
          <w:sz w:val="2"/>
          <w:lang w:eastAsia="zh-CN"/>
        </w:rPr>
        <w:t xml:space="preserve"> </w:t>
      </w:r>
      <w:r w:rsidR="009125F7">
        <w:rPr>
          <w:rFonts w:ascii="宋体" w:hint="eastAsia"/>
          <w:lang w:eastAsia="zh-CN"/>
        </w:rPr>
        <w:t>局</w:t>
      </w:r>
      <w:r w:rsidR="009125F7">
        <w:rPr>
          <w:rFonts w:ascii="宋体"/>
          <w:sz w:val="2"/>
          <w:lang w:eastAsia="zh-CN"/>
        </w:rPr>
        <w:t xml:space="preserve"> </w:t>
      </w:r>
      <w:r w:rsidR="009125F7">
        <w:rPr>
          <w:rFonts w:ascii="宋体" w:hint="eastAsia"/>
          <w:lang w:eastAsia="zh-CN"/>
        </w:rPr>
        <w:t>行</w:t>
      </w:r>
      <w:r w:rsidR="009125F7">
        <w:rPr>
          <w:rFonts w:ascii="宋体"/>
          <w:sz w:val="2"/>
          <w:lang w:eastAsia="zh-CN"/>
        </w:rPr>
        <w:t xml:space="preserve"> </w:t>
      </w:r>
      <w:r w:rsidR="009125F7">
        <w:rPr>
          <w:rFonts w:ascii="宋体" w:hint="eastAsia"/>
          <w:lang w:eastAsia="zh-CN"/>
        </w:rPr>
        <w:t>为</w:t>
      </w:r>
      <w:r w:rsidR="008C49D4">
        <w:rPr>
          <w:rFonts w:ascii="宋体" w:hint="eastAsia"/>
          <w:lang w:eastAsia="zh-CN"/>
        </w:rPr>
        <w:t>，</w:t>
      </w:r>
      <w:r w:rsidR="009125F7">
        <w:rPr>
          <w:rFonts w:ascii="宋体" w:hint="eastAsia"/>
          <w:lang w:eastAsia="zh-CN"/>
        </w:rPr>
        <w:t>任</w:t>
      </w:r>
      <w:r w:rsidR="009125F7">
        <w:rPr>
          <w:rFonts w:ascii="宋体"/>
          <w:sz w:val="2"/>
          <w:lang w:eastAsia="zh-CN"/>
        </w:rPr>
        <w:t xml:space="preserve"> </w:t>
      </w:r>
      <w:r w:rsidR="009125F7">
        <w:rPr>
          <w:rFonts w:ascii="宋体" w:hint="eastAsia"/>
          <w:lang w:eastAsia="zh-CN"/>
        </w:rPr>
        <w:t>何</w:t>
      </w:r>
      <w:r w:rsidR="009125F7">
        <w:rPr>
          <w:rFonts w:ascii="宋体"/>
          <w:sz w:val="2"/>
          <w:lang w:eastAsia="zh-CN"/>
        </w:rPr>
        <w:t xml:space="preserve"> </w:t>
      </w:r>
      <w:r w:rsidR="009125F7">
        <w:rPr>
          <w:rFonts w:ascii="宋体" w:hint="eastAsia"/>
          <w:lang w:eastAsia="zh-CN"/>
        </w:rPr>
        <w:t>法</w:t>
      </w:r>
      <w:r w:rsidR="009125F7">
        <w:rPr>
          <w:rFonts w:ascii="宋体"/>
          <w:sz w:val="2"/>
          <w:lang w:eastAsia="zh-CN"/>
        </w:rPr>
        <w:t xml:space="preserve"> </w:t>
      </w:r>
      <w:r w:rsidR="009125F7">
        <w:rPr>
          <w:rFonts w:ascii="宋体" w:hint="eastAsia"/>
          <w:lang w:eastAsia="zh-CN"/>
        </w:rPr>
        <w:t>律</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法</w:t>
      </w:r>
      <w:r w:rsidR="009125F7">
        <w:rPr>
          <w:rFonts w:ascii="宋体"/>
          <w:sz w:val="2"/>
          <w:lang w:eastAsia="zh-CN"/>
        </w:rPr>
        <w:t xml:space="preserve"> </w:t>
      </w:r>
      <w:r w:rsidR="009125F7">
        <w:rPr>
          <w:rFonts w:ascii="宋体" w:hint="eastAsia"/>
          <w:lang w:eastAsia="zh-CN"/>
        </w:rPr>
        <w:t>规</w:t>
      </w:r>
      <w:r w:rsidR="009125F7">
        <w:rPr>
          <w:rFonts w:ascii="宋体"/>
          <w:sz w:val="2"/>
          <w:lang w:eastAsia="zh-CN"/>
        </w:rPr>
        <w:t xml:space="preserve"> </w:t>
      </w:r>
      <w:r w:rsidR="009125F7">
        <w:rPr>
          <w:rFonts w:ascii="宋体" w:hint="eastAsia"/>
          <w:lang w:eastAsia="zh-CN"/>
        </w:rPr>
        <w:t>的</w:t>
      </w:r>
      <w:r w:rsidR="009125F7">
        <w:rPr>
          <w:rFonts w:ascii="宋体"/>
          <w:sz w:val="2"/>
          <w:lang w:eastAsia="zh-CN"/>
        </w:rPr>
        <w:t xml:space="preserve"> </w:t>
      </w:r>
      <w:r w:rsidR="009125F7">
        <w:rPr>
          <w:rFonts w:ascii="宋体" w:hint="eastAsia"/>
          <w:lang w:eastAsia="zh-CN"/>
        </w:rPr>
        <w:t>变</w:t>
      </w:r>
      <w:r w:rsidR="009125F7">
        <w:rPr>
          <w:rFonts w:ascii="宋体"/>
          <w:sz w:val="2"/>
          <w:lang w:eastAsia="zh-CN"/>
        </w:rPr>
        <w:t xml:space="preserve"> </w:t>
      </w:r>
      <w:r w:rsidR="009125F7">
        <w:rPr>
          <w:rFonts w:ascii="宋体" w:hint="eastAsia"/>
          <w:lang w:eastAsia="zh-CN"/>
        </w:rPr>
        <w:t>动</w:t>
      </w:r>
      <w:r w:rsidR="008C49D4">
        <w:rPr>
          <w:rFonts w:ascii="宋体" w:hint="eastAsia"/>
          <w:lang w:eastAsia="zh-CN"/>
        </w:rPr>
        <w:t>，</w:t>
      </w:r>
      <w:r w:rsidR="009125F7">
        <w:rPr>
          <w:rFonts w:ascii="宋体" w:hint="eastAsia"/>
          <w:lang w:eastAsia="zh-CN"/>
        </w:rPr>
        <w:t>火</w:t>
      </w:r>
      <w:r w:rsidR="009125F7">
        <w:rPr>
          <w:rFonts w:ascii="宋体"/>
          <w:sz w:val="2"/>
          <w:lang w:eastAsia="zh-CN"/>
        </w:rPr>
        <w:t xml:space="preserve"> </w:t>
      </w:r>
      <w:r w:rsidR="009125F7">
        <w:rPr>
          <w:rFonts w:ascii="宋体" w:hint="eastAsia"/>
          <w:lang w:eastAsia="zh-CN"/>
        </w:rPr>
        <w:t>灾、水</w:t>
      </w:r>
      <w:r w:rsidR="009125F7">
        <w:rPr>
          <w:rFonts w:ascii="宋体"/>
          <w:sz w:val="2"/>
          <w:lang w:eastAsia="zh-CN"/>
        </w:rPr>
        <w:t xml:space="preserve"> </w:t>
      </w:r>
      <w:r w:rsidR="009125F7">
        <w:rPr>
          <w:rFonts w:ascii="宋体" w:hint="eastAsia"/>
          <w:lang w:eastAsia="zh-CN"/>
        </w:rPr>
        <w:t>灾、地</w:t>
      </w:r>
      <w:r w:rsidR="009125F7">
        <w:rPr>
          <w:rFonts w:ascii="宋体"/>
          <w:sz w:val="2"/>
          <w:lang w:eastAsia="zh-CN"/>
        </w:rPr>
        <w:t xml:space="preserve"> </w:t>
      </w:r>
      <w:r w:rsidR="009125F7">
        <w:rPr>
          <w:rFonts w:ascii="宋体" w:hint="eastAsia"/>
          <w:lang w:eastAsia="zh-CN"/>
        </w:rPr>
        <w:t>震、风</w:t>
      </w:r>
      <w:r w:rsidR="009125F7">
        <w:rPr>
          <w:rFonts w:ascii="宋体"/>
          <w:sz w:val="2"/>
          <w:lang w:eastAsia="zh-CN"/>
        </w:rPr>
        <w:t xml:space="preserve"> </w:t>
      </w:r>
      <w:r w:rsidR="009125F7">
        <w:rPr>
          <w:rFonts w:ascii="宋体" w:hint="eastAsia"/>
          <w:lang w:eastAsia="zh-CN"/>
        </w:rPr>
        <w:t>暴</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其</w:t>
      </w:r>
      <w:r w:rsidR="009125F7">
        <w:rPr>
          <w:rFonts w:ascii="宋体"/>
          <w:sz w:val="2"/>
          <w:lang w:eastAsia="zh-CN"/>
        </w:rPr>
        <w:t xml:space="preserve"> </w:t>
      </w:r>
      <w:r w:rsidR="009125F7">
        <w:rPr>
          <w:rFonts w:ascii="宋体" w:hint="eastAsia"/>
          <w:lang w:eastAsia="zh-CN"/>
        </w:rPr>
        <w:t>他</w:t>
      </w:r>
      <w:r w:rsidR="009125F7">
        <w:rPr>
          <w:rFonts w:ascii="宋体"/>
          <w:sz w:val="2"/>
          <w:lang w:eastAsia="zh-CN"/>
        </w:rPr>
        <w:t xml:space="preserve"> </w:t>
      </w:r>
      <w:r w:rsidR="009125F7">
        <w:rPr>
          <w:rFonts w:ascii="宋体" w:hint="eastAsia"/>
          <w:lang w:eastAsia="zh-CN"/>
        </w:rPr>
        <w:t>类</w:t>
      </w:r>
      <w:r w:rsidR="009125F7">
        <w:rPr>
          <w:rFonts w:ascii="宋体"/>
          <w:sz w:val="2"/>
          <w:lang w:eastAsia="zh-CN"/>
        </w:rPr>
        <w:t xml:space="preserve"> </w:t>
      </w:r>
      <w:r w:rsidR="009125F7">
        <w:rPr>
          <w:rFonts w:ascii="宋体" w:hint="eastAsia"/>
          <w:lang w:eastAsia="zh-CN"/>
        </w:rPr>
        <w:t>似</w:t>
      </w:r>
      <w:r w:rsidR="009125F7">
        <w:rPr>
          <w:rFonts w:ascii="宋体"/>
          <w:sz w:val="2"/>
          <w:lang w:eastAsia="zh-CN"/>
        </w:rPr>
        <w:t xml:space="preserve"> </w:t>
      </w:r>
      <w:r w:rsidR="009125F7">
        <w:rPr>
          <w:rFonts w:ascii="宋体" w:hint="eastAsia"/>
          <w:lang w:eastAsia="zh-CN"/>
        </w:rPr>
        <w:t>事</w:t>
      </w:r>
      <w:r w:rsidR="009125F7">
        <w:rPr>
          <w:rFonts w:ascii="宋体"/>
          <w:sz w:val="2"/>
          <w:lang w:eastAsia="zh-CN"/>
        </w:rPr>
        <w:t xml:space="preserve"> </w:t>
      </w:r>
      <w:r w:rsidR="009125F7">
        <w:rPr>
          <w:rFonts w:ascii="宋体" w:hint="eastAsia"/>
          <w:lang w:eastAsia="zh-CN"/>
        </w:rPr>
        <w:t>件</w:t>
      </w:r>
      <w:r w:rsidR="008C49D4">
        <w:rPr>
          <w:rFonts w:ascii="宋体" w:hint="eastAsia"/>
          <w:lang w:eastAsia="zh-CN"/>
        </w:rPr>
        <w:t>，</w:t>
      </w:r>
      <w:r w:rsidR="009125F7">
        <w:rPr>
          <w:rFonts w:ascii="宋体" w:hint="eastAsia"/>
          <w:lang w:eastAsia="zh-CN"/>
        </w:rPr>
        <w:t>通</w:t>
      </w:r>
      <w:r w:rsidR="009125F7">
        <w:rPr>
          <w:rFonts w:ascii="宋体"/>
          <w:sz w:val="2"/>
          <w:lang w:eastAsia="zh-CN"/>
        </w:rPr>
        <w:t xml:space="preserve"> </w:t>
      </w:r>
      <w:r w:rsidR="009125F7">
        <w:rPr>
          <w:rFonts w:ascii="宋体" w:hint="eastAsia"/>
          <w:lang w:eastAsia="zh-CN"/>
        </w:rPr>
        <w:t>讯(包</w:t>
      </w:r>
      <w:r w:rsidR="009125F7">
        <w:rPr>
          <w:rFonts w:ascii="宋体"/>
          <w:sz w:val="2"/>
          <w:lang w:eastAsia="zh-CN"/>
        </w:rPr>
        <w:t xml:space="preserve"> </w:t>
      </w:r>
      <w:r w:rsidR="009125F7">
        <w:rPr>
          <w:rFonts w:ascii="宋体" w:hint="eastAsia"/>
          <w:lang w:eastAsia="zh-CN"/>
        </w:rPr>
        <w:t>括</w:t>
      </w:r>
      <w:r w:rsidR="009125F7">
        <w:rPr>
          <w:rFonts w:ascii="宋体"/>
          <w:sz w:val="2"/>
          <w:lang w:eastAsia="zh-CN"/>
        </w:rPr>
        <w:t xml:space="preserve"> </w:t>
      </w:r>
      <w:r w:rsidR="009125F7">
        <w:rPr>
          <w:rFonts w:ascii="宋体" w:hint="eastAsia"/>
          <w:lang w:eastAsia="zh-CN"/>
        </w:rPr>
        <w:t>互</w:t>
      </w:r>
      <w:r w:rsidR="009125F7">
        <w:rPr>
          <w:rFonts w:ascii="宋体"/>
          <w:sz w:val="2"/>
          <w:lang w:eastAsia="zh-CN"/>
        </w:rPr>
        <w:t xml:space="preserve"> </w:t>
      </w:r>
      <w:r w:rsidR="009125F7">
        <w:rPr>
          <w:rFonts w:ascii="宋体" w:hint="eastAsia"/>
          <w:lang w:eastAsia="zh-CN"/>
        </w:rPr>
        <w:t>联</w:t>
      </w:r>
      <w:r w:rsidR="009125F7">
        <w:rPr>
          <w:rFonts w:ascii="宋体"/>
          <w:sz w:val="2"/>
          <w:lang w:eastAsia="zh-CN"/>
        </w:rPr>
        <w:t xml:space="preserve"> </w:t>
      </w:r>
      <w:r w:rsidR="009125F7">
        <w:rPr>
          <w:rFonts w:ascii="宋体" w:hint="eastAsia"/>
          <w:lang w:eastAsia="zh-CN"/>
        </w:rPr>
        <w:t>网</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其</w:t>
      </w:r>
      <w:r w:rsidR="009125F7">
        <w:rPr>
          <w:rFonts w:ascii="宋体"/>
          <w:sz w:val="2"/>
          <w:lang w:eastAsia="zh-CN"/>
        </w:rPr>
        <w:t xml:space="preserve"> </w:t>
      </w:r>
      <w:r w:rsidR="009125F7">
        <w:rPr>
          <w:rFonts w:ascii="宋体" w:hint="eastAsia"/>
          <w:lang w:eastAsia="zh-CN"/>
        </w:rPr>
        <w:t>他</w:t>
      </w:r>
      <w:r w:rsidR="009125F7">
        <w:rPr>
          <w:rFonts w:ascii="宋体"/>
          <w:sz w:val="2"/>
          <w:lang w:eastAsia="zh-CN"/>
        </w:rPr>
        <w:t xml:space="preserve"> </w:t>
      </w:r>
      <w:r w:rsidR="009125F7">
        <w:rPr>
          <w:rFonts w:ascii="宋体" w:hint="eastAsia"/>
          <w:lang w:eastAsia="zh-CN"/>
        </w:rPr>
        <w:t>网</w:t>
      </w:r>
      <w:r w:rsidR="009125F7">
        <w:rPr>
          <w:rFonts w:ascii="宋体"/>
          <w:sz w:val="2"/>
          <w:lang w:eastAsia="zh-CN"/>
        </w:rPr>
        <w:t xml:space="preserve"> </w:t>
      </w:r>
      <w:r w:rsidR="009125F7">
        <w:rPr>
          <w:rFonts w:ascii="宋体" w:hint="eastAsia"/>
          <w:lang w:eastAsia="zh-CN"/>
        </w:rPr>
        <w:t>络</w:t>
      </w:r>
      <w:r w:rsidR="009125F7">
        <w:rPr>
          <w:rFonts w:ascii="宋体"/>
          <w:sz w:val="2"/>
          <w:lang w:eastAsia="zh-CN"/>
        </w:rPr>
        <w:t xml:space="preserve"> </w:t>
      </w:r>
      <w:r w:rsidR="009125F7">
        <w:rPr>
          <w:rFonts w:ascii="宋体" w:hint="eastAsia"/>
          <w:lang w:eastAsia="zh-CN"/>
        </w:rPr>
        <w:t>环</w:t>
      </w:r>
      <w:r w:rsidR="009125F7">
        <w:rPr>
          <w:rFonts w:ascii="宋体"/>
          <w:sz w:val="2"/>
          <w:lang w:eastAsia="zh-CN"/>
        </w:rPr>
        <w:t xml:space="preserve"> </w:t>
      </w:r>
      <w:r w:rsidR="009125F7">
        <w:rPr>
          <w:rFonts w:ascii="宋体" w:hint="eastAsia"/>
          <w:lang w:eastAsia="zh-CN"/>
        </w:rPr>
        <w:t>境)、电</w:t>
      </w:r>
      <w:r w:rsidR="009125F7">
        <w:rPr>
          <w:rFonts w:ascii="宋体"/>
          <w:sz w:val="2"/>
          <w:lang w:eastAsia="zh-CN"/>
        </w:rPr>
        <w:t xml:space="preserve"> </w:t>
      </w:r>
      <w:r w:rsidR="009125F7">
        <w:rPr>
          <w:rFonts w:ascii="宋体" w:hint="eastAsia"/>
          <w:lang w:eastAsia="zh-CN"/>
        </w:rPr>
        <w:t>力</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其</w:t>
      </w:r>
      <w:r w:rsidR="009125F7">
        <w:rPr>
          <w:rFonts w:ascii="宋体"/>
          <w:sz w:val="2"/>
          <w:lang w:eastAsia="zh-CN"/>
        </w:rPr>
        <w:t xml:space="preserve"> </w:t>
      </w:r>
      <w:r w:rsidR="009125F7">
        <w:rPr>
          <w:rFonts w:ascii="宋体" w:hint="eastAsia"/>
          <w:lang w:eastAsia="zh-CN"/>
        </w:rPr>
        <w:t>他</w:t>
      </w:r>
      <w:r w:rsidR="009125F7">
        <w:rPr>
          <w:rFonts w:ascii="宋体"/>
          <w:sz w:val="2"/>
          <w:lang w:eastAsia="zh-CN"/>
        </w:rPr>
        <w:t xml:space="preserve"> </w:t>
      </w:r>
      <w:r w:rsidR="009125F7">
        <w:rPr>
          <w:rFonts w:ascii="宋体" w:hint="eastAsia"/>
          <w:lang w:eastAsia="zh-CN"/>
        </w:rPr>
        <w:t>公</w:t>
      </w:r>
      <w:r w:rsidR="009125F7">
        <w:rPr>
          <w:rFonts w:ascii="宋体"/>
          <w:sz w:val="2"/>
          <w:lang w:eastAsia="zh-CN"/>
        </w:rPr>
        <w:t xml:space="preserve"> </w:t>
      </w:r>
      <w:r w:rsidR="009125F7">
        <w:rPr>
          <w:rFonts w:ascii="宋体" w:hint="eastAsia"/>
          <w:lang w:eastAsia="zh-CN"/>
        </w:rPr>
        <w:t>用</w:t>
      </w:r>
      <w:r w:rsidR="009125F7">
        <w:rPr>
          <w:rFonts w:ascii="宋体"/>
          <w:sz w:val="2"/>
          <w:lang w:eastAsia="zh-CN"/>
        </w:rPr>
        <w:t xml:space="preserve"> </w:t>
      </w:r>
      <w:r w:rsidR="009125F7">
        <w:rPr>
          <w:rFonts w:ascii="宋体" w:hint="eastAsia"/>
          <w:lang w:eastAsia="zh-CN"/>
        </w:rPr>
        <w:t>事</w:t>
      </w:r>
      <w:r w:rsidR="009125F7">
        <w:rPr>
          <w:rFonts w:ascii="宋体"/>
          <w:sz w:val="2"/>
          <w:lang w:eastAsia="zh-CN"/>
        </w:rPr>
        <w:t xml:space="preserve"> </w:t>
      </w:r>
      <w:r w:rsidR="009125F7">
        <w:rPr>
          <w:rFonts w:ascii="宋体" w:hint="eastAsia"/>
          <w:lang w:eastAsia="zh-CN"/>
        </w:rPr>
        <w:t>业</w:t>
      </w:r>
      <w:r w:rsidR="009125F7">
        <w:rPr>
          <w:rFonts w:ascii="宋体"/>
          <w:sz w:val="2"/>
          <w:lang w:eastAsia="zh-CN"/>
        </w:rPr>
        <w:t xml:space="preserve"> </w:t>
      </w:r>
      <w:r w:rsidR="009125F7">
        <w:rPr>
          <w:rFonts w:ascii="宋体" w:hint="eastAsia"/>
          <w:lang w:eastAsia="zh-CN"/>
        </w:rPr>
        <w:t>的</w:t>
      </w:r>
      <w:r w:rsidR="009125F7">
        <w:rPr>
          <w:rFonts w:ascii="宋体"/>
          <w:sz w:val="2"/>
          <w:lang w:eastAsia="zh-CN"/>
        </w:rPr>
        <w:t xml:space="preserve"> </w:t>
      </w:r>
      <w:r w:rsidR="009125F7">
        <w:rPr>
          <w:rFonts w:ascii="宋体" w:hint="eastAsia"/>
          <w:lang w:eastAsia="zh-CN"/>
        </w:rPr>
        <w:t>中</w:t>
      </w:r>
      <w:r w:rsidR="009125F7">
        <w:rPr>
          <w:rFonts w:ascii="宋体"/>
          <w:sz w:val="2"/>
          <w:lang w:eastAsia="zh-CN"/>
        </w:rPr>
        <w:t xml:space="preserve"> </w:t>
      </w:r>
      <w:r w:rsidR="009125F7">
        <w:rPr>
          <w:rFonts w:ascii="宋体" w:hint="eastAsia"/>
          <w:lang w:eastAsia="zh-CN"/>
        </w:rPr>
        <w:t>断</w:t>
      </w:r>
      <w:r w:rsidR="009125F7">
        <w:rPr>
          <w:rFonts w:ascii="宋体"/>
          <w:sz w:val="2"/>
          <w:lang w:eastAsia="zh-CN"/>
        </w:rPr>
        <w:t xml:space="preserve"> </w:t>
      </w:r>
      <w:r w:rsidR="009125F7">
        <w:rPr>
          <w:rFonts w:ascii="宋体" w:hint="eastAsia"/>
          <w:lang w:eastAsia="zh-CN"/>
        </w:rPr>
        <w:t>或</w:t>
      </w:r>
      <w:r w:rsidR="009125F7">
        <w:rPr>
          <w:rFonts w:ascii="宋体"/>
          <w:sz w:val="2"/>
          <w:lang w:eastAsia="zh-CN"/>
        </w:rPr>
        <w:t xml:space="preserve"> </w:t>
      </w:r>
      <w:r w:rsidR="009125F7">
        <w:rPr>
          <w:rFonts w:ascii="宋体" w:hint="eastAsia"/>
          <w:lang w:eastAsia="zh-CN"/>
        </w:rPr>
        <w:t>停</w:t>
      </w:r>
      <w:r w:rsidR="009125F7">
        <w:rPr>
          <w:rFonts w:ascii="宋体"/>
          <w:sz w:val="2"/>
          <w:lang w:eastAsia="zh-CN"/>
        </w:rPr>
        <w:t xml:space="preserve"> </w:t>
      </w:r>
      <w:r w:rsidR="009125F7">
        <w:rPr>
          <w:rFonts w:ascii="宋体" w:hint="eastAsia"/>
          <w:lang w:eastAsia="zh-CN"/>
        </w:rPr>
        <w:t>顿，劳</w:t>
      </w:r>
      <w:r w:rsidR="009125F7">
        <w:rPr>
          <w:rFonts w:ascii="宋体"/>
          <w:sz w:val="2"/>
          <w:lang w:eastAsia="zh-CN"/>
        </w:rPr>
        <w:t xml:space="preserve"> </w:t>
      </w:r>
      <w:r w:rsidR="009125F7">
        <w:rPr>
          <w:rFonts w:ascii="宋体" w:hint="eastAsia"/>
          <w:lang w:eastAsia="zh-CN"/>
        </w:rPr>
        <w:t>工</w:t>
      </w:r>
      <w:r w:rsidR="009125F7">
        <w:rPr>
          <w:rFonts w:ascii="宋体"/>
          <w:sz w:val="2"/>
          <w:lang w:eastAsia="zh-CN"/>
        </w:rPr>
        <w:t xml:space="preserve"> </w:t>
      </w:r>
      <w:r w:rsidR="009125F7">
        <w:rPr>
          <w:rFonts w:ascii="宋体" w:hint="eastAsia"/>
          <w:lang w:eastAsia="zh-CN"/>
        </w:rPr>
        <w:t>问</w:t>
      </w:r>
      <w:r w:rsidR="009125F7">
        <w:rPr>
          <w:rFonts w:ascii="宋体"/>
          <w:sz w:val="2"/>
          <w:lang w:eastAsia="zh-CN"/>
        </w:rPr>
        <w:t xml:space="preserve"> </w:t>
      </w:r>
      <w:r w:rsidR="009125F7">
        <w:rPr>
          <w:rFonts w:ascii="宋体" w:hint="eastAsia"/>
          <w:lang w:eastAsia="zh-CN"/>
        </w:rPr>
        <w:t>题，供</w:t>
      </w:r>
      <w:r w:rsidR="009125F7">
        <w:rPr>
          <w:rFonts w:ascii="宋体"/>
          <w:sz w:val="2"/>
          <w:lang w:eastAsia="zh-CN"/>
        </w:rPr>
        <w:t xml:space="preserve"> </w:t>
      </w:r>
      <w:r w:rsidR="009125F7">
        <w:rPr>
          <w:rFonts w:ascii="宋体" w:hint="eastAsia"/>
          <w:lang w:eastAsia="zh-CN"/>
        </w:rPr>
        <w:t>应</w:t>
      </w:r>
      <w:r w:rsidR="009125F7">
        <w:rPr>
          <w:rFonts w:ascii="宋体"/>
          <w:sz w:val="2"/>
          <w:lang w:eastAsia="zh-CN"/>
        </w:rPr>
        <w:t xml:space="preserve"> </w:t>
      </w:r>
      <w:r w:rsidR="009125F7">
        <w:rPr>
          <w:rFonts w:ascii="宋体" w:hint="eastAsia"/>
          <w:lang w:eastAsia="zh-CN"/>
        </w:rPr>
        <w:t>物</w:t>
      </w:r>
      <w:r w:rsidR="009125F7">
        <w:rPr>
          <w:rFonts w:ascii="宋体"/>
          <w:sz w:val="2"/>
          <w:lang w:eastAsia="zh-CN"/>
        </w:rPr>
        <w:t xml:space="preserve"> </w:t>
      </w:r>
      <w:r w:rsidR="009125F7">
        <w:rPr>
          <w:rFonts w:ascii="宋体" w:hint="eastAsia"/>
          <w:lang w:eastAsia="zh-CN"/>
        </w:rPr>
        <w:t>品</w:t>
      </w:r>
      <w:r w:rsidR="009125F7">
        <w:rPr>
          <w:rFonts w:ascii="宋体"/>
          <w:sz w:val="2"/>
          <w:lang w:eastAsia="zh-CN"/>
        </w:rPr>
        <w:t xml:space="preserve"> </w:t>
      </w:r>
      <w:r w:rsidR="009125F7">
        <w:rPr>
          <w:rFonts w:ascii="宋体" w:hint="eastAsia"/>
          <w:lang w:eastAsia="zh-CN"/>
        </w:rPr>
        <w:t>的</w:t>
      </w:r>
      <w:r w:rsidR="009125F7">
        <w:rPr>
          <w:rFonts w:ascii="宋体"/>
          <w:sz w:val="2"/>
          <w:lang w:eastAsia="zh-CN"/>
        </w:rPr>
        <w:t xml:space="preserve"> </w:t>
      </w:r>
      <w:r w:rsidR="009125F7">
        <w:rPr>
          <w:rFonts w:ascii="宋体" w:hint="eastAsia"/>
          <w:lang w:eastAsia="zh-CN"/>
        </w:rPr>
        <w:t>无</w:t>
      </w:r>
      <w:r w:rsidR="009125F7">
        <w:rPr>
          <w:rFonts w:ascii="宋体"/>
          <w:sz w:val="2"/>
          <w:lang w:eastAsia="zh-CN"/>
        </w:rPr>
        <w:t xml:space="preserve"> </w:t>
      </w:r>
      <w:r w:rsidR="009125F7">
        <w:rPr>
          <w:rFonts w:ascii="宋体" w:hint="eastAsia"/>
          <w:lang w:eastAsia="zh-CN"/>
        </w:rPr>
        <w:t>法</w:t>
      </w:r>
      <w:r w:rsidR="009125F7">
        <w:rPr>
          <w:rFonts w:ascii="宋体"/>
          <w:sz w:val="2"/>
          <w:lang w:eastAsia="zh-CN"/>
        </w:rPr>
        <w:t xml:space="preserve"> </w:t>
      </w:r>
      <w:r w:rsidR="009125F7">
        <w:rPr>
          <w:rFonts w:ascii="宋体" w:hint="eastAsia"/>
          <w:lang w:eastAsia="zh-CN"/>
        </w:rPr>
        <w:t>得</w:t>
      </w:r>
      <w:r w:rsidR="009125F7">
        <w:rPr>
          <w:rFonts w:ascii="宋体"/>
          <w:sz w:val="2"/>
          <w:lang w:eastAsia="zh-CN"/>
        </w:rPr>
        <w:t xml:space="preserve"> </w:t>
      </w:r>
      <w:r w:rsidR="009125F7">
        <w:rPr>
          <w:rFonts w:ascii="宋体" w:hint="eastAsia"/>
          <w:lang w:eastAsia="zh-CN"/>
        </w:rPr>
        <w:t>到，异</w:t>
      </w:r>
      <w:r w:rsidR="009125F7">
        <w:rPr>
          <w:rFonts w:ascii="宋体"/>
          <w:sz w:val="2"/>
          <w:lang w:eastAsia="zh-CN"/>
        </w:rPr>
        <w:t xml:space="preserve"> </w:t>
      </w:r>
      <w:r w:rsidR="009125F7">
        <w:rPr>
          <w:rFonts w:ascii="宋体" w:hint="eastAsia"/>
          <w:lang w:eastAsia="zh-CN"/>
        </w:rPr>
        <w:t>常</w:t>
      </w:r>
      <w:r w:rsidR="009125F7">
        <w:rPr>
          <w:rFonts w:ascii="宋体"/>
          <w:sz w:val="2"/>
          <w:lang w:eastAsia="zh-CN"/>
        </w:rPr>
        <w:t xml:space="preserve"> </w:t>
      </w:r>
      <w:r w:rsidR="009125F7">
        <w:rPr>
          <w:rFonts w:ascii="宋体" w:hint="eastAsia"/>
          <w:lang w:eastAsia="zh-CN"/>
        </w:rPr>
        <w:t>市</w:t>
      </w:r>
      <w:r w:rsidR="009125F7">
        <w:rPr>
          <w:rFonts w:ascii="宋体"/>
          <w:sz w:val="2"/>
          <w:lang w:eastAsia="zh-CN"/>
        </w:rPr>
        <w:t xml:space="preserve"> </w:t>
      </w:r>
      <w:r w:rsidR="009125F7">
        <w:rPr>
          <w:rFonts w:ascii="宋体" w:hint="eastAsia"/>
          <w:lang w:eastAsia="zh-CN"/>
        </w:rPr>
        <w:t>场</w:t>
      </w:r>
      <w:r w:rsidR="009125F7">
        <w:rPr>
          <w:rFonts w:ascii="宋体"/>
          <w:sz w:val="2"/>
          <w:lang w:eastAsia="zh-CN"/>
        </w:rPr>
        <w:t xml:space="preserve"> </w:t>
      </w:r>
      <w:r w:rsidR="009125F7">
        <w:rPr>
          <w:rFonts w:ascii="宋体" w:hint="eastAsia"/>
          <w:lang w:eastAsia="zh-CN"/>
        </w:rPr>
        <w:t>状</w:t>
      </w:r>
      <w:r w:rsidR="009125F7">
        <w:rPr>
          <w:rFonts w:ascii="宋体"/>
          <w:sz w:val="2"/>
          <w:lang w:eastAsia="zh-CN"/>
        </w:rPr>
        <w:t xml:space="preserve"> </w:t>
      </w:r>
      <w:r w:rsidR="009125F7">
        <w:rPr>
          <w:rFonts w:ascii="宋体" w:hint="eastAsia"/>
          <w:lang w:eastAsia="zh-CN"/>
        </w:rPr>
        <w:t>况，或</w:t>
      </w:r>
      <w:r w:rsidR="008C49D4">
        <w:rPr>
          <w:rFonts w:ascii="宋体" w:hint="eastAsia"/>
          <w:lang w:eastAsia="zh-CN"/>
        </w:rPr>
        <w:t>未能</w:t>
      </w:r>
      <w:r w:rsidR="009125F7">
        <w:rPr>
          <w:rFonts w:ascii="宋体"/>
          <w:sz w:val="2"/>
          <w:lang w:eastAsia="zh-CN"/>
        </w:rPr>
        <w:t xml:space="preserve"> </w:t>
      </w:r>
      <w:r w:rsidR="009125F7">
        <w:rPr>
          <w:rFonts w:ascii="宋体" w:hint="eastAsia"/>
          <w:lang w:eastAsia="zh-CN"/>
        </w:rPr>
        <w:t>履</w:t>
      </w:r>
      <w:r w:rsidR="009125F7">
        <w:rPr>
          <w:rFonts w:ascii="宋体"/>
          <w:sz w:val="2"/>
          <w:lang w:eastAsia="zh-CN"/>
        </w:rPr>
        <w:t xml:space="preserve"> </w:t>
      </w:r>
      <w:r w:rsidR="009125F7">
        <w:rPr>
          <w:rFonts w:ascii="宋体" w:hint="eastAsia"/>
          <w:lang w:eastAsia="zh-CN"/>
        </w:rPr>
        <w:t>行</w:t>
      </w:r>
      <w:r w:rsidR="008C49D4">
        <w:rPr>
          <w:rFonts w:ascii="宋体" w:hint="eastAsia"/>
          <w:lang w:eastAsia="zh-CN"/>
        </w:rPr>
        <w:t>义务</w:t>
      </w:r>
      <w:r w:rsidR="009125F7">
        <w:rPr>
          <w:rFonts w:ascii="宋体"/>
          <w:sz w:val="2"/>
          <w:lang w:eastAsia="zh-CN"/>
        </w:rPr>
        <w:t xml:space="preserve"> </w:t>
      </w:r>
      <w:r w:rsidR="009125F7">
        <w:rPr>
          <w:rFonts w:ascii="宋体" w:hint="eastAsia"/>
          <w:lang w:eastAsia="zh-CN"/>
        </w:rPr>
        <w:t>的</w:t>
      </w:r>
      <w:r w:rsidR="009125F7">
        <w:rPr>
          <w:rFonts w:ascii="宋体"/>
          <w:sz w:val="2"/>
          <w:lang w:eastAsia="zh-CN"/>
        </w:rPr>
        <w:t xml:space="preserve"> </w:t>
      </w:r>
      <w:r w:rsidR="009125F7">
        <w:rPr>
          <w:rFonts w:ascii="宋体" w:hint="eastAsia"/>
          <w:lang w:eastAsia="zh-CN"/>
        </w:rPr>
        <w:t>一</w:t>
      </w:r>
      <w:r w:rsidR="009125F7">
        <w:rPr>
          <w:rFonts w:ascii="宋体"/>
          <w:sz w:val="2"/>
          <w:lang w:eastAsia="zh-CN"/>
        </w:rPr>
        <w:t xml:space="preserve"> </w:t>
      </w:r>
      <w:r w:rsidR="009125F7">
        <w:rPr>
          <w:rFonts w:ascii="宋体" w:hint="eastAsia"/>
          <w:lang w:eastAsia="zh-CN"/>
        </w:rPr>
        <w:t>方</w:t>
      </w:r>
      <w:r w:rsidR="008C49D4">
        <w:rPr>
          <w:rFonts w:ascii="宋体" w:hint="eastAsia"/>
          <w:lang w:eastAsia="zh-CN"/>
        </w:rPr>
        <w:t>虽合理审慎但仍</w:t>
      </w:r>
      <w:r w:rsidR="009125F7">
        <w:rPr>
          <w:rFonts w:ascii="宋体"/>
          <w:sz w:val="2"/>
          <w:lang w:eastAsia="zh-CN"/>
        </w:rPr>
        <w:t xml:space="preserve"> </w:t>
      </w:r>
      <w:r w:rsidR="009125F7">
        <w:rPr>
          <w:rFonts w:ascii="宋体" w:hint="eastAsia"/>
          <w:lang w:eastAsia="zh-CN"/>
        </w:rPr>
        <w:t>无</w:t>
      </w:r>
      <w:r w:rsidR="009125F7">
        <w:rPr>
          <w:rFonts w:ascii="宋体"/>
          <w:sz w:val="2"/>
          <w:lang w:eastAsia="zh-CN"/>
        </w:rPr>
        <w:t xml:space="preserve"> </w:t>
      </w:r>
      <w:r w:rsidR="009125F7">
        <w:rPr>
          <w:rFonts w:ascii="宋体" w:hint="eastAsia"/>
          <w:lang w:eastAsia="zh-CN"/>
        </w:rPr>
        <w:t>法</w:t>
      </w:r>
      <w:r w:rsidR="009125F7">
        <w:rPr>
          <w:rFonts w:ascii="宋体"/>
          <w:sz w:val="2"/>
          <w:lang w:eastAsia="zh-CN"/>
        </w:rPr>
        <w:t xml:space="preserve"> </w:t>
      </w:r>
      <w:r w:rsidR="009125F7">
        <w:rPr>
          <w:rFonts w:ascii="宋体" w:hint="eastAsia"/>
          <w:lang w:eastAsia="zh-CN"/>
        </w:rPr>
        <w:t>防</w:t>
      </w:r>
      <w:r w:rsidR="009125F7">
        <w:rPr>
          <w:rFonts w:ascii="宋体"/>
          <w:sz w:val="2"/>
          <w:lang w:eastAsia="zh-CN"/>
        </w:rPr>
        <w:t xml:space="preserve"> </w:t>
      </w:r>
      <w:r w:rsidR="009125F7">
        <w:rPr>
          <w:rFonts w:ascii="宋体" w:hint="eastAsia"/>
          <w:lang w:eastAsia="zh-CN"/>
        </w:rPr>
        <w:t>止</w:t>
      </w:r>
      <w:r w:rsidR="009125F7">
        <w:rPr>
          <w:rFonts w:ascii="宋体"/>
          <w:sz w:val="2"/>
          <w:lang w:eastAsia="zh-CN"/>
        </w:rPr>
        <w:t xml:space="preserve"> </w:t>
      </w:r>
      <w:r w:rsidR="009125F7">
        <w:rPr>
          <w:rFonts w:ascii="宋体" w:hint="eastAsia"/>
          <w:lang w:eastAsia="zh-CN"/>
        </w:rPr>
        <w:t>的</w:t>
      </w:r>
      <w:r w:rsidR="009125F7">
        <w:rPr>
          <w:rFonts w:ascii="宋体"/>
          <w:sz w:val="2"/>
          <w:lang w:eastAsia="zh-CN"/>
        </w:rPr>
        <w:t xml:space="preserve"> </w:t>
      </w:r>
      <w:r w:rsidR="009125F7">
        <w:rPr>
          <w:rFonts w:ascii="宋体" w:hint="eastAsia"/>
          <w:lang w:eastAsia="zh-CN"/>
        </w:rPr>
        <w:t>任</w:t>
      </w:r>
      <w:r w:rsidR="009125F7">
        <w:rPr>
          <w:rFonts w:ascii="宋体"/>
          <w:sz w:val="2"/>
          <w:lang w:eastAsia="zh-CN"/>
        </w:rPr>
        <w:t xml:space="preserve"> </w:t>
      </w:r>
      <w:r w:rsidR="009125F7">
        <w:rPr>
          <w:rFonts w:ascii="宋体" w:hint="eastAsia"/>
          <w:lang w:eastAsia="zh-CN"/>
        </w:rPr>
        <w:t>何</w:t>
      </w:r>
      <w:r w:rsidR="009125F7">
        <w:rPr>
          <w:rFonts w:ascii="宋体"/>
          <w:sz w:val="2"/>
          <w:lang w:eastAsia="zh-CN"/>
        </w:rPr>
        <w:t xml:space="preserve"> </w:t>
      </w:r>
      <w:r w:rsidR="009125F7">
        <w:rPr>
          <w:rFonts w:ascii="宋体" w:hint="eastAsia"/>
          <w:lang w:eastAsia="zh-CN"/>
        </w:rPr>
        <w:t>其</w:t>
      </w:r>
      <w:r w:rsidR="009125F7">
        <w:rPr>
          <w:rFonts w:ascii="宋体"/>
          <w:sz w:val="2"/>
          <w:lang w:eastAsia="zh-CN"/>
        </w:rPr>
        <w:t xml:space="preserve"> </w:t>
      </w:r>
      <w:r w:rsidR="009125F7">
        <w:rPr>
          <w:rFonts w:ascii="宋体" w:hint="eastAsia"/>
          <w:lang w:eastAsia="zh-CN"/>
        </w:rPr>
        <w:t>他</w:t>
      </w:r>
      <w:r w:rsidR="009125F7">
        <w:rPr>
          <w:rFonts w:ascii="宋体"/>
          <w:sz w:val="2"/>
          <w:lang w:eastAsia="zh-CN"/>
        </w:rPr>
        <w:t xml:space="preserve"> </w:t>
      </w:r>
      <w:r w:rsidR="009125F7">
        <w:rPr>
          <w:rFonts w:ascii="宋体" w:hint="eastAsia"/>
          <w:lang w:eastAsia="zh-CN"/>
        </w:rPr>
        <w:t>原</w:t>
      </w:r>
      <w:r w:rsidR="009125F7">
        <w:rPr>
          <w:rFonts w:ascii="宋体"/>
          <w:sz w:val="2"/>
          <w:lang w:eastAsia="zh-CN"/>
        </w:rPr>
        <w:t xml:space="preserve"> </w:t>
      </w:r>
      <w:r w:rsidR="009125F7">
        <w:rPr>
          <w:rFonts w:ascii="宋体" w:hint="eastAsia"/>
          <w:lang w:eastAsia="zh-CN"/>
        </w:rPr>
        <w:t>因，无</w:t>
      </w:r>
      <w:r w:rsidR="009125F7">
        <w:rPr>
          <w:rFonts w:ascii="宋体"/>
          <w:sz w:val="2"/>
          <w:lang w:eastAsia="zh-CN"/>
        </w:rPr>
        <w:t xml:space="preserve"> </w:t>
      </w:r>
      <w:r w:rsidR="009125F7">
        <w:rPr>
          <w:rFonts w:ascii="宋体" w:hint="eastAsia"/>
          <w:lang w:eastAsia="zh-CN"/>
        </w:rPr>
        <w:t>论</w:t>
      </w:r>
      <w:r w:rsidR="008C49D4">
        <w:rPr>
          <w:rFonts w:ascii="宋体" w:hint="eastAsia"/>
          <w:lang w:eastAsia="zh-CN"/>
        </w:rPr>
        <w:t>这些原因</w:t>
      </w:r>
      <w:r w:rsidR="009125F7">
        <w:rPr>
          <w:rFonts w:ascii="宋体"/>
          <w:sz w:val="2"/>
          <w:lang w:eastAsia="zh-CN"/>
        </w:rPr>
        <w:t xml:space="preserve"> </w:t>
      </w:r>
      <w:r w:rsidR="009125F7">
        <w:rPr>
          <w:rFonts w:ascii="宋体" w:hint="eastAsia"/>
          <w:lang w:eastAsia="zh-CN"/>
        </w:rPr>
        <w:t>与</w:t>
      </w:r>
      <w:r w:rsidR="009125F7">
        <w:rPr>
          <w:rFonts w:ascii="宋体"/>
          <w:sz w:val="2"/>
          <w:lang w:eastAsia="zh-CN"/>
        </w:rPr>
        <w:t xml:space="preserve"> </w:t>
      </w:r>
      <w:r w:rsidR="009125F7">
        <w:rPr>
          <w:rFonts w:ascii="宋体" w:hint="eastAsia"/>
          <w:lang w:eastAsia="zh-CN"/>
        </w:rPr>
        <w:t>前</w:t>
      </w:r>
      <w:r w:rsidR="009125F7">
        <w:rPr>
          <w:rFonts w:ascii="宋体"/>
          <w:sz w:val="2"/>
          <w:lang w:eastAsia="zh-CN"/>
        </w:rPr>
        <w:t xml:space="preserve"> </w:t>
      </w:r>
      <w:r w:rsidR="009125F7">
        <w:rPr>
          <w:rFonts w:ascii="宋体" w:hint="eastAsia"/>
          <w:lang w:eastAsia="zh-CN"/>
        </w:rPr>
        <w:t>述</w:t>
      </w:r>
      <w:r w:rsidR="009125F7">
        <w:rPr>
          <w:rFonts w:ascii="宋体"/>
          <w:sz w:val="2"/>
          <w:lang w:eastAsia="zh-CN"/>
        </w:rPr>
        <w:t xml:space="preserve"> </w:t>
      </w:r>
      <w:r w:rsidR="009125F7">
        <w:rPr>
          <w:rFonts w:ascii="宋体" w:hint="eastAsia"/>
          <w:lang w:eastAsia="zh-CN"/>
        </w:rPr>
        <w:t>任</w:t>
      </w:r>
      <w:r w:rsidR="009125F7">
        <w:rPr>
          <w:rFonts w:ascii="宋体"/>
          <w:sz w:val="2"/>
          <w:lang w:eastAsia="zh-CN"/>
        </w:rPr>
        <w:t xml:space="preserve"> </w:t>
      </w:r>
      <w:r w:rsidR="009125F7">
        <w:rPr>
          <w:rFonts w:ascii="宋体" w:hint="eastAsia"/>
          <w:lang w:eastAsia="zh-CN"/>
        </w:rPr>
        <w:t>何</w:t>
      </w:r>
      <w:r w:rsidR="009125F7">
        <w:rPr>
          <w:rFonts w:ascii="宋体"/>
          <w:sz w:val="2"/>
          <w:lang w:eastAsia="zh-CN"/>
        </w:rPr>
        <w:t xml:space="preserve"> </w:t>
      </w:r>
      <w:r w:rsidR="009125F7">
        <w:rPr>
          <w:rFonts w:ascii="宋体" w:hint="eastAsia"/>
          <w:lang w:eastAsia="zh-CN"/>
        </w:rPr>
        <w:t>一</w:t>
      </w:r>
      <w:r w:rsidR="009125F7">
        <w:rPr>
          <w:rFonts w:ascii="宋体"/>
          <w:sz w:val="2"/>
          <w:lang w:eastAsia="zh-CN"/>
        </w:rPr>
        <w:t xml:space="preserve"> </w:t>
      </w:r>
      <w:r w:rsidR="009125F7">
        <w:rPr>
          <w:rFonts w:ascii="宋体" w:hint="eastAsia"/>
          <w:lang w:eastAsia="zh-CN"/>
        </w:rPr>
        <w:t>项</w:t>
      </w:r>
      <w:r w:rsidR="009125F7">
        <w:rPr>
          <w:rFonts w:ascii="宋体"/>
          <w:sz w:val="2"/>
          <w:lang w:eastAsia="zh-CN"/>
        </w:rPr>
        <w:t xml:space="preserve"> </w:t>
      </w:r>
      <w:r w:rsidR="009125F7">
        <w:rPr>
          <w:rFonts w:ascii="宋体" w:hint="eastAsia"/>
          <w:lang w:eastAsia="zh-CN"/>
        </w:rPr>
        <w:t>相</w:t>
      </w:r>
      <w:r w:rsidR="009125F7">
        <w:rPr>
          <w:rFonts w:ascii="宋体"/>
          <w:sz w:val="2"/>
          <w:lang w:eastAsia="zh-CN"/>
        </w:rPr>
        <w:t xml:space="preserve"> </w:t>
      </w:r>
      <w:r w:rsidR="009125F7">
        <w:rPr>
          <w:rFonts w:ascii="宋体" w:hint="eastAsia"/>
          <w:lang w:eastAsia="zh-CN"/>
        </w:rPr>
        <w:t>似</w:t>
      </w:r>
      <w:r w:rsidR="00A6475C">
        <w:rPr>
          <w:rFonts w:ascii="宋体" w:hint="eastAsia"/>
          <w:lang w:eastAsia="zh-CN"/>
        </w:rPr>
        <w:t>与否</w:t>
      </w:r>
      <w:r w:rsidR="009125F7">
        <w:rPr>
          <w:rFonts w:ascii="宋体" w:hint="eastAsia"/>
          <w:lang w:eastAsia="zh-CN"/>
        </w:rPr>
        <w:t>。</w:t>
      </w:r>
    </w:p>
    <w:p w:rsidR="00EA6FFA" w:rsidRPr="00EA6FFA" w:rsidRDefault="00EA6FFA" w:rsidP="004D671E">
      <w:pPr>
        <w:pStyle w:val="2"/>
        <w:rPr>
          <w:rFonts w:ascii="Arial" w:hAnsi="Arial" w:cs="Arial"/>
          <w:lang w:eastAsia="zh-CN"/>
        </w:rPr>
      </w:pPr>
      <w:r>
        <w:rPr>
          <w:rFonts w:hint="eastAsia"/>
          <w:b/>
          <w:lang w:eastAsia="zh-CN"/>
        </w:rPr>
        <w:t>一</w:t>
      </w:r>
      <w:r>
        <w:rPr>
          <w:b/>
          <w:sz w:val="2"/>
          <w:lang w:eastAsia="zh-CN"/>
        </w:rPr>
        <w:t xml:space="preserve"> </w:t>
      </w:r>
      <w:r>
        <w:rPr>
          <w:rFonts w:hint="eastAsia"/>
          <w:b/>
          <w:lang w:eastAsia="zh-CN"/>
        </w:rPr>
        <w:t>般</w:t>
      </w:r>
      <w:r>
        <w:rPr>
          <w:b/>
          <w:sz w:val="2"/>
          <w:lang w:eastAsia="zh-CN"/>
        </w:rPr>
        <w:t xml:space="preserve"> </w:t>
      </w:r>
      <w:r w:rsidR="002063E8">
        <w:rPr>
          <w:rFonts w:hint="eastAsia"/>
          <w:b/>
          <w:lang w:eastAsia="zh-CN"/>
        </w:rPr>
        <w:t>免责</w:t>
      </w:r>
      <w:r>
        <w:rPr>
          <w:rFonts w:hint="eastAsia"/>
          <w:b/>
          <w:lang w:eastAsia="zh-CN"/>
        </w:rPr>
        <w:t>。</w:t>
      </w:r>
      <w:r w:rsidR="008363CA" w:rsidRPr="008363CA">
        <w:rPr>
          <w:rFonts w:hint="eastAsia"/>
          <w:lang w:eastAsia="zh-CN"/>
        </w:rPr>
        <w:t>若</w:t>
      </w:r>
      <w:r w:rsidR="008363CA">
        <w:rPr>
          <w:rFonts w:hint="eastAsia"/>
          <w:lang w:eastAsia="zh-CN"/>
        </w:rPr>
        <w:t>因</w:t>
      </w:r>
      <w:r w:rsidR="00F56DCB">
        <w:rPr>
          <w:rFonts w:hint="eastAsia"/>
          <w:lang w:eastAsia="zh-CN"/>
        </w:rPr>
        <w:t>分包商</w:t>
      </w:r>
      <w:r>
        <w:rPr>
          <w:rFonts w:hint="eastAsia"/>
          <w:lang w:eastAsia="zh-CN"/>
        </w:rPr>
        <w:t>在</w:t>
      </w:r>
      <w:r>
        <w:rPr>
          <w:sz w:val="2"/>
          <w:lang w:eastAsia="zh-CN"/>
        </w:rPr>
        <w:t xml:space="preserve"> </w:t>
      </w:r>
      <w:r>
        <w:rPr>
          <w:rFonts w:hint="eastAsia"/>
          <w:lang w:eastAsia="zh-CN"/>
        </w:rPr>
        <w:t>本</w:t>
      </w:r>
      <w:r>
        <w:rPr>
          <w:sz w:val="2"/>
          <w:lang w:eastAsia="zh-CN"/>
        </w:rPr>
        <w:t xml:space="preserve"> </w:t>
      </w:r>
      <w:r>
        <w:rPr>
          <w:rFonts w:hint="eastAsia"/>
          <w:lang w:eastAsia="zh-CN"/>
        </w:rPr>
        <w:t>协</w:t>
      </w:r>
      <w:r>
        <w:rPr>
          <w:sz w:val="2"/>
          <w:lang w:eastAsia="zh-CN"/>
        </w:rPr>
        <w:t xml:space="preserve"> </w:t>
      </w:r>
      <w:r>
        <w:rPr>
          <w:rFonts w:hint="eastAsia"/>
          <w:lang w:eastAsia="zh-CN"/>
        </w:rPr>
        <w:t>议</w:t>
      </w:r>
      <w:r>
        <w:rPr>
          <w:sz w:val="2"/>
          <w:lang w:eastAsia="zh-CN"/>
        </w:rPr>
        <w:t xml:space="preserve"> </w:t>
      </w:r>
      <w:r>
        <w:rPr>
          <w:rFonts w:hint="eastAsia"/>
          <w:lang w:eastAsia="zh-CN"/>
        </w:rPr>
        <w:t>下</w:t>
      </w:r>
      <w:r>
        <w:rPr>
          <w:sz w:val="2"/>
          <w:lang w:eastAsia="zh-CN"/>
        </w:rPr>
        <w:t xml:space="preserve"> </w:t>
      </w:r>
      <w:r>
        <w:rPr>
          <w:rFonts w:hint="eastAsia"/>
          <w:lang w:eastAsia="zh-CN"/>
        </w:rPr>
        <w:t>向</w:t>
      </w:r>
      <w:r w:rsidR="006130E3">
        <w:rPr>
          <w:rFonts w:ascii="Arial" w:hAnsi="Arial" w:cs="Arial"/>
          <w:lang w:eastAsia="zh-CN"/>
        </w:rPr>
        <w:t>SunGard</w:t>
      </w:r>
      <w:r w:rsidR="008D6F1D">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8D6F1D">
        <w:rPr>
          <w:rFonts w:ascii="Arial" w:hAnsi="Arial" w:cs="Arial" w:hint="eastAsia"/>
          <w:spacing w:val="-2"/>
          <w:kern w:val="2"/>
          <w:lang w:eastAsia="zh-CN"/>
        </w:rPr>
        <w:t>指定的客户）</w:t>
      </w:r>
      <w:r>
        <w:rPr>
          <w:rFonts w:ascii="Arial" w:hAnsi="Arial" w:cs="Arial" w:hint="eastAsia"/>
          <w:lang w:eastAsia="zh-CN"/>
        </w:rPr>
        <w:t>提供各项</w:t>
      </w:r>
      <w:r>
        <w:rPr>
          <w:sz w:val="2"/>
          <w:lang w:eastAsia="zh-CN"/>
        </w:rPr>
        <w:t xml:space="preserve"> </w:t>
      </w:r>
      <w:r>
        <w:rPr>
          <w:rFonts w:hint="eastAsia"/>
          <w:lang w:eastAsia="zh-CN"/>
        </w:rPr>
        <w:t>服</w:t>
      </w:r>
      <w:r>
        <w:rPr>
          <w:sz w:val="2"/>
          <w:lang w:eastAsia="zh-CN"/>
        </w:rPr>
        <w:t xml:space="preserve"> </w:t>
      </w:r>
      <w:r>
        <w:rPr>
          <w:rFonts w:hint="eastAsia"/>
          <w:lang w:eastAsia="zh-CN"/>
        </w:rPr>
        <w:t>务而</w:t>
      </w:r>
      <w:r>
        <w:rPr>
          <w:sz w:val="2"/>
          <w:lang w:eastAsia="zh-CN"/>
        </w:rPr>
        <w:t xml:space="preserve"> </w:t>
      </w:r>
      <w:r>
        <w:rPr>
          <w:rFonts w:hint="eastAsia"/>
          <w:lang w:eastAsia="zh-CN"/>
        </w:rPr>
        <w:t>对</w:t>
      </w:r>
      <w:r>
        <w:rPr>
          <w:sz w:val="2"/>
          <w:lang w:eastAsia="zh-CN"/>
        </w:rPr>
        <w:t xml:space="preserve"> </w:t>
      </w:r>
      <w:r>
        <w:rPr>
          <w:rFonts w:hint="eastAsia"/>
          <w:lang w:eastAsia="zh-CN"/>
        </w:rPr>
        <w:t>任</w:t>
      </w:r>
      <w:r>
        <w:rPr>
          <w:sz w:val="2"/>
          <w:lang w:eastAsia="zh-CN"/>
        </w:rPr>
        <w:t xml:space="preserve"> </w:t>
      </w:r>
      <w:r>
        <w:rPr>
          <w:rFonts w:hint="eastAsia"/>
          <w:lang w:eastAsia="zh-CN"/>
        </w:rPr>
        <w:t>何</w:t>
      </w:r>
      <w:r>
        <w:rPr>
          <w:sz w:val="2"/>
          <w:lang w:eastAsia="zh-CN"/>
        </w:rPr>
        <w:t xml:space="preserve"> </w:t>
      </w:r>
      <w:r>
        <w:rPr>
          <w:rFonts w:hint="eastAsia"/>
          <w:lang w:eastAsia="zh-CN"/>
        </w:rPr>
        <w:t>人</w:t>
      </w:r>
      <w:r>
        <w:rPr>
          <w:sz w:val="2"/>
          <w:lang w:eastAsia="zh-CN"/>
        </w:rPr>
        <w:t xml:space="preserve"> </w:t>
      </w:r>
      <w:r>
        <w:rPr>
          <w:rFonts w:hint="eastAsia"/>
          <w:lang w:eastAsia="zh-CN"/>
        </w:rPr>
        <w:t>士</w:t>
      </w:r>
      <w:r>
        <w:rPr>
          <w:sz w:val="2"/>
          <w:lang w:eastAsia="zh-CN"/>
        </w:rPr>
        <w:t xml:space="preserve"> </w:t>
      </w:r>
      <w:r>
        <w:rPr>
          <w:rFonts w:hint="eastAsia"/>
          <w:lang w:eastAsia="zh-CN"/>
        </w:rPr>
        <w:t>造</w:t>
      </w:r>
      <w:r>
        <w:rPr>
          <w:sz w:val="2"/>
          <w:lang w:eastAsia="zh-CN"/>
        </w:rPr>
        <w:t xml:space="preserve"> </w:t>
      </w:r>
      <w:r>
        <w:rPr>
          <w:rFonts w:hint="eastAsia"/>
          <w:lang w:eastAsia="zh-CN"/>
        </w:rPr>
        <w:t>成</w:t>
      </w:r>
      <w:r>
        <w:rPr>
          <w:sz w:val="2"/>
          <w:lang w:eastAsia="zh-CN"/>
        </w:rPr>
        <w:t xml:space="preserve"> </w:t>
      </w:r>
      <w:r>
        <w:rPr>
          <w:rFonts w:hint="eastAsia"/>
          <w:lang w:eastAsia="zh-CN"/>
        </w:rPr>
        <w:t>人</w:t>
      </w:r>
      <w:r>
        <w:rPr>
          <w:sz w:val="2"/>
          <w:lang w:eastAsia="zh-CN"/>
        </w:rPr>
        <w:t xml:space="preserve"> </w:t>
      </w:r>
      <w:r>
        <w:rPr>
          <w:rFonts w:hint="eastAsia"/>
          <w:lang w:eastAsia="zh-CN"/>
        </w:rPr>
        <w:t>身</w:t>
      </w:r>
      <w:r>
        <w:rPr>
          <w:sz w:val="2"/>
          <w:lang w:eastAsia="zh-CN"/>
        </w:rPr>
        <w:t xml:space="preserve"> </w:t>
      </w:r>
      <w:r>
        <w:rPr>
          <w:rFonts w:hint="eastAsia"/>
          <w:lang w:eastAsia="zh-CN"/>
        </w:rPr>
        <w:t>伤</w:t>
      </w:r>
      <w:r>
        <w:rPr>
          <w:sz w:val="2"/>
          <w:lang w:eastAsia="zh-CN"/>
        </w:rPr>
        <w:t xml:space="preserve"> </w:t>
      </w:r>
      <w:r>
        <w:rPr>
          <w:rFonts w:hint="eastAsia"/>
          <w:lang w:eastAsia="zh-CN"/>
        </w:rPr>
        <w:t>害</w:t>
      </w:r>
      <w:r>
        <w:rPr>
          <w:sz w:val="2"/>
          <w:lang w:eastAsia="zh-CN"/>
        </w:rPr>
        <w:t xml:space="preserve"> </w:t>
      </w:r>
      <w:r>
        <w:rPr>
          <w:rFonts w:hint="eastAsia"/>
          <w:lang w:eastAsia="zh-CN"/>
        </w:rPr>
        <w:t>或</w:t>
      </w:r>
      <w:r>
        <w:rPr>
          <w:sz w:val="2"/>
          <w:lang w:eastAsia="zh-CN"/>
        </w:rPr>
        <w:t xml:space="preserve"> </w:t>
      </w:r>
      <w:r>
        <w:rPr>
          <w:rFonts w:hint="eastAsia"/>
          <w:lang w:eastAsia="zh-CN"/>
        </w:rPr>
        <w:t>对</w:t>
      </w:r>
      <w:r>
        <w:rPr>
          <w:sz w:val="2"/>
          <w:lang w:eastAsia="zh-CN"/>
        </w:rPr>
        <w:t xml:space="preserve"> </w:t>
      </w:r>
      <w:r>
        <w:rPr>
          <w:rFonts w:hint="eastAsia"/>
          <w:lang w:eastAsia="zh-CN"/>
        </w:rPr>
        <w:t>任</w:t>
      </w:r>
      <w:r>
        <w:rPr>
          <w:sz w:val="2"/>
          <w:lang w:eastAsia="zh-CN"/>
        </w:rPr>
        <w:t xml:space="preserve"> </w:t>
      </w:r>
      <w:r>
        <w:rPr>
          <w:rFonts w:hint="eastAsia"/>
          <w:lang w:eastAsia="zh-CN"/>
        </w:rPr>
        <w:t>何</w:t>
      </w:r>
      <w:r>
        <w:rPr>
          <w:sz w:val="2"/>
          <w:lang w:eastAsia="zh-CN"/>
        </w:rPr>
        <w:t xml:space="preserve"> </w:t>
      </w:r>
      <w:r>
        <w:rPr>
          <w:rFonts w:hint="eastAsia"/>
          <w:lang w:eastAsia="zh-CN"/>
        </w:rPr>
        <w:t>有</w:t>
      </w:r>
      <w:r>
        <w:rPr>
          <w:sz w:val="2"/>
          <w:lang w:eastAsia="zh-CN"/>
        </w:rPr>
        <w:t xml:space="preserve"> </w:t>
      </w:r>
      <w:r>
        <w:rPr>
          <w:rFonts w:hint="eastAsia"/>
          <w:lang w:eastAsia="zh-CN"/>
        </w:rPr>
        <w:t>形</w:t>
      </w:r>
      <w:r>
        <w:rPr>
          <w:sz w:val="2"/>
          <w:lang w:eastAsia="zh-CN"/>
        </w:rPr>
        <w:t xml:space="preserve"> </w:t>
      </w:r>
      <w:r>
        <w:rPr>
          <w:rFonts w:hint="eastAsia"/>
          <w:lang w:eastAsia="zh-CN"/>
        </w:rPr>
        <w:t>财</w:t>
      </w:r>
      <w:r>
        <w:rPr>
          <w:sz w:val="2"/>
          <w:lang w:eastAsia="zh-CN"/>
        </w:rPr>
        <w:t xml:space="preserve"> </w:t>
      </w:r>
      <w:r>
        <w:rPr>
          <w:rFonts w:hint="eastAsia"/>
          <w:lang w:eastAsia="zh-CN"/>
        </w:rPr>
        <w:t>产造成任何损害而产生任何索赔、要求、</w:t>
      </w:r>
      <w:r w:rsidR="008363CA">
        <w:rPr>
          <w:rFonts w:hint="eastAsia"/>
          <w:lang w:eastAsia="zh-CN"/>
        </w:rPr>
        <w:t>诉讼</w:t>
      </w:r>
      <w:r>
        <w:rPr>
          <w:rFonts w:hint="eastAsia"/>
          <w:lang w:eastAsia="zh-CN"/>
        </w:rPr>
        <w:t>或</w:t>
      </w:r>
      <w:r w:rsidR="008363CA">
        <w:rPr>
          <w:rFonts w:hint="eastAsia"/>
          <w:lang w:eastAsia="zh-CN"/>
        </w:rPr>
        <w:t>支出</w:t>
      </w:r>
      <w:r>
        <w:rPr>
          <w:rFonts w:hint="eastAsia"/>
          <w:lang w:eastAsia="zh-CN"/>
        </w:rPr>
        <w:t>，</w:t>
      </w:r>
      <w:r w:rsidR="00F56DCB">
        <w:rPr>
          <w:rFonts w:hint="eastAsia"/>
          <w:lang w:eastAsia="zh-CN"/>
        </w:rPr>
        <w:t>分包商</w:t>
      </w:r>
      <w:r>
        <w:rPr>
          <w:rFonts w:hint="eastAsia"/>
          <w:lang w:eastAsia="zh-CN"/>
        </w:rPr>
        <w:t>同</w:t>
      </w:r>
      <w:r>
        <w:rPr>
          <w:sz w:val="2"/>
          <w:lang w:eastAsia="zh-CN"/>
        </w:rPr>
        <w:t xml:space="preserve"> </w:t>
      </w:r>
      <w:r>
        <w:rPr>
          <w:rFonts w:hint="eastAsia"/>
          <w:lang w:eastAsia="zh-CN"/>
        </w:rPr>
        <w:t>意</w:t>
      </w:r>
      <w:r w:rsidR="00735CB0">
        <w:rPr>
          <w:rFonts w:hint="eastAsia"/>
          <w:lang w:eastAsia="zh-CN"/>
        </w:rPr>
        <w:t>为</w:t>
      </w:r>
      <w:r w:rsidR="006130E3">
        <w:rPr>
          <w:rFonts w:ascii="Arial" w:hAnsi="Arial" w:cs="Arial"/>
          <w:lang w:eastAsia="zh-CN"/>
        </w:rPr>
        <w:t>SunGard</w:t>
      </w:r>
      <w:r w:rsidR="008D6F1D">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8D6F1D">
        <w:rPr>
          <w:rFonts w:ascii="Arial" w:hAnsi="Arial" w:cs="Arial" w:hint="eastAsia"/>
          <w:spacing w:val="-2"/>
          <w:kern w:val="2"/>
          <w:lang w:eastAsia="zh-CN"/>
        </w:rPr>
        <w:t>指定的客户）</w:t>
      </w:r>
      <w:r>
        <w:rPr>
          <w:rFonts w:hint="eastAsia"/>
          <w:lang w:eastAsia="zh-CN"/>
        </w:rPr>
        <w:t>及</w:t>
      </w:r>
      <w:r>
        <w:rPr>
          <w:sz w:val="2"/>
          <w:lang w:eastAsia="zh-CN"/>
        </w:rPr>
        <w:t xml:space="preserve"> </w:t>
      </w:r>
      <w:r>
        <w:rPr>
          <w:rFonts w:hint="eastAsia"/>
          <w:lang w:eastAsia="zh-CN"/>
        </w:rPr>
        <w:t>其</w:t>
      </w:r>
      <w:r>
        <w:rPr>
          <w:sz w:val="2"/>
          <w:lang w:eastAsia="zh-CN"/>
        </w:rPr>
        <w:t xml:space="preserve"> </w:t>
      </w:r>
      <w:r>
        <w:rPr>
          <w:rFonts w:hint="eastAsia"/>
          <w:lang w:eastAsia="zh-CN"/>
        </w:rPr>
        <w:t>董</w:t>
      </w:r>
      <w:r>
        <w:rPr>
          <w:sz w:val="2"/>
          <w:lang w:eastAsia="zh-CN"/>
        </w:rPr>
        <w:t xml:space="preserve"> </w:t>
      </w:r>
      <w:r>
        <w:rPr>
          <w:rFonts w:hint="eastAsia"/>
          <w:lang w:eastAsia="zh-CN"/>
        </w:rPr>
        <w:t>事、管</w:t>
      </w:r>
      <w:r>
        <w:rPr>
          <w:sz w:val="2"/>
          <w:lang w:eastAsia="zh-CN"/>
        </w:rPr>
        <w:t xml:space="preserve"> </w:t>
      </w:r>
      <w:r>
        <w:rPr>
          <w:rFonts w:hint="eastAsia"/>
          <w:lang w:eastAsia="zh-CN"/>
        </w:rPr>
        <w:t>理</w:t>
      </w:r>
      <w:r>
        <w:rPr>
          <w:sz w:val="2"/>
          <w:lang w:eastAsia="zh-CN"/>
        </w:rPr>
        <w:t xml:space="preserve"> </w:t>
      </w:r>
      <w:r>
        <w:rPr>
          <w:rFonts w:hint="eastAsia"/>
          <w:lang w:eastAsia="zh-CN"/>
        </w:rPr>
        <w:t>人</w:t>
      </w:r>
      <w:r>
        <w:rPr>
          <w:sz w:val="2"/>
          <w:lang w:eastAsia="zh-CN"/>
        </w:rPr>
        <w:t xml:space="preserve"> </w:t>
      </w:r>
      <w:r>
        <w:rPr>
          <w:rFonts w:hint="eastAsia"/>
          <w:lang w:eastAsia="zh-CN"/>
        </w:rPr>
        <w:t>员、股</w:t>
      </w:r>
      <w:r>
        <w:rPr>
          <w:sz w:val="2"/>
          <w:lang w:eastAsia="zh-CN"/>
        </w:rPr>
        <w:t xml:space="preserve"> </w:t>
      </w:r>
      <w:r>
        <w:rPr>
          <w:rFonts w:hint="eastAsia"/>
          <w:lang w:eastAsia="zh-CN"/>
        </w:rPr>
        <w:t>东、雇员、代</w:t>
      </w:r>
      <w:r>
        <w:rPr>
          <w:sz w:val="2"/>
          <w:lang w:eastAsia="zh-CN"/>
        </w:rPr>
        <w:t xml:space="preserve"> </w:t>
      </w:r>
      <w:r>
        <w:rPr>
          <w:rFonts w:hint="eastAsia"/>
          <w:lang w:eastAsia="zh-CN"/>
        </w:rPr>
        <w:t>理</w:t>
      </w:r>
      <w:r>
        <w:rPr>
          <w:sz w:val="2"/>
          <w:lang w:eastAsia="zh-CN"/>
        </w:rPr>
        <w:t xml:space="preserve"> </w:t>
      </w:r>
      <w:r>
        <w:rPr>
          <w:rFonts w:hint="eastAsia"/>
          <w:lang w:eastAsia="zh-CN"/>
        </w:rPr>
        <w:t>人</w:t>
      </w:r>
      <w:r>
        <w:rPr>
          <w:sz w:val="2"/>
          <w:lang w:eastAsia="zh-CN"/>
        </w:rPr>
        <w:t xml:space="preserve"> </w:t>
      </w:r>
      <w:r>
        <w:rPr>
          <w:rFonts w:hint="eastAsia"/>
          <w:lang w:eastAsia="zh-CN"/>
        </w:rPr>
        <w:t>和客户</w:t>
      </w:r>
      <w:r w:rsidR="00735CB0">
        <w:rPr>
          <w:rFonts w:hint="eastAsia"/>
          <w:lang w:eastAsia="zh-CN"/>
        </w:rPr>
        <w:t>免责</w:t>
      </w:r>
      <w:r w:rsidR="008363CA">
        <w:rPr>
          <w:rFonts w:hint="eastAsia"/>
          <w:lang w:eastAsia="zh-CN"/>
        </w:rPr>
        <w:t>，</w:t>
      </w:r>
      <w:r>
        <w:rPr>
          <w:sz w:val="2"/>
          <w:lang w:eastAsia="zh-CN"/>
        </w:rPr>
        <w:t xml:space="preserve"> </w:t>
      </w:r>
      <w:r>
        <w:rPr>
          <w:rFonts w:hint="eastAsia"/>
          <w:lang w:eastAsia="zh-CN"/>
        </w:rPr>
        <w:t>并</w:t>
      </w:r>
      <w:r>
        <w:rPr>
          <w:sz w:val="2"/>
          <w:lang w:eastAsia="zh-CN"/>
        </w:rPr>
        <w:t xml:space="preserve"> </w:t>
      </w:r>
      <w:r>
        <w:rPr>
          <w:rFonts w:hint="eastAsia"/>
          <w:lang w:eastAsia="zh-CN"/>
        </w:rPr>
        <w:t>使</w:t>
      </w:r>
      <w:r>
        <w:rPr>
          <w:sz w:val="2"/>
          <w:lang w:eastAsia="zh-CN"/>
        </w:rPr>
        <w:t xml:space="preserve"> </w:t>
      </w:r>
      <w:r>
        <w:rPr>
          <w:rFonts w:hint="eastAsia"/>
          <w:lang w:eastAsia="zh-CN"/>
        </w:rPr>
        <w:t>其等</w:t>
      </w:r>
      <w:r>
        <w:rPr>
          <w:sz w:val="2"/>
          <w:lang w:eastAsia="zh-CN"/>
        </w:rPr>
        <w:t xml:space="preserve"> </w:t>
      </w:r>
      <w:r>
        <w:rPr>
          <w:rFonts w:hint="eastAsia"/>
          <w:lang w:eastAsia="zh-CN"/>
        </w:rPr>
        <w:t>不</w:t>
      </w:r>
      <w:r>
        <w:rPr>
          <w:sz w:val="2"/>
          <w:lang w:eastAsia="zh-CN"/>
        </w:rPr>
        <w:t xml:space="preserve"> </w:t>
      </w:r>
      <w:r>
        <w:rPr>
          <w:rFonts w:hint="eastAsia"/>
          <w:lang w:eastAsia="zh-CN"/>
        </w:rPr>
        <w:t>受</w:t>
      </w:r>
      <w:r>
        <w:rPr>
          <w:sz w:val="2"/>
          <w:lang w:eastAsia="zh-CN"/>
        </w:rPr>
        <w:t xml:space="preserve"> </w:t>
      </w:r>
      <w:r>
        <w:rPr>
          <w:rFonts w:hint="eastAsia"/>
          <w:lang w:eastAsia="zh-CN"/>
        </w:rPr>
        <w:t>损</w:t>
      </w:r>
      <w:r>
        <w:rPr>
          <w:sz w:val="2"/>
          <w:lang w:eastAsia="zh-CN"/>
        </w:rPr>
        <w:t xml:space="preserve"> </w:t>
      </w:r>
      <w:r>
        <w:rPr>
          <w:rFonts w:hint="eastAsia"/>
          <w:lang w:eastAsia="zh-CN"/>
        </w:rPr>
        <w:t>害。</w:t>
      </w:r>
    </w:p>
    <w:p w:rsidR="00EA6FFA" w:rsidRPr="00EA6FFA" w:rsidRDefault="00EA6FFA" w:rsidP="004D671E">
      <w:pPr>
        <w:rPr>
          <w:lang w:eastAsia="zh-CN"/>
        </w:rPr>
      </w:pPr>
    </w:p>
    <w:p w:rsidR="004F2EF2" w:rsidRPr="00862DB7" w:rsidRDefault="00223FA9" w:rsidP="004D671E">
      <w:pPr>
        <w:pStyle w:val="2"/>
        <w:rPr>
          <w:lang w:eastAsia="zh-CN"/>
        </w:rPr>
      </w:pPr>
      <w:r w:rsidRPr="003748FE">
        <w:rPr>
          <w:rFonts w:ascii="Arial" w:hAnsi="Arial" w:cs="Arial" w:hint="eastAsia"/>
          <w:b/>
          <w:lang w:eastAsia="zh-CN"/>
        </w:rPr>
        <w:t>限制。</w:t>
      </w:r>
      <w:r w:rsidR="007C6C93" w:rsidRPr="002D7FAF">
        <w:rPr>
          <w:rFonts w:ascii="Arial" w:hAnsi="Arial" w:cs="Arial" w:hint="eastAsia"/>
          <w:b/>
          <w:lang w:eastAsia="zh-CN"/>
        </w:rPr>
        <w:t>就每一指定附件而言，</w:t>
      </w:r>
      <w:r w:rsidR="004F2EF2" w:rsidRPr="002D7FAF">
        <w:rPr>
          <w:b/>
          <w:lang w:eastAsia="zh-CN"/>
        </w:rPr>
        <w:t>在法律允许的范围内，</w:t>
      </w:r>
      <w:r w:rsidR="004F2EF2" w:rsidRPr="002D7FAF">
        <w:rPr>
          <w:rFonts w:hint="eastAsia"/>
          <w:b/>
          <w:lang w:eastAsia="zh-CN"/>
        </w:rPr>
        <w:t>(1) SunGard</w:t>
      </w:r>
      <w:r w:rsidR="004F2EF2" w:rsidRPr="002D7FAF">
        <w:rPr>
          <w:rFonts w:hint="eastAsia"/>
          <w:b/>
          <w:lang w:eastAsia="zh-CN"/>
        </w:rPr>
        <w:t>在该指定附件项下或与之有关的总的赔偿责任在任何情况下</w:t>
      </w:r>
      <w:r w:rsidR="004F2EF2" w:rsidRPr="002D7FAF">
        <w:rPr>
          <w:rFonts w:hint="eastAsia"/>
          <w:b/>
          <w:lang w:eastAsia="zh-CN"/>
        </w:rPr>
        <w:t>,</w:t>
      </w:r>
      <w:r w:rsidR="004F2EF2" w:rsidRPr="002D7FAF">
        <w:rPr>
          <w:rFonts w:hint="eastAsia"/>
          <w:b/>
          <w:lang w:eastAsia="zh-CN"/>
        </w:rPr>
        <w:t>不应超过</w:t>
      </w:r>
      <w:r w:rsidR="004F2EF2" w:rsidRPr="002D7FAF">
        <w:rPr>
          <w:rFonts w:hint="eastAsia"/>
          <w:b/>
          <w:lang w:eastAsia="zh-CN"/>
        </w:rPr>
        <w:t>SunGard</w:t>
      </w:r>
      <w:r w:rsidR="004F2EF2" w:rsidRPr="002D7FAF">
        <w:rPr>
          <w:rFonts w:hint="eastAsia"/>
          <w:b/>
          <w:lang w:eastAsia="zh-CN"/>
        </w:rPr>
        <w:t>向分包商已实际支付的费用；以及</w:t>
      </w:r>
      <w:r w:rsidR="004F2EF2" w:rsidRPr="002D7FAF">
        <w:rPr>
          <w:rFonts w:hint="eastAsia"/>
          <w:b/>
          <w:lang w:eastAsia="zh-CN"/>
        </w:rPr>
        <w:t xml:space="preserve">(2) </w:t>
      </w:r>
      <w:r w:rsidR="004F2EF2" w:rsidRPr="002D7FAF">
        <w:rPr>
          <w:b/>
          <w:lang w:eastAsia="zh-CN"/>
        </w:rPr>
        <w:t>在任何情况下，</w:t>
      </w:r>
      <w:r w:rsidR="004F2EF2" w:rsidRPr="002D7FAF">
        <w:rPr>
          <w:rFonts w:hint="eastAsia"/>
          <w:b/>
          <w:lang w:eastAsia="zh-CN"/>
        </w:rPr>
        <w:t>SunGard</w:t>
      </w:r>
      <w:r w:rsidR="004F2EF2" w:rsidRPr="002D7FAF">
        <w:rPr>
          <w:rFonts w:hint="eastAsia"/>
          <w:b/>
          <w:lang w:eastAsia="zh-CN"/>
        </w:rPr>
        <w:t>（或其提供软件或服务的关联公司）</w:t>
      </w:r>
      <w:r w:rsidR="004F2EF2" w:rsidRPr="002D7FAF">
        <w:rPr>
          <w:b/>
          <w:lang w:eastAsia="zh-CN"/>
        </w:rPr>
        <w:t>不应就任何类别</w:t>
      </w:r>
      <w:r w:rsidR="004F2EF2" w:rsidRPr="002D7FAF">
        <w:rPr>
          <w:b/>
          <w:lang w:eastAsia="zh-CN"/>
        </w:rPr>
        <w:lastRenderedPageBreak/>
        <w:t>的收入损失、利润损失、业务损失、</w:t>
      </w:r>
      <w:r w:rsidR="004F2EF2" w:rsidRPr="002D7FAF">
        <w:rPr>
          <w:rFonts w:hint="eastAsia"/>
          <w:b/>
          <w:lang w:eastAsia="zh-CN"/>
        </w:rPr>
        <w:t>贸易损失、数据</w:t>
      </w:r>
      <w:r w:rsidR="004F2EF2" w:rsidRPr="002D7FAF">
        <w:rPr>
          <w:b/>
          <w:lang w:eastAsia="zh-CN"/>
        </w:rPr>
        <w:t>丢失或损坏、或任何偶然的、间接的、附带性的、特别的或惩罚性的损害而对</w:t>
      </w:r>
      <w:r w:rsidR="004F2EF2" w:rsidRPr="002D7FAF">
        <w:rPr>
          <w:rFonts w:hint="eastAsia"/>
          <w:b/>
          <w:lang w:eastAsia="zh-CN"/>
        </w:rPr>
        <w:t>分包商</w:t>
      </w:r>
      <w:r w:rsidR="004F2EF2" w:rsidRPr="002D7FAF">
        <w:rPr>
          <w:b/>
          <w:lang w:eastAsia="zh-CN"/>
        </w:rPr>
        <w:t>或任何其它人士承担任何责任，即使已经向</w:t>
      </w:r>
      <w:r w:rsidR="004F2EF2" w:rsidRPr="002D7FAF">
        <w:rPr>
          <w:rFonts w:hint="eastAsia"/>
          <w:b/>
          <w:lang w:eastAsia="zh-CN"/>
        </w:rPr>
        <w:t>SunGard</w:t>
      </w:r>
      <w:r w:rsidR="004F2EF2" w:rsidRPr="002D7FAF">
        <w:rPr>
          <w:b/>
          <w:lang w:eastAsia="zh-CN"/>
        </w:rPr>
        <w:t>通报或</w:t>
      </w:r>
      <w:r w:rsidR="004F2EF2" w:rsidRPr="002D7FAF">
        <w:rPr>
          <w:rFonts w:hint="eastAsia"/>
          <w:b/>
          <w:lang w:eastAsia="zh-CN"/>
        </w:rPr>
        <w:t>SunGard</w:t>
      </w:r>
      <w:r w:rsidR="004F2EF2" w:rsidRPr="002D7FAF">
        <w:rPr>
          <w:b/>
          <w:lang w:eastAsia="zh-CN"/>
        </w:rPr>
        <w:t>已经知晓有此类损失或损害发生的可能性</w:t>
      </w:r>
      <w:r w:rsidR="004F2EF2" w:rsidRPr="002D7FAF">
        <w:rPr>
          <w:rFonts w:hint="eastAsia"/>
          <w:b/>
          <w:lang w:eastAsia="zh-CN"/>
        </w:rPr>
        <w:t>。但是，本条的任何规定都不得限制</w:t>
      </w:r>
      <w:r w:rsidR="002D7FAF" w:rsidRPr="002D7FAF">
        <w:rPr>
          <w:rFonts w:hint="eastAsia"/>
          <w:b/>
          <w:lang w:eastAsia="zh-CN"/>
        </w:rPr>
        <w:t>SunGard</w:t>
      </w:r>
      <w:r w:rsidR="004F2EF2" w:rsidRPr="002D7FAF">
        <w:rPr>
          <w:rFonts w:hint="eastAsia"/>
          <w:b/>
          <w:lang w:eastAsia="zh-CN"/>
        </w:rPr>
        <w:t>对</w:t>
      </w:r>
      <w:r w:rsidR="002D7FAF" w:rsidRPr="002D7FAF">
        <w:rPr>
          <w:rFonts w:hint="eastAsia"/>
          <w:b/>
          <w:lang w:eastAsia="zh-CN"/>
        </w:rPr>
        <w:t>分包商</w:t>
      </w:r>
      <w:r w:rsidR="004F2EF2" w:rsidRPr="002D7FAF">
        <w:rPr>
          <w:rFonts w:hint="eastAsia"/>
          <w:b/>
          <w:lang w:eastAsia="zh-CN"/>
        </w:rPr>
        <w:t>或其员工造成人身伤害或者</w:t>
      </w:r>
      <w:r w:rsidR="002D7FAF" w:rsidRPr="002D7FAF">
        <w:rPr>
          <w:rFonts w:hint="eastAsia"/>
          <w:b/>
          <w:lang w:eastAsia="zh-CN"/>
        </w:rPr>
        <w:t>SunGard</w:t>
      </w:r>
      <w:r w:rsidR="004F2EF2" w:rsidRPr="002D7FAF">
        <w:rPr>
          <w:rFonts w:hint="eastAsia"/>
          <w:b/>
          <w:lang w:eastAsia="zh-CN"/>
        </w:rPr>
        <w:t>出于故意或重大过失而对</w:t>
      </w:r>
      <w:r w:rsidR="002D7FAF" w:rsidRPr="002D7FAF">
        <w:rPr>
          <w:rFonts w:hint="eastAsia"/>
          <w:b/>
          <w:lang w:eastAsia="zh-CN"/>
        </w:rPr>
        <w:t>分包商</w:t>
      </w:r>
      <w:r w:rsidR="004F2EF2" w:rsidRPr="002D7FAF">
        <w:rPr>
          <w:rFonts w:hint="eastAsia"/>
          <w:b/>
          <w:lang w:eastAsia="zh-CN"/>
        </w:rPr>
        <w:t>造成财产损失所应承担的责任。本条将于本</w:t>
      </w:r>
      <w:r w:rsidR="00CC7C48" w:rsidRPr="002D7FAF">
        <w:rPr>
          <w:rFonts w:hint="eastAsia"/>
          <w:b/>
          <w:lang w:eastAsia="zh-CN"/>
        </w:rPr>
        <w:t>协议</w:t>
      </w:r>
      <w:r w:rsidR="004F2EF2" w:rsidRPr="002D7FAF">
        <w:rPr>
          <w:rFonts w:hint="eastAsia"/>
          <w:b/>
          <w:lang w:eastAsia="zh-CN"/>
        </w:rPr>
        <w:t>终止或届满后继续有效。</w:t>
      </w:r>
    </w:p>
    <w:p w:rsidR="004F2EF2" w:rsidRPr="004F2EF2" w:rsidRDefault="004F2EF2" w:rsidP="004D671E">
      <w:pPr>
        <w:rPr>
          <w:lang w:eastAsia="zh-CN"/>
        </w:rPr>
      </w:pPr>
    </w:p>
    <w:p w:rsidR="00A04947" w:rsidRPr="00570B98" w:rsidRDefault="00D40C87" w:rsidP="004D671E">
      <w:pPr>
        <w:pStyle w:val="2"/>
        <w:rPr>
          <w:rFonts w:ascii="Arial" w:hAnsi="Arial" w:cs="Arial"/>
          <w:b/>
          <w:lang w:eastAsia="zh-CN"/>
        </w:rPr>
      </w:pPr>
      <w:r w:rsidRPr="00D40C87">
        <w:rPr>
          <w:rFonts w:hint="eastAsia"/>
          <w:b/>
          <w:lang w:eastAsia="zh-CN"/>
        </w:rPr>
        <w:t>开</w:t>
      </w:r>
      <w:r w:rsidRPr="00D40C87">
        <w:rPr>
          <w:b/>
          <w:sz w:val="2"/>
          <w:lang w:eastAsia="zh-CN"/>
        </w:rPr>
        <w:t xml:space="preserve"> </w:t>
      </w:r>
      <w:r w:rsidRPr="00D40C87">
        <w:rPr>
          <w:rFonts w:hint="eastAsia"/>
          <w:b/>
          <w:lang w:eastAsia="zh-CN"/>
        </w:rPr>
        <w:t>诚</w:t>
      </w:r>
      <w:r w:rsidRPr="00D40C87">
        <w:rPr>
          <w:b/>
          <w:sz w:val="2"/>
          <w:lang w:eastAsia="zh-CN"/>
        </w:rPr>
        <w:t xml:space="preserve"> </w:t>
      </w:r>
      <w:r w:rsidRPr="00D40C87">
        <w:rPr>
          <w:rFonts w:hint="eastAsia"/>
          <w:b/>
          <w:lang w:eastAsia="zh-CN"/>
        </w:rPr>
        <w:t>布</w:t>
      </w:r>
      <w:r w:rsidRPr="00D40C87">
        <w:rPr>
          <w:b/>
          <w:sz w:val="2"/>
          <w:lang w:eastAsia="zh-CN"/>
        </w:rPr>
        <w:t xml:space="preserve"> </w:t>
      </w:r>
      <w:r w:rsidRPr="00D40C87">
        <w:rPr>
          <w:rFonts w:hint="eastAsia"/>
          <w:b/>
          <w:lang w:eastAsia="zh-CN"/>
        </w:rPr>
        <w:t>公</w:t>
      </w:r>
      <w:r w:rsidRPr="00D40C87">
        <w:rPr>
          <w:b/>
          <w:sz w:val="2"/>
          <w:lang w:eastAsia="zh-CN"/>
        </w:rPr>
        <w:t xml:space="preserve"> </w:t>
      </w:r>
      <w:r w:rsidRPr="00D40C87">
        <w:rPr>
          <w:rFonts w:hint="eastAsia"/>
          <w:b/>
          <w:lang w:eastAsia="zh-CN"/>
        </w:rPr>
        <w:t>的</w:t>
      </w:r>
      <w:r w:rsidRPr="00D40C87">
        <w:rPr>
          <w:b/>
          <w:sz w:val="2"/>
          <w:lang w:eastAsia="zh-CN"/>
        </w:rPr>
        <w:t xml:space="preserve"> </w:t>
      </w:r>
      <w:r w:rsidRPr="00D40C87">
        <w:rPr>
          <w:rFonts w:hint="eastAsia"/>
          <w:b/>
          <w:lang w:eastAsia="zh-CN"/>
        </w:rPr>
        <w:t>协</w:t>
      </w:r>
      <w:r w:rsidRPr="00D40C87">
        <w:rPr>
          <w:b/>
          <w:sz w:val="2"/>
          <w:lang w:eastAsia="zh-CN"/>
        </w:rPr>
        <w:t xml:space="preserve"> </w:t>
      </w:r>
      <w:r w:rsidRPr="00D40C87">
        <w:rPr>
          <w:rFonts w:hint="eastAsia"/>
          <w:b/>
          <w:lang w:eastAsia="zh-CN"/>
        </w:rPr>
        <w:t>商。本</w:t>
      </w:r>
      <w:r w:rsidRPr="00D40C87">
        <w:rPr>
          <w:b/>
          <w:sz w:val="2"/>
          <w:lang w:eastAsia="zh-CN"/>
        </w:rPr>
        <w:t xml:space="preserve"> </w:t>
      </w:r>
      <w:r w:rsidRPr="00D40C87">
        <w:rPr>
          <w:rFonts w:hint="eastAsia"/>
          <w:b/>
          <w:lang w:eastAsia="zh-CN"/>
        </w:rPr>
        <w:t>协</w:t>
      </w:r>
      <w:r w:rsidRPr="00D40C87">
        <w:rPr>
          <w:b/>
          <w:sz w:val="2"/>
          <w:lang w:eastAsia="zh-CN"/>
        </w:rPr>
        <w:t xml:space="preserve"> </w:t>
      </w:r>
      <w:r w:rsidRPr="00D40C87">
        <w:rPr>
          <w:rFonts w:hint="eastAsia"/>
          <w:b/>
          <w:lang w:eastAsia="zh-CN"/>
        </w:rPr>
        <w:t>议，包</w:t>
      </w:r>
      <w:r w:rsidRPr="00D40C87">
        <w:rPr>
          <w:b/>
          <w:sz w:val="2"/>
          <w:lang w:eastAsia="zh-CN"/>
        </w:rPr>
        <w:t xml:space="preserve"> </w:t>
      </w:r>
      <w:r w:rsidRPr="00D40C87">
        <w:rPr>
          <w:rFonts w:hint="eastAsia"/>
          <w:b/>
          <w:lang w:eastAsia="zh-CN"/>
        </w:rPr>
        <w:t>括</w:t>
      </w:r>
      <w:r>
        <w:rPr>
          <w:rFonts w:hint="eastAsia"/>
          <w:b/>
          <w:lang w:eastAsia="zh-CN"/>
        </w:rPr>
        <w:t>定价</w:t>
      </w:r>
      <w:r w:rsidRPr="00D40C87">
        <w:rPr>
          <w:rFonts w:hint="eastAsia"/>
          <w:b/>
          <w:lang w:eastAsia="zh-CN"/>
        </w:rPr>
        <w:t>，是</w:t>
      </w:r>
      <w:r w:rsidR="00F56DCB">
        <w:rPr>
          <w:b/>
          <w:lang w:eastAsia="zh-CN"/>
        </w:rPr>
        <w:t>分包商</w:t>
      </w:r>
      <w:r>
        <w:rPr>
          <w:rFonts w:hint="eastAsia"/>
          <w:b/>
          <w:lang w:eastAsia="zh-CN"/>
        </w:rPr>
        <w:t>与</w:t>
      </w:r>
      <w:r w:rsidR="006130E3" w:rsidRPr="0071753A">
        <w:rPr>
          <w:rFonts w:ascii="Arial" w:hAnsi="Arial" w:cs="Arial"/>
          <w:b/>
          <w:lang w:eastAsia="zh-CN"/>
        </w:rPr>
        <w:t>SunGard</w:t>
      </w:r>
      <w:r w:rsidRPr="0071753A">
        <w:rPr>
          <w:rFonts w:ascii="Arial" w:cs="Arial"/>
          <w:b/>
          <w:lang w:eastAsia="zh-CN"/>
        </w:rPr>
        <w:t>自</w:t>
      </w:r>
      <w:r w:rsidRPr="00D40C87">
        <w:rPr>
          <w:b/>
          <w:sz w:val="2"/>
          <w:lang w:eastAsia="zh-CN"/>
        </w:rPr>
        <w:t xml:space="preserve"> </w:t>
      </w:r>
      <w:r w:rsidRPr="00D40C87">
        <w:rPr>
          <w:rFonts w:hint="eastAsia"/>
          <w:b/>
          <w:lang w:eastAsia="zh-CN"/>
        </w:rPr>
        <w:t>由</w:t>
      </w:r>
      <w:r w:rsidRPr="00D40C87">
        <w:rPr>
          <w:b/>
          <w:sz w:val="2"/>
          <w:lang w:eastAsia="zh-CN"/>
        </w:rPr>
        <w:t xml:space="preserve"> </w:t>
      </w:r>
      <w:r w:rsidRPr="00D40C87">
        <w:rPr>
          <w:rFonts w:hint="eastAsia"/>
          <w:b/>
          <w:lang w:eastAsia="zh-CN"/>
        </w:rPr>
        <w:t>和</w:t>
      </w:r>
      <w:r w:rsidRPr="00D40C87">
        <w:rPr>
          <w:b/>
          <w:sz w:val="2"/>
          <w:lang w:eastAsia="zh-CN"/>
        </w:rPr>
        <w:t xml:space="preserve"> </w:t>
      </w:r>
      <w:r w:rsidRPr="00D40C87">
        <w:rPr>
          <w:rFonts w:hint="eastAsia"/>
          <w:b/>
          <w:lang w:eastAsia="zh-CN"/>
        </w:rPr>
        <w:t>开</w:t>
      </w:r>
      <w:r w:rsidRPr="00D40C87">
        <w:rPr>
          <w:b/>
          <w:sz w:val="2"/>
          <w:lang w:eastAsia="zh-CN"/>
        </w:rPr>
        <w:t xml:space="preserve"> </w:t>
      </w:r>
      <w:r w:rsidRPr="00D40C87">
        <w:rPr>
          <w:rFonts w:hint="eastAsia"/>
          <w:b/>
          <w:lang w:eastAsia="zh-CN"/>
        </w:rPr>
        <w:t>诚</w:t>
      </w:r>
      <w:r w:rsidRPr="00D40C87">
        <w:rPr>
          <w:b/>
          <w:sz w:val="2"/>
          <w:lang w:eastAsia="zh-CN"/>
        </w:rPr>
        <w:t xml:space="preserve"> </w:t>
      </w:r>
      <w:r w:rsidRPr="00D40C87">
        <w:rPr>
          <w:rFonts w:hint="eastAsia"/>
          <w:b/>
          <w:lang w:eastAsia="zh-CN"/>
        </w:rPr>
        <w:t>布</w:t>
      </w:r>
      <w:r w:rsidRPr="00D40C87">
        <w:rPr>
          <w:b/>
          <w:sz w:val="2"/>
          <w:lang w:eastAsia="zh-CN"/>
        </w:rPr>
        <w:t xml:space="preserve"> </w:t>
      </w:r>
      <w:r w:rsidRPr="00D40C87">
        <w:rPr>
          <w:rFonts w:hint="eastAsia"/>
          <w:b/>
          <w:lang w:eastAsia="zh-CN"/>
        </w:rPr>
        <w:t>公</w:t>
      </w:r>
      <w:r w:rsidRPr="00D40C87">
        <w:rPr>
          <w:b/>
          <w:sz w:val="2"/>
          <w:lang w:eastAsia="zh-CN"/>
        </w:rPr>
        <w:t xml:space="preserve"> </w:t>
      </w:r>
      <w:r w:rsidRPr="00D40C87">
        <w:rPr>
          <w:rFonts w:hint="eastAsia"/>
          <w:b/>
          <w:lang w:eastAsia="zh-CN"/>
        </w:rPr>
        <w:t>地</w:t>
      </w:r>
      <w:r w:rsidRPr="00D40C87">
        <w:rPr>
          <w:b/>
          <w:sz w:val="2"/>
          <w:lang w:eastAsia="zh-CN"/>
        </w:rPr>
        <w:t xml:space="preserve"> </w:t>
      </w:r>
      <w:r w:rsidRPr="00D40C87">
        <w:rPr>
          <w:rFonts w:hint="eastAsia"/>
          <w:b/>
          <w:lang w:eastAsia="zh-CN"/>
        </w:rPr>
        <w:t>协</w:t>
      </w:r>
      <w:r w:rsidRPr="00D40C87">
        <w:rPr>
          <w:b/>
          <w:sz w:val="2"/>
          <w:lang w:eastAsia="zh-CN"/>
        </w:rPr>
        <w:t xml:space="preserve"> </w:t>
      </w:r>
      <w:r w:rsidRPr="00D40C87">
        <w:rPr>
          <w:rFonts w:hint="eastAsia"/>
          <w:b/>
          <w:lang w:eastAsia="zh-CN"/>
        </w:rPr>
        <w:t>商</w:t>
      </w:r>
      <w:r w:rsidRPr="00D40C87">
        <w:rPr>
          <w:b/>
          <w:sz w:val="2"/>
          <w:lang w:eastAsia="zh-CN"/>
        </w:rPr>
        <w:t xml:space="preserve"> </w:t>
      </w:r>
      <w:r w:rsidRPr="00D40C87">
        <w:rPr>
          <w:rFonts w:hint="eastAsia"/>
          <w:b/>
          <w:lang w:eastAsia="zh-CN"/>
        </w:rPr>
        <w:t>议</w:t>
      </w:r>
      <w:r w:rsidRPr="00D40C87">
        <w:rPr>
          <w:b/>
          <w:sz w:val="2"/>
          <w:lang w:eastAsia="zh-CN"/>
        </w:rPr>
        <w:t xml:space="preserve"> </w:t>
      </w:r>
      <w:r w:rsidRPr="00D40C87">
        <w:rPr>
          <w:rFonts w:hint="eastAsia"/>
          <w:b/>
          <w:lang w:eastAsia="zh-CN"/>
        </w:rPr>
        <w:t>定</w:t>
      </w:r>
      <w:r w:rsidRPr="00D40C87">
        <w:rPr>
          <w:b/>
          <w:sz w:val="2"/>
          <w:lang w:eastAsia="zh-CN"/>
        </w:rPr>
        <w:t xml:space="preserve"> </w:t>
      </w:r>
      <w:r w:rsidRPr="00D40C87">
        <w:rPr>
          <w:rFonts w:hint="eastAsia"/>
          <w:b/>
          <w:lang w:eastAsia="zh-CN"/>
        </w:rPr>
        <w:t>的</w:t>
      </w:r>
      <w:r>
        <w:rPr>
          <w:rFonts w:hint="eastAsia"/>
          <w:b/>
          <w:lang w:eastAsia="zh-CN"/>
        </w:rPr>
        <w:t>。</w:t>
      </w:r>
      <w:r w:rsidRPr="00D40C87">
        <w:rPr>
          <w:rFonts w:hint="eastAsia"/>
          <w:b/>
          <w:lang w:eastAsia="zh-CN"/>
        </w:rPr>
        <w:t>双</w:t>
      </w:r>
      <w:r w:rsidRPr="00D40C87">
        <w:rPr>
          <w:b/>
          <w:sz w:val="2"/>
          <w:lang w:eastAsia="zh-CN"/>
        </w:rPr>
        <w:t xml:space="preserve"> </w:t>
      </w:r>
      <w:r w:rsidRPr="00D40C87">
        <w:rPr>
          <w:rFonts w:hint="eastAsia"/>
          <w:b/>
          <w:lang w:eastAsia="zh-CN"/>
        </w:rPr>
        <w:t>方</w:t>
      </w:r>
      <w:r w:rsidR="00B822C8">
        <w:rPr>
          <w:rFonts w:hint="eastAsia"/>
          <w:b/>
          <w:lang w:eastAsia="zh-CN"/>
        </w:rPr>
        <w:t>知道</w:t>
      </w:r>
      <w:r w:rsidR="000A5DC1">
        <w:rPr>
          <w:rFonts w:hint="eastAsia"/>
          <w:b/>
          <w:lang w:eastAsia="zh-CN"/>
        </w:rPr>
        <w:t>双方</w:t>
      </w:r>
      <w:r w:rsidRPr="00D40C87">
        <w:rPr>
          <w:b/>
          <w:sz w:val="2"/>
          <w:lang w:eastAsia="zh-CN"/>
        </w:rPr>
        <w:t xml:space="preserve"> </w:t>
      </w:r>
      <w:r w:rsidRPr="00D40C87">
        <w:rPr>
          <w:rFonts w:hint="eastAsia"/>
          <w:b/>
          <w:lang w:eastAsia="zh-CN"/>
        </w:rPr>
        <w:t>责</w:t>
      </w:r>
      <w:r w:rsidRPr="00D40C87">
        <w:rPr>
          <w:b/>
          <w:sz w:val="2"/>
          <w:lang w:eastAsia="zh-CN"/>
        </w:rPr>
        <w:t xml:space="preserve"> </w:t>
      </w:r>
      <w:r w:rsidRPr="00D40C87">
        <w:rPr>
          <w:rFonts w:hint="eastAsia"/>
          <w:b/>
          <w:lang w:eastAsia="zh-CN"/>
        </w:rPr>
        <w:t>任</w:t>
      </w:r>
      <w:r w:rsidR="000A5DC1">
        <w:rPr>
          <w:rFonts w:hint="eastAsia"/>
          <w:b/>
          <w:lang w:eastAsia="zh-CN"/>
        </w:rPr>
        <w:t>将</w:t>
      </w:r>
      <w:r w:rsidRPr="00D40C87">
        <w:rPr>
          <w:b/>
          <w:sz w:val="2"/>
          <w:lang w:eastAsia="zh-CN"/>
        </w:rPr>
        <w:t xml:space="preserve"> </w:t>
      </w:r>
      <w:r w:rsidRPr="00D40C87">
        <w:rPr>
          <w:rFonts w:hint="eastAsia"/>
          <w:b/>
          <w:lang w:eastAsia="zh-CN"/>
        </w:rPr>
        <w:t>按</w:t>
      </w:r>
      <w:r w:rsidRPr="00D40C87">
        <w:rPr>
          <w:b/>
          <w:sz w:val="2"/>
          <w:lang w:eastAsia="zh-CN"/>
        </w:rPr>
        <w:t xml:space="preserve"> </w:t>
      </w:r>
      <w:r w:rsidRPr="00D40C87">
        <w:rPr>
          <w:rFonts w:hint="eastAsia"/>
          <w:b/>
          <w:lang w:eastAsia="zh-CN"/>
        </w:rPr>
        <w:t>照</w:t>
      </w:r>
      <w:r w:rsidRPr="00D40C87">
        <w:rPr>
          <w:b/>
          <w:sz w:val="2"/>
          <w:lang w:eastAsia="zh-CN"/>
        </w:rPr>
        <w:t xml:space="preserve"> </w:t>
      </w:r>
      <w:r w:rsidRPr="00D40C87">
        <w:rPr>
          <w:rFonts w:hint="eastAsia"/>
          <w:b/>
          <w:lang w:eastAsia="zh-CN"/>
        </w:rPr>
        <w:t>本</w:t>
      </w:r>
      <w:r w:rsidRPr="00D40C87">
        <w:rPr>
          <w:b/>
          <w:sz w:val="2"/>
          <w:lang w:eastAsia="zh-CN"/>
        </w:rPr>
        <w:t xml:space="preserve"> </w:t>
      </w:r>
      <w:r w:rsidRPr="00D40C87">
        <w:rPr>
          <w:rFonts w:hint="eastAsia"/>
          <w:b/>
          <w:lang w:eastAsia="zh-CN"/>
        </w:rPr>
        <w:t>协</w:t>
      </w:r>
      <w:r w:rsidRPr="00D40C87">
        <w:rPr>
          <w:b/>
          <w:sz w:val="2"/>
          <w:lang w:eastAsia="zh-CN"/>
        </w:rPr>
        <w:t xml:space="preserve"> </w:t>
      </w:r>
      <w:r w:rsidRPr="00D40C87">
        <w:rPr>
          <w:rFonts w:hint="eastAsia"/>
          <w:b/>
          <w:lang w:eastAsia="zh-CN"/>
        </w:rPr>
        <w:t>议</w:t>
      </w:r>
      <w:r w:rsidRPr="00D40C87">
        <w:rPr>
          <w:b/>
          <w:sz w:val="2"/>
          <w:lang w:eastAsia="zh-CN"/>
        </w:rPr>
        <w:t xml:space="preserve"> </w:t>
      </w:r>
      <w:r w:rsidRPr="00D40C87">
        <w:rPr>
          <w:rFonts w:hint="eastAsia"/>
          <w:b/>
          <w:lang w:eastAsia="zh-CN"/>
        </w:rPr>
        <w:t>的</w:t>
      </w:r>
      <w:r w:rsidRPr="00D40C87">
        <w:rPr>
          <w:b/>
          <w:sz w:val="2"/>
          <w:lang w:eastAsia="zh-CN"/>
        </w:rPr>
        <w:t xml:space="preserve"> </w:t>
      </w:r>
      <w:r w:rsidRPr="00D40C87">
        <w:rPr>
          <w:rFonts w:hint="eastAsia"/>
          <w:b/>
          <w:lang w:eastAsia="zh-CN"/>
        </w:rPr>
        <w:t>规</w:t>
      </w:r>
      <w:r w:rsidRPr="00D40C87">
        <w:rPr>
          <w:b/>
          <w:sz w:val="2"/>
          <w:lang w:eastAsia="zh-CN"/>
        </w:rPr>
        <w:t xml:space="preserve"> </w:t>
      </w:r>
      <w:r w:rsidRPr="00D40C87">
        <w:rPr>
          <w:rFonts w:hint="eastAsia"/>
          <w:b/>
          <w:lang w:eastAsia="zh-CN"/>
        </w:rPr>
        <w:t>定</w:t>
      </w:r>
      <w:r>
        <w:rPr>
          <w:rFonts w:hint="eastAsia"/>
          <w:b/>
          <w:lang w:eastAsia="zh-CN"/>
        </w:rPr>
        <w:t>受</w:t>
      </w:r>
      <w:r w:rsidRPr="00D40C87">
        <w:rPr>
          <w:b/>
          <w:sz w:val="2"/>
          <w:lang w:eastAsia="zh-CN"/>
        </w:rPr>
        <w:t xml:space="preserve"> </w:t>
      </w:r>
      <w:r w:rsidRPr="00D40C87">
        <w:rPr>
          <w:rFonts w:hint="eastAsia"/>
          <w:b/>
          <w:lang w:eastAsia="zh-CN"/>
        </w:rPr>
        <w:t>限</w:t>
      </w:r>
      <w:r w:rsidRPr="00D40C87">
        <w:rPr>
          <w:b/>
          <w:sz w:val="2"/>
          <w:lang w:eastAsia="zh-CN"/>
        </w:rPr>
        <w:t xml:space="preserve"> </w:t>
      </w:r>
      <w:r w:rsidRPr="00D40C87">
        <w:rPr>
          <w:rFonts w:hint="eastAsia"/>
          <w:b/>
          <w:lang w:eastAsia="zh-CN"/>
        </w:rPr>
        <w:t>。</w:t>
      </w:r>
    </w:p>
    <w:p w:rsidR="008035D4" w:rsidRDefault="0056095E" w:rsidP="004D671E">
      <w:pPr>
        <w:pStyle w:val="1"/>
        <w:jc w:val="both"/>
        <w:rPr>
          <w:rFonts w:ascii="Arial" w:hAnsi="Arial" w:cs="Arial"/>
          <w:b w:val="0"/>
          <w:kern w:val="2"/>
          <w:sz w:val="22"/>
          <w:lang w:eastAsia="zh-CN"/>
        </w:rPr>
      </w:pPr>
      <w:bookmarkStart w:id="49" w:name="RESTRICTIONS"/>
      <w:bookmarkStart w:id="50" w:name="_Ref536599401"/>
      <w:bookmarkEnd w:id="49"/>
      <w:r>
        <w:rPr>
          <w:rFonts w:ascii="Arial" w:hAnsi="Arial" w:cs="Arial" w:hint="eastAsia"/>
          <w:kern w:val="2"/>
          <w:sz w:val="22"/>
          <w:lang w:eastAsia="zh-CN"/>
        </w:rPr>
        <w:t>保密、所有权和限制性</w:t>
      </w:r>
      <w:r w:rsidR="001846BF">
        <w:rPr>
          <w:rFonts w:ascii="Arial" w:hAnsi="Arial" w:cs="Arial" w:hint="eastAsia"/>
          <w:kern w:val="2"/>
          <w:sz w:val="22"/>
          <w:lang w:eastAsia="zh-CN"/>
        </w:rPr>
        <w:t>承诺</w:t>
      </w:r>
      <w:bookmarkEnd w:id="50"/>
    </w:p>
    <w:p w:rsidR="001846BF" w:rsidRPr="001846BF" w:rsidRDefault="001846BF" w:rsidP="004D671E">
      <w:pPr>
        <w:pStyle w:val="2"/>
        <w:rPr>
          <w:lang w:eastAsia="zh-CN"/>
        </w:rPr>
      </w:pPr>
      <w:bookmarkStart w:id="51" w:name="NONDISCLOSE"/>
      <w:bookmarkEnd w:id="51"/>
      <w:r>
        <w:rPr>
          <w:rFonts w:ascii="Arial" w:hAnsi="Arial" w:cs="Arial" w:hint="eastAsia"/>
          <w:b/>
          <w:kern w:val="2"/>
          <w:lang w:eastAsia="zh-CN"/>
        </w:rPr>
        <w:t>披露限制</w:t>
      </w:r>
      <w:r w:rsidR="005D1FFC">
        <w:rPr>
          <w:rFonts w:ascii="Arial" w:hAnsi="Arial" w:cs="Arial" w:hint="eastAsia"/>
          <w:b/>
          <w:kern w:val="2"/>
          <w:lang w:eastAsia="zh-CN"/>
        </w:rPr>
        <w:t>。</w:t>
      </w:r>
      <w:r w:rsidR="00AF4E89">
        <w:rPr>
          <w:rFonts w:ascii="Arial" w:hAnsi="Arial" w:cs="Arial" w:hint="eastAsia"/>
          <w:kern w:val="2"/>
          <w:lang w:eastAsia="zh-CN"/>
        </w:rPr>
        <w:t>如果一方</w:t>
      </w:r>
      <w:r>
        <w:rPr>
          <w:rFonts w:hint="eastAsia"/>
          <w:lang w:eastAsia="zh-CN"/>
        </w:rPr>
        <w:t>(</w:t>
      </w:r>
      <w:r w:rsidRPr="009555ED">
        <w:rPr>
          <w:rFonts w:hint="eastAsia"/>
          <w:lang w:eastAsia="zh-CN"/>
        </w:rPr>
        <w:t>“</w:t>
      </w:r>
      <w:r w:rsidR="00AF4E89" w:rsidRPr="009555ED">
        <w:rPr>
          <w:rFonts w:hint="eastAsia"/>
          <w:lang w:eastAsia="zh-CN"/>
        </w:rPr>
        <w:t>披露方</w:t>
      </w:r>
      <w:r w:rsidRPr="009555ED">
        <w:rPr>
          <w:rFonts w:hint="eastAsia"/>
          <w:lang w:eastAsia="zh-CN"/>
        </w:rPr>
        <w:t>”</w:t>
      </w:r>
      <w:r>
        <w:rPr>
          <w:rFonts w:hint="eastAsia"/>
          <w:lang w:eastAsia="zh-CN"/>
        </w:rPr>
        <w:t>)</w:t>
      </w:r>
      <w:r w:rsidR="00AF4E89">
        <w:rPr>
          <w:rFonts w:hint="eastAsia"/>
          <w:lang w:eastAsia="zh-CN"/>
        </w:rPr>
        <w:t>的</w:t>
      </w:r>
      <w:r w:rsidR="00EA7C91">
        <w:rPr>
          <w:rFonts w:hint="eastAsia"/>
          <w:lang w:eastAsia="zh-CN"/>
        </w:rPr>
        <w:t>任何</w:t>
      </w:r>
      <w:r w:rsidR="00AF4E89">
        <w:rPr>
          <w:rFonts w:hint="eastAsia"/>
          <w:lang w:eastAsia="zh-CN"/>
        </w:rPr>
        <w:t>保密资料为另一方</w:t>
      </w:r>
      <w:r w:rsidR="00EA7C91">
        <w:rPr>
          <w:rFonts w:hint="eastAsia"/>
          <w:lang w:eastAsia="zh-CN"/>
        </w:rPr>
        <w:t xml:space="preserve"> </w:t>
      </w:r>
      <w:r>
        <w:rPr>
          <w:rFonts w:hint="eastAsia"/>
          <w:lang w:eastAsia="zh-CN"/>
        </w:rPr>
        <w:t>(</w:t>
      </w:r>
      <w:r w:rsidRPr="009555ED">
        <w:rPr>
          <w:rFonts w:hint="eastAsia"/>
          <w:lang w:eastAsia="zh-CN"/>
        </w:rPr>
        <w:t>“</w:t>
      </w:r>
      <w:r w:rsidR="00AF4E89" w:rsidRPr="009555ED">
        <w:rPr>
          <w:rFonts w:hint="eastAsia"/>
          <w:lang w:eastAsia="zh-CN"/>
        </w:rPr>
        <w:t>接收方</w:t>
      </w:r>
      <w:r>
        <w:rPr>
          <w:rFonts w:hint="eastAsia"/>
          <w:lang w:eastAsia="zh-CN"/>
        </w:rPr>
        <w:t>”</w:t>
      </w:r>
      <w:r>
        <w:rPr>
          <w:rFonts w:hint="eastAsia"/>
          <w:lang w:eastAsia="zh-CN"/>
        </w:rPr>
        <w:t>)</w:t>
      </w:r>
      <w:r w:rsidR="00EA7C91" w:rsidRPr="00EA7C91">
        <w:rPr>
          <w:rFonts w:hint="eastAsia"/>
          <w:lang w:eastAsia="zh-CN"/>
        </w:rPr>
        <w:t xml:space="preserve"> </w:t>
      </w:r>
      <w:r w:rsidR="00EA7C91">
        <w:rPr>
          <w:rFonts w:hint="eastAsia"/>
          <w:lang w:eastAsia="zh-CN"/>
        </w:rPr>
        <w:t>无论是否经授权而</w:t>
      </w:r>
      <w:r w:rsidR="00AF4E89">
        <w:rPr>
          <w:rFonts w:hint="eastAsia"/>
          <w:lang w:eastAsia="zh-CN"/>
        </w:rPr>
        <w:t>占有，接收方</w:t>
      </w:r>
      <w:r w:rsidR="00137234">
        <w:rPr>
          <w:rFonts w:hint="eastAsia"/>
          <w:lang w:eastAsia="zh-CN"/>
        </w:rPr>
        <w:t>应</w:t>
      </w:r>
      <w:r w:rsidR="00EA7C91">
        <w:rPr>
          <w:rFonts w:hint="eastAsia"/>
          <w:lang w:eastAsia="zh-CN"/>
        </w:rPr>
        <w:t>对所有保密资料</w:t>
      </w:r>
      <w:r w:rsidR="002A1617">
        <w:rPr>
          <w:rFonts w:hint="eastAsia"/>
          <w:lang w:eastAsia="zh-CN"/>
        </w:rPr>
        <w:t>（</w:t>
      </w:r>
      <w:r w:rsidR="008D54C8">
        <w:rPr>
          <w:rFonts w:hint="eastAsia"/>
          <w:lang w:eastAsia="zh-CN"/>
        </w:rPr>
        <w:t>就</w:t>
      </w:r>
      <w:r w:rsidR="008D54C8">
        <w:rPr>
          <w:rFonts w:hint="eastAsia"/>
          <w:lang w:eastAsia="zh-CN"/>
        </w:rPr>
        <w:t>SunGard</w:t>
      </w:r>
      <w:r w:rsidR="008D54C8">
        <w:rPr>
          <w:rFonts w:hint="eastAsia"/>
          <w:lang w:eastAsia="zh-CN"/>
        </w:rPr>
        <w:t>的保密资料而言，还</w:t>
      </w:r>
      <w:r w:rsidR="002A1617">
        <w:rPr>
          <w:lang w:eastAsia="zh-CN"/>
        </w:rPr>
        <w:t>包括</w:t>
      </w:r>
      <w:r w:rsidR="002A1617">
        <w:rPr>
          <w:lang w:eastAsia="zh-CN"/>
        </w:rPr>
        <w:t>SunGard</w:t>
      </w:r>
      <w:r w:rsidR="002A1617">
        <w:rPr>
          <w:lang w:eastAsia="zh-CN"/>
        </w:rPr>
        <w:t>的专有物品）</w:t>
      </w:r>
      <w:r w:rsidR="00AF4E89">
        <w:rPr>
          <w:rFonts w:hint="eastAsia"/>
          <w:lang w:eastAsia="zh-CN"/>
        </w:rPr>
        <w:t>予以严格保密，并应采取所需的一切合理措施</w:t>
      </w:r>
      <w:r w:rsidR="00137234">
        <w:rPr>
          <w:rFonts w:hint="eastAsia"/>
          <w:lang w:eastAsia="zh-CN"/>
        </w:rPr>
        <w:t>维持其保密</w:t>
      </w:r>
      <w:r w:rsidR="00EA7C91">
        <w:rPr>
          <w:rFonts w:hint="eastAsia"/>
          <w:lang w:eastAsia="zh-CN"/>
        </w:rPr>
        <w:t>性</w:t>
      </w:r>
      <w:r w:rsidR="00AF4E89">
        <w:rPr>
          <w:rFonts w:hint="eastAsia"/>
          <w:lang w:eastAsia="zh-CN"/>
        </w:rPr>
        <w:t>。接收方不得为实施或履行本协议或法律要求以外的目的而使用或</w:t>
      </w:r>
      <w:r w:rsidR="00137234">
        <w:rPr>
          <w:rFonts w:hint="eastAsia"/>
          <w:lang w:eastAsia="zh-CN"/>
        </w:rPr>
        <w:t>披露</w:t>
      </w:r>
      <w:r w:rsidR="00AF4E89">
        <w:rPr>
          <w:rFonts w:hint="eastAsia"/>
          <w:lang w:eastAsia="zh-CN"/>
        </w:rPr>
        <w:t>披露方的保密资料，</w:t>
      </w:r>
      <w:r w:rsidR="00924BE0">
        <w:rPr>
          <w:rFonts w:hint="eastAsia"/>
          <w:lang w:eastAsia="zh-CN"/>
        </w:rPr>
        <w:t>在接收方在法律要求下使用或披露披露方的保密资料时</w:t>
      </w:r>
      <w:r w:rsidR="00AF4E89">
        <w:rPr>
          <w:rFonts w:hint="eastAsia"/>
          <w:lang w:eastAsia="zh-CN"/>
        </w:rPr>
        <w:t>披露方应有合理的机会取得保护令。</w:t>
      </w:r>
      <w:r w:rsidR="0030119E">
        <w:rPr>
          <w:rFonts w:hint="eastAsia"/>
          <w:lang w:eastAsia="zh-CN"/>
        </w:rPr>
        <w:t>接</w:t>
      </w:r>
      <w:r w:rsidR="00C01E29">
        <w:rPr>
          <w:rFonts w:hint="eastAsia"/>
          <w:lang w:eastAsia="zh-CN"/>
        </w:rPr>
        <w:t>收</w:t>
      </w:r>
      <w:r w:rsidR="0030119E">
        <w:rPr>
          <w:rFonts w:hint="eastAsia"/>
          <w:lang w:eastAsia="zh-CN"/>
        </w:rPr>
        <w:t>方应将使用</w:t>
      </w:r>
      <w:r w:rsidR="00E55F51">
        <w:rPr>
          <w:rFonts w:hint="eastAsia"/>
          <w:lang w:eastAsia="zh-CN"/>
        </w:rPr>
        <w:t>和</w:t>
      </w:r>
      <w:r w:rsidR="0030119E">
        <w:rPr>
          <w:rFonts w:hint="eastAsia"/>
          <w:lang w:eastAsia="zh-CN"/>
        </w:rPr>
        <w:t>接触披露方保密资料的人士限制在职责要求使用</w:t>
      </w:r>
      <w:r w:rsidR="00E55F51">
        <w:rPr>
          <w:rFonts w:hint="eastAsia"/>
          <w:lang w:eastAsia="zh-CN"/>
        </w:rPr>
        <w:t>或</w:t>
      </w:r>
      <w:r w:rsidR="0030119E">
        <w:rPr>
          <w:rFonts w:hint="eastAsia"/>
          <w:lang w:eastAsia="zh-CN"/>
        </w:rPr>
        <w:t>接触该资料的雇员和代理人</w:t>
      </w:r>
      <w:r w:rsidR="00961930">
        <w:rPr>
          <w:rFonts w:hint="eastAsia"/>
          <w:lang w:eastAsia="zh-CN"/>
        </w:rPr>
        <w:t>以内</w:t>
      </w:r>
      <w:r w:rsidR="0030119E">
        <w:rPr>
          <w:rFonts w:hint="eastAsia"/>
          <w:lang w:eastAsia="zh-CN"/>
        </w:rPr>
        <w:t>。</w:t>
      </w:r>
      <w:r w:rsidR="00E55F51">
        <w:rPr>
          <w:rFonts w:hint="eastAsia"/>
          <w:lang w:eastAsia="zh-CN"/>
        </w:rPr>
        <w:t>在这些雇员和代理人接触或占有披露方的任何保密资料之前，接收方应告知这些雇员和代理人保密资料的保密性质，并要求他们遵守本协议条款。如果接收方的任何雇员、代理人</w:t>
      </w:r>
      <w:r w:rsidR="005D1FFC">
        <w:rPr>
          <w:rFonts w:hint="eastAsia"/>
          <w:lang w:eastAsia="zh-CN"/>
        </w:rPr>
        <w:t>或从接收方或通过接收方接触或占有披露方任何保密资料的其他人士违反本协议，接收方应承担责任。</w:t>
      </w:r>
      <w:r w:rsidR="00F81DD3">
        <w:rPr>
          <w:rFonts w:hint="eastAsia"/>
          <w:lang w:eastAsia="zh-CN"/>
        </w:rPr>
        <w:t>分包商</w:t>
      </w:r>
      <w:r w:rsidR="00E6025E">
        <w:rPr>
          <w:rFonts w:hint="eastAsia"/>
          <w:lang w:eastAsia="zh-CN"/>
        </w:rPr>
        <w:t>将</w:t>
      </w:r>
      <w:r w:rsidR="002706F7">
        <w:rPr>
          <w:rFonts w:hint="eastAsia"/>
          <w:lang w:eastAsia="zh-CN"/>
        </w:rPr>
        <w:t>根据</w:t>
      </w:r>
      <w:r w:rsidR="002706F7">
        <w:rPr>
          <w:rFonts w:hint="eastAsia"/>
          <w:lang w:eastAsia="zh-CN"/>
        </w:rPr>
        <w:t>SunGard</w:t>
      </w:r>
      <w:r w:rsidR="002706F7">
        <w:rPr>
          <w:rFonts w:hint="eastAsia"/>
          <w:lang w:eastAsia="zh-CN"/>
        </w:rPr>
        <w:t>的安排另行签署含有针对分包商数据安全的保密协议。</w:t>
      </w:r>
      <w:r>
        <w:rPr>
          <w:lang w:eastAsia="zh-CN"/>
        </w:rPr>
        <w:t xml:space="preserve"> </w:t>
      </w:r>
    </w:p>
    <w:p w:rsidR="005D1FFC" w:rsidRPr="0071753A" w:rsidRDefault="006130E3" w:rsidP="004D671E">
      <w:pPr>
        <w:pStyle w:val="2"/>
        <w:rPr>
          <w:rFonts w:ascii="Arial" w:hAnsi="Arial" w:cs="Arial"/>
          <w:kern w:val="2"/>
          <w:lang w:eastAsia="zh-CN"/>
        </w:rPr>
      </w:pPr>
      <w:r w:rsidRPr="0071753A">
        <w:rPr>
          <w:rFonts w:ascii="Arial" w:hAnsi="Arial" w:cs="Arial"/>
          <w:b/>
          <w:kern w:val="2"/>
          <w:lang w:eastAsia="zh-CN"/>
        </w:rPr>
        <w:t>SunGard</w:t>
      </w:r>
      <w:r w:rsidR="005D1FFC">
        <w:rPr>
          <w:rFonts w:hint="eastAsia"/>
          <w:b/>
          <w:kern w:val="2"/>
          <w:lang w:eastAsia="zh-CN"/>
        </w:rPr>
        <w:t>的专有物品，所有权。</w:t>
      </w:r>
      <w:r w:rsidR="0099451F" w:rsidRPr="0099451F">
        <w:rPr>
          <w:rFonts w:hint="eastAsia"/>
          <w:kern w:val="2"/>
          <w:lang w:eastAsia="zh-CN"/>
        </w:rPr>
        <w:t>“</w:t>
      </w:r>
      <w:r w:rsidR="0099451F">
        <w:rPr>
          <w:rFonts w:hint="eastAsia"/>
          <w:kern w:val="2"/>
          <w:lang w:eastAsia="zh-CN"/>
        </w:rPr>
        <w:t>专有物品</w:t>
      </w:r>
      <w:r w:rsidR="0099451F">
        <w:rPr>
          <w:rFonts w:hint="eastAsia"/>
          <w:lang w:eastAsia="zh-CN"/>
        </w:rPr>
        <w:t>”是</w:t>
      </w:r>
      <w:r w:rsidR="00740731">
        <w:rPr>
          <w:rFonts w:hint="eastAsia"/>
          <w:kern w:val="2"/>
          <w:lang w:eastAsia="zh-CN"/>
        </w:rPr>
        <w:t>对</w:t>
      </w:r>
      <w:r w:rsidRPr="0071753A">
        <w:rPr>
          <w:rFonts w:ascii="Arial" w:hAnsi="Arial" w:cs="Arial"/>
          <w:kern w:val="2"/>
          <w:lang w:eastAsia="zh-CN"/>
        </w:rPr>
        <w:t>SunGard</w:t>
      </w:r>
      <w:r w:rsidR="00740731" w:rsidRPr="0071753A">
        <w:rPr>
          <w:rFonts w:ascii="Arial" w:cs="Arial"/>
          <w:kern w:val="2"/>
          <w:lang w:eastAsia="zh-CN"/>
        </w:rPr>
        <w:t>具有重大商业价值的</w:t>
      </w:r>
      <w:r w:rsidRPr="0071753A">
        <w:rPr>
          <w:rFonts w:ascii="Arial" w:hAnsi="Arial" w:cs="Arial"/>
          <w:kern w:val="2"/>
          <w:lang w:eastAsia="zh-CN"/>
        </w:rPr>
        <w:t>SunGard</w:t>
      </w:r>
      <w:r w:rsidR="0099451F" w:rsidRPr="0071753A">
        <w:rPr>
          <w:rFonts w:ascii="Arial" w:cs="Arial"/>
          <w:kern w:val="2"/>
          <w:lang w:eastAsia="zh-CN"/>
        </w:rPr>
        <w:t>的商业秘密和专有财产。在本协议项下提供</w:t>
      </w:r>
      <w:r w:rsidR="00513828" w:rsidRPr="0071753A">
        <w:rPr>
          <w:rFonts w:ascii="Arial" w:cs="Arial"/>
          <w:kern w:val="2"/>
          <w:lang w:eastAsia="zh-CN"/>
        </w:rPr>
        <w:t>给</w:t>
      </w:r>
      <w:r w:rsidR="00F56DCB" w:rsidRPr="0071753A">
        <w:rPr>
          <w:rFonts w:ascii="Arial" w:cs="Arial"/>
          <w:kern w:val="2"/>
          <w:lang w:eastAsia="zh-CN"/>
        </w:rPr>
        <w:t>分包商</w:t>
      </w:r>
      <w:r w:rsidR="0099451F" w:rsidRPr="0071753A">
        <w:rPr>
          <w:rFonts w:ascii="Arial" w:cs="Arial"/>
          <w:kern w:val="2"/>
          <w:lang w:eastAsia="zh-CN"/>
        </w:rPr>
        <w:t>的所有专有物品是在严格保密和有限使用基础上提供的。</w:t>
      </w:r>
      <w:r w:rsidR="00513828" w:rsidRPr="0071753A">
        <w:rPr>
          <w:rFonts w:ascii="Arial" w:cs="Arial"/>
          <w:kern w:val="2"/>
          <w:lang w:eastAsia="zh-CN"/>
        </w:rPr>
        <w:t>除了仅可在提供本协议项下的各项服务需要时严格按照本协议规定使用专有物品之外，</w:t>
      </w:r>
      <w:r w:rsidR="00F56DCB" w:rsidRPr="0071753A">
        <w:rPr>
          <w:rFonts w:ascii="Arial" w:cs="Arial"/>
          <w:kern w:val="2"/>
          <w:lang w:eastAsia="zh-CN"/>
        </w:rPr>
        <w:t>分包商</w:t>
      </w:r>
      <w:r w:rsidR="0099451F" w:rsidRPr="0071753A">
        <w:rPr>
          <w:rFonts w:ascii="Arial" w:cs="Arial"/>
          <w:kern w:val="2"/>
          <w:lang w:eastAsia="zh-CN"/>
        </w:rPr>
        <w:t>不得直接或间接地向任何人士传播、发布、展示、出借、提供或以其他方式披露</w:t>
      </w:r>
      <w:r w:rsidR="000B7D97" w:rsidRPr="0071753A">
        <w:rPr>
          <w:rFonts w:ascii="Arial" w:cs="Arial"/>
          <w:kern w:val="2"/>
          <w:lang w:eastAsia="zh-CN"/>
        </w:rPr>
        <w:t>任何</w:t>
      </w:r>
      <w:r w:rsidR="0099451F" w:rsidRPr="0071753A">
        <w:rPr>
          <w:rFonts w:ascii="Arial" w:cs="Arial"/>
          <w:kern w:val="2"/>
          <w:lang w:eastAsia="zh-CN"/>
        </w:rPr>
        <w:t>专有物品</w:t>
      </w:r>
      <w:r w:rsidR="000B7D97" w:rsidRPr="0071753A">
        <w:rPr>
          <w:rFonts w:ascii="Arial" w:cs="Arial"/>
          <w:kern w:val="2"/>
          <w:lang w:eastAsia="zh-CN"/>
        </w:rPr>
        <w:t>，或允许任何人士接触或占有任何专有物品</w:t>
      </w:r>
      <w:r w:rsidR="0099451F" w:rsidRPr="0071753A">
        <w:rPr>
          <w:rFonts w:ascii="Arial" w:cs="Arial"/>
          <w:kern w:val="2"/>
          <w:lang w:eastAsia="zh-CN"/>
        </w:rPr>
        <w:t>。</w:t>
      </w:r>
      <w:r w:rsidR="0009712E" w:rsidRPr="0071753A">
        <w:rPr>
          <w:rFonts w:ascii="Arial" w:cs="Arial"/>
          <w:kern w:val="2"/>
          <w:lang w:eastAsia="zh-CN"/>
        </w:rPr>
        <w:t>所有专有物品的所有权及所有相关的专利、版权、商标、商业秘密、知识产权和其他所有权均归且保持归</w:t>
      </w:r>
      <w:r w:rsidRPr="0071753A">
        <w:rPr>
          <w:rFonts w:ascii="Arial" w:hAnsi="Arial" w:cs="Arial"/>
          <w:kern w:val="2"/>
          <w:lang w:eastAsia="zh-CN"/>
        </w:rPr>
        <w:t>SunGard</w:t>
      </w:r>
      <w:r w:rsidR="00740731" w:rsidRPr="0071753A">
        <w:rPr>
          <w:rFonts w:ascii="Arial" w:cs="Arial"/>
          <w:kern w:val="2"/>
          <w:lang w:eastAsia="zh-CN"/>
        </w:rPr>
        <w:t>专</w:t>
      </w:r>
      <w:r w:rsidR="0009712E" w:rsidRPr="0071753A">
        <w:rPr>
          <w:rFonts w:ascii="Arial" w:cs="Arial"/>
          <w:kern w:val="2"/>
          <w:lang w:eastAsia="zh-CN"/>
        </w:rPr>
        <w:t>有。</w:t>
      </w:r>
      <w:r w:rsidR="008A09FA" w:rsidRPr="0071753A">
        <w:rPr>
          <w:rFonts w:ascii="Arial" w:cs="Arial"/>
          <w:kern w:val="2"/>
          <w:lang w:eastAsia="zh-CN"/>
        </w:rPr>
        <w:t>本协议并非销售协议，并无任何专有物品的所有权、专利、版权、商标、商业秘密、知识产权和其他所有权因本协议而转让给</w:t>
      </w:r>
      <w:r w:rsidR="00F56DCB" w:rsidRPr="0071753A">
        <w:rPr>
          <w:rFonts w:ascii="Arial" w:cs="Arial"/>
          <w:kern w:val="2"/>
          <w:lang w:eastAsia="zh-CN"/>
        </w:rPr>
        <w:t>分包商</w:t>
      </w:r>
      <w:r w:rsidR="008A09FA" w:rsidRPr="0071753A">
        <w:rPr>
          <w:rFonts w:ascii="Arial" w:cs="Arial"/>
          <w:kern w:val="2"/>
          <w:lang w:eastAsia="zh-CN"/>
        </w:rPr>
        <w:t>。</w:t>
      </w:r>
      <w:r w:rsidR="00F56DCB" w:rsidRPr="0071753A">
        <w:rPr>
          <w:rFonts w:ascii="Arial" w:cs="Arial"/>
          <w:kern w:val="2"/>
          <w:lang w:eastAsia="zh-CN"/>
        </w:rPr>
        <w:t>分包商</w:t>
      </w:r>
      <w:r w:rsidR="008A09FA" w:rsidRPr="0071753A">
        <w:rPr>
          <w:rFonts w:ascii="Arial" w:cs="Arial"/>
          <w:kern w:val="2"/>
          <w:lang w:eastAsia="zh-CN"/>
        </w:rPr>
        <w:t>占有的专有物品的所有</w:t>
      </w:r>
      <w:r w:rsidR="00C76458" w:rsidRPr="0071753A">
        <w:rPr>
          <w:rFonts w:ascii="Arial" w:cs="Arial"/>
          <w:kern w:val="2"/>
          <w:lang w:eastAsia="zh-CN"/>
        </w:rPr>
        <w:t>复制品</w:t>
      </w:r>
      <w:r w:rsidR="008A09FA" w:rsidRPr="0071753A">
        <w:rPr>
          <w:rFonts w:ascii="Arial" w:cs="Arial"/>
          <w:kern w:val="2"/>
          <w:lang w:eastAsia="zh-CN"/>
        </w:rPr>
        <w:t>应</w:t>
      </w:r>
      <w:r w:rsidR="00513828" w:rsidRPr="0071753A">
        <w:rPr>
          <w:rFonts w:ascii="Arial" w:cs="Arial"/>
          <w:kern w:val="2"/>
          <w:lang w:eastAsia="zh-CN"/>
        </w:rPr>
        <w:t>为并</w:t>
      </w:r>
      <w:r w:rsidR="008A09FA" w:rsidRPr="0071753A">
        <w:rPr>
          <w:rFonts w:ascii="Arial" w:cs="Arial"/>
          <w:kern w:val="2"/>
          <w:lang w:eastAsia="zh-CN"/>
        </w:rPr>
        <w:t>保持为</w:t>
      </w:r>
      <w:r w:rsidRPr="0071753A">
        <w:rPr>
          <w:rFonts w:ascii="Arial" w:hAnsi="Arial" w:cs="Arial"/>
          <w:kern w:val="2"/>
          <w:lang w:eastAsia="zh-CN"/>
        </w:rPr>
        <w:t>SunGard</w:t>
      </w:r>
      <w:r w:rsidR="00513828" w:rsidRPr="0071753A">
        <w:rPr>
          <w:rFonts w:ascii="Arial" w:cs="Arial"/>
          <w:kern w:val="2"/>
          <w:lang w:eastAsia="zh-CN"/>
        </w:rPr>
        <w:t>的</w:t>
      </w:r>
      <w:r w:rsidR="00DC0B68" w:rsidRPr="0071753A">
        <w:rPr>
          <w:rFonts w:ascii="Arial" w:cs="Arial"/>
          <w:kern w:val="2"/>
          <w:lang w:eastAsia="zh-CN"/>
        </w:rPr>
        <w:t>专有</w:t>
      </w:r>
      <w:r w:rsidR="008A09FA" w:rsidRPr="0071753A">
        <w:rPr>
          <w:rFonts w:ascii="Arial" w:cs="Arial"/>
          <w:kern w:val="2"/>
          <w:lang w:eastAsia="zh-CN"/>
        </w:rPr>
        <w:t>财产，</w:t>
      </w:r>
      <w:r w:rsidR="00513828" w:rsidRPr="0071753A">
        <w:rPr>
          <w:rFonts w:ascii="Arial" w:cs="Arial"/>
          <w:kern w:val="2"/>
          <w:lang w:eastAsia="zh-CN"/>
        </w:rPr>
        <w:t>且</w:t>
      </w:r>
      <w:r w:rsidR="008A09FA" w:rsidRPr="0071753A">
        <w:rPr>
          <w:rFonts w:ascii="Arial" w:cs="Arial"/>
          <w:kern w:val="2"/>
          <w:lang w:eastAsia="zh-CN"/>
        </w:rPr>
        <w:t>应该视为在本协议有效期内</w:t>
      </w:r>
      <w:r w:rsidR="00DC0B68" w:rsidRPr="0071753A">
        <w:rPr>
          <w:rFonts w:ascii="Arial" w:cs="Arial"/>
          <w:kern w:val="2"/>
          <w:lang w:eastAsia="zh-CN"/>
        </w:rPr>
        <w:t>被</w:t>
      </w:r>
      <w:r w:rsidR="008A09FA" w:rsidRPr="0071753A">
        <w:rPr>
          <w:rFonts w:ascii="Arial" w:cs="Arial"/>
          <w:kern w:val="2"/>
          <w:lang w:eastAsia="zh-CN"/>
        </w:rPr>
        <w:t>出借给</w:t>
      </w:r>
      <w:r w:rsidR="00F56DCB" w:rsidRPr="0071753A">
        <w:rPr>
          <w:rFonts w:ascii="Arial" w:cs="Arial"/>
          <w:kern w:val="2"/>
          <w:lang w:eastAsia="zh-CN"/>
        </w:rPr>
        <w:t>分包商</w:t>
      </w:r>
      <w:r w:rsidR="008A09FA" w:rsidRPr="0071753A">
        <w:rPr>
          <w:rFonts w:ascii="Arial" w:cs="Arial"/>
          <w:kern w:val="2"/>
          <w:lang w:eastAsia="zh-CN"/>
        </w:rPr>
        <w:t>。</w:t>
      </w:r>
    </w:p>
    <w:p w:rsidR="00970405" w:rsidRDefault="00DA60D4" w:rsidP="004D671E">
      <w:pPr>
        <w:pStyle w:val="2"/>
        <w:rPr>
          <w:rFonts w:ascii="Arial" w:hAnsi="Arial" w:cs="Arial"/>
        </w:rPr>
      </w:pPr>
      <w:r>
        <w:rPr>
          <w:rFonts w:ascii="Arial" w:hAnsi="Arial" w:cs="Arial" w:hint="eastAsia"/>
          <w:b/>
          <w:lang w:eastAsia="zh-CN"/>
        </w:rPr>
        <w:t>工作成果</w:t>
      </w:r>
      <w:r w:rsidR="00970405">
        <w:rPr>
          <w:rFonts w:ascii="Arial" w:hAnsi="Arial" w:cs="Arial" w:hint="eastAsia"/>
          <w:b/>
          <w:lang w:eastAsia="zh-CN"/>
        </w:rPr>
        <w:t>。</w:t>
      </w:r>
      <w:r w:rsidR="00970405">
        <w:rPr>
          <w:rFonts w:ascii="Arial" w:hAnsi="Arial" w:cs="Arial"/>
        </w:rPr>
        <w:t xml:space="preserve"> </w:t>
      </w:r>
    </w:p>
    <w:p w:rsidR="00970405" w:rsidRDefault="00F56DCB" w:rsidP="004D671E">
      <w:pPr>
        <w:pStyle w:val="3"/>
        <w:jc w:val="both"/>
        <w:rPr>
          <w:rFonts w:ascii="Arial" w:hAnsi="Arial" w:cs="Arial"/>
          <w:lang w:eastAsia="zh-CN"/>
        </w:rPr>
      </w:pPr>
      <w:r>
        <w:rPr>
          <w:rFonts w:ascii="Arial" w:hAnsi="Arial" w:cs="Arial" w:hint="eastAsia"/>
          <w:kern w:val="1"/>
          <w:lang w:eastAsia="zh-CN"/>
        </w:rPr>
        <w:t>分包商</w:t>
      </w:r>
      <w:r w:rsidR="00916DB9">
        <w:rPr>
          <w:rFonts w:ascii="Arial" w:hAnsi="Arial" w:cs="Arial" w:hint="eastAsia"/>
          <w:kern w:val="1"/>
          <w:lang w:eastAsia="zh-CN"/>
        </w:rPr>
        <w:t>向</w:t>
      </w:r>
      <w:r w:rsidR="006130E3">
        <w:rPr>
          <w:rFonts w:ascii="Arial" w:hAnsi="Arial" w:cs="Arial" w:hint="eastAsia"/>
          <w:kern w:val="1"/>
          <w:lang w:eastAsia="zh-CN"/>
        </w:rPr>
        <w:t>SunGard</w:t>
      </w:r>
      <w:r w:rsidR="005C029E">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5C029E">
        <w:rPr>
          <w:rFonts w:ascii="Arial" w:hAnsi="Arial" w:cs="Arial" w:hint="eastAsia"/>
          <w:spacing w:val="-2"/>
          <w:kern w:val="2"/>
          <w:lang w:eastAsia="zh-CN"/>
        </w:rPr>
        <w:t>指定的客户）</w:t>
      </w:r>
      <w:r w:rsidR="00916DB9">
        <w:rPr>
          <w:rFonts w:ascii="Arial" w:hAnsi="Arial" w:cs="Arial" w:hint="eastAsia"/>
          <w:kern w:val="1"/>
          <w:lang w:eastAsia="zh-CN"/>
        </w:rPr>
        <w:t>交付的或</w:t>
      </w:r>
      <w:r>
        <w:rPr>
          <w:rFonts w:ascii="Arial" w:hAnsi="Arial" w:cs="Arial" w:hint="eastAsia"/>
          <w:kern w:val="1"/>
          <w:lang w:eastAsia="zh-CN"/>
        </w:rPr>
        <w:t>分包商</w:t>
      </w:r>
      <w:r w:rsidR="00916DB9">
        <w:rPr>
          <w:rFonts w:ascii="Arial" w:hAnsi="Arial" w:cs="Arial" w:hint="eastAsia"/>
          <w:kern w:val="1"/>
          <w:lang w:eastAsia="zh-CN"/>
        </w:rPr>
        <w:t>根据指定附件提供各项服务而产生的</w:t>
      </w:r>
      <w:r w:rsidR="00970405">
        <w:rPr>
          <w:rFonts w:ascii="Arial" w:hAnsi="Arial" w:cs="Arial" w:hint="eastAsia"/>
          <w:kern w:val="1"/>
          <w:lang w:eastAsia="zh-CN"/>
        </w:rPr>
        <w:t>所有材料，无论是有形的或无形的，包括但不限于软件、目标代码、源代码、文件、工作</w:t>
      </w:r>
      <w:r w:rsidR="00577E8C">
        <w:rPr>
          <w:rFonts w:ascii="Arial" w:hAnsi="Arial" w:cs="Arial" w:hint="eastAsia"/>
          <w:kern w:val="1"/>
          <w:lang w:eastAsia="zh-CN"/>
        </w:rPr>
        <w:t>文件</w:t>
      </w:r>
      <w:r w:rsidR="00970405">
        <w:rPr>
          <w:rFonts w:ascii="Arial" w:hAnsi="Arial" w:cs="Arial" w:hint="eastAsia"/>
          <w:kern w:val="1"/>
          <w:lang w:eastAsia="zh-CN"/>
        </w:rPr>
        <w:t>、培训手册、笔记、绘图、数据、工序、数据表、规格、设计、方法、报告与屏幕格式，以及草图（“</w:t>
      </w:r>
      <w:r w:rsidR="00DA60D4">
        <w:rPr>
          <w:rFonts w:ascii="Arial" w:hAnsi="Arial" w:cs="Arial" w:hint="eastAsia"/>
          <w:kern w:val="1"/>
          <w:lang w:eastAsia="zh-CN"/>
        </w:rPr>
        <w:t>工作成果</w:t>
      </w:r>
      <w:r w:rsidR="00970405">
        <w:rPr>
          <w:rFonts w:ascii="Arial" w:hAnsi="Arial" w:cs="Arial" w:hint="eastAsia"/>
          <w:kern w:val="1"/>
          <w:lang w:eastAsia="zh-CN"/>
        </w:rPr>
        <w:t>”），均被视为</w:t>
      </w:r>
      <w:r w:rsidR="006130E3">
        <w:rPr>
          <w:rFonts w:ascii="Arial" w:hAnsi="Arial" w:cs="Arial" w:hint="eastAsia"/>
          <w:kern w:val="1"/>
          <w:lang w:eastAsia="zh-CN"/>
        </w:rPr>
        <w:t>SunGard</w:t>
      </w:r>
      <w:r w:rsidR="00970405">
        <w:rPr>
          <w:rFonts w:ascii="Arial" w:hAnsi="Arial" w:cs="Arial" w:hint="eastAsia"/>
          <w:kern w:val="1"/>
          <w:lang w:eastAsia="zh-CN"/>
        </w:rPr>
        <w:t>的财产。</w:t>
      </w:r>
      <w:r w:rsidR="00DA60D4">
        <w:rPr>
          <w:rFonts w:ascii="Arial" w:hAnsi="Arial" w:cs="Arial" w:hint="eastAsia"/>
          <w:kern w:val="1"/>
          <w:lang w:eastAsia="zh-CN"/>
        </w:rPr>
        <w:t>工作成果</w:t>
      </w:r>
      <w:r w:rsidR="00970405">
        <w:rPr>
          <w:rFonts w:ascii="Arial" w:hAnsi="Arial" w:cs="Arial" w:hint="eastAsia"/>
          <w:kern w:val="1"/>
          <w:lang w:eastAsia="zh-CN"/>
        </w:rPr>
        <w:t>应包括但不限于</w:t>
      </w:r>
      <w:r>
        <w:rPr>
          <w:rFonts w:ascii="Arial" w:hAnsi="Arial" w:cs="Arial" w:hint="eastAsia"/>
          <w:kern w:val="1"/>
          <w:lang w:eastAsia="zh-CN"/>
        </w:rPr>
        <w:t>分包商</w:t>
      </w:r>
      <w:r w:rsidR="00970405">
        <w:rPr>
          <w:rFonts w:ascii="Arial" w:hAnsi="Arial" w:cs="Arial" w:hint="eastAsia"/>
          <w:kern w:val="1"/>
          <w:lang w:eastAsia="zh-CN"/>
        </w:rPr>
        <w:t>在本协议的有效期内因各项服务而单独或与其他人共同制作、创造、开发、构想或落实做成的所有著作权作品、受版权保护的作品与发明。</w:t>
      </w:r>
      <w:r>
        <w:rPr>
          <w:rFonts w:ascii="Arial" w:hAnsi="Arial" w:cs="Arial" w:hint="eastAsia"/>
          <w:kern w:val="1"/>
          <w:lang w:eastAsia="zh-CN"/>
        </w:rPr>
        <w:t>分包商</w:t>
      </w:r>
      <w:r w:rsidR="00970405">
        <w:rPr>
          <w:rFonts w:ascii="Arial" w:hAnsi="Arial" w:cs="Arial" w:hint="eastAsia"/>
          <w:kern w:val="1"/>
          <w:lang w:eastAsia="zh-CN"/>
        </w:rPr>
        <w:t>特此将其可能在</w:t>
      </w:r>
      <w:r w:rsidR="00DA60D4">
        <w:rPr>
          <w:rFonts w:ascii="Arial" w:hAnsi="Arial" w:cs="Arial" w:hint="eastAsia"/>
          <w:kern w:val="1"/>
          <w:lang w:eastAsia="zh-CN"/>
        </w:rPr>
        <w:t>工作成果</w:t>
      </w:r>
      <w:r w:rsidR="00970405">
        <w:rPr>
          <w:rFonts w:ascii="Arial" w:hAnsi="Arial" w:cs="Arial" w:hint="eastAsia"/>
          <w:kern w:val="1"/>
          <w:lang w:eastAsia="zh-CN"/>
        </w:rPr>
        <w:t>中拥有或获得的全部权利、所有权和权益（包括但不限于在世界各地的专利、专利权、版权、商业秘密权和其他知识产权）（所有前述各项统称为“权利”）</w:t>
      </w:r>
      <w:r w:rsidR="00577E8C">
        <w:rPr>
          <w:rFonts w:ascii="Arial" w:hAnsi="Arial" w:cs="Arial" w:hint="eastAsia"/>
          <w:kern w:val="1"/>
          <w:lang w:eastAsia="zh-CN"/>
        </w:rPr>
        <w:t>转</w:t>
      </w:r>
      <w:r w:rsidR="00970405">
        <w:rPr>
          <w:rFonts w:ascii="Arial" w:hAnsi="Arial" w:cs="Arial" w:hint="eastAsia"/>
          <w:kern w:val="1"/>
          <w:lang w:eastAsia="zh-CN"/>
        </w:rPr>
        <w:t>让给</w:t>
      </w:r>
      <w:r w:rsidR="006130E3">
        <w:rPr>
          <w:rFonts w:ascii="Arial" w:hAnsi="Arial" w:cs="Arial" w:hint="eastAsia"/>
          <w:kern w:val="1"/>
          <w:lang w:eastAsia="zh-CN"/>
        </w:rPr>
        <w:t>SunGard</w:t>
      </w:r>
      <w:r w:rsidR="00970405">
        <w:rPr>
          <w:rFonts w:ascii="Arial" w:hAnsi="Arial" w:cs="Arial" w:hint="eastAsia"/>
          <w:kern w:val="1"/>
          <w:lang w:eastAsia="zh-CN"/>
        </w:rPr>
        <w:t>。</w:t>
      </w:r>
    </w:p>
    <w:p w:rsidR="00970405" w:rsidRDefault="00F56DCB" w:rsidP="004D671E">
      <w:pPr>
        <w:pStyle w:val="3"/>
        <w:jc w:val="both"/>
        <w:rPr>
          <w:rFonts w:ascii="Arial" w:hAnsi="Arial" w:cs="Arial"/>
          <w:lang w:eastAsia="zh-CN"/>
        </w:rPr>
      </w:pPr>
      <w:r>
        <w:rPr>
          <w:rFonts w:ascii="Arial" w:hAnsi="Arial" w:cs="Arial" w:hint="eastAsia"/>
          <w:lang w:eastAsia="zh-CN"/>
        </w:rPr>
        <w:lastRenderedPageBreak/>
        <w:t>分包商</w:t>
      </w:r>
      <w:r w:rsidR="00970405">
        <w:rPr>
          <w:rFonts w:ascii="Arial" w:hAnsi="Arial" w:cs="Arial" w:hint="eastAsia"/>
          <w:lang w:eastAsia="zh-CN"/>
        </w:rPr>
        <w:t>同意在本协议的有效期内及之后履</w:t>
      </w:r>
      <w:r w:rsidR="00C82B7C">
        <w:rPr>
          <w:rFonts w:ascii="Arial" w:hAnsi="Arial" w:cs="Arial" w:hint="eastAsia"/>
          <w:lang w:eastAsia="zh-CN"/>
        </w:rPr>
        <w:t>行</w:t>
      </w:r>
      <w:r w:rsidR="00970405">
        <w:rPr>
          <w:rFonts w:ascii="Arial" w:hAnsi="Arial" w:cs="Arial" w:hint="eastAsia"/>
          <w:lang w:eastAsia="zh-CN"/>
        </w:rPr>
        <w:t>所有</w:t>
      </w:r>
      <w:r w:rsidR="006130E3">
        <w:rPr>
          <w:rFonts w:ascii="Arial" w:hAnsi="Arial" w:cs="Arial" w:hint="eastAsia"/>
          <w:lang w:eastAsia="zh-CN"/>
        </w:rPr>
        <w:t>SunGard</w:t>
      </w:r>
      <w:r w:rsidR="00970405">
        <w:rPr>
          <w:rFonts w:ascii="Arial" w:hAnsi="Arial" w:cs="Arial" w:hint="eastAsia"/>
          <w:lang w:eastAsia="zh-CN"/>
        </w:rPr>
        <w:t>认为必要或适宜的行动，</w:t>
      </w:r>
      <w:r w:rsidR="00C82B7C">
        <w:rPr>
          <w:rFonts w:ascii="Arial" w:hAnsi="Arial" w:cs="Arial" w:hint="eastAsia"/>
          <w:lang w:eastAsia="zh-CN"/>
        </w:rPr>
        <w:t>以</w:t>
      </w:r>
      <w:r w:rsidR="00970405">
        <w:rPr>
          <w:rFonts w:ascii="Arial" w:hAnsi="Arial" w:cs="Arial" w:hint="eastAsia"/>
          <w:lang w:eastAsia="zh-CN"/>
        </w:rPr>
        <w:t>使</w:t>
      </w:r>
      <w:r w:rsidR="006130E3">
        <w:rPr>
          <w:rFonts w:ascii="Arial" w:hAnsi="Arial" w:cs="Arial" w:hint="eastAsia"/>
          <w:lang w:eastAsia="zh-CN"/>
        </w:rPr>
        <w:t>SunGard</w:t>
      </w:r>
      <w:r w:rsidR="00970405">
        <w:rPr>
          <w:rFonts w:ascii="Arial" w:hAnsi="Arial" w:cs="Arial" w:hint="eastAsia"/>
          <w:lang w:eastAsia="zh-CN"/>
        </w:rPr>
        <w:t>得以在任何及所有国家内证明、完善、取得、保存、保护和强制执行在</w:t>
      </w:r>
      <w:r w:rsidR="00DA60D4">
        <w:rPr>
          <w:rFonts w:ascii="Arial" w:hAnsi="Arial" w:cs="Arial" w:hint="eastAsia"/>
          <w:lang w:eastAsia="zh-CN"/>
        </w:rPr>
        <w:t>工作成果</w:t>
      </w:r>
      <w:r w:rsidR="009F1A89">
        <w:rPr>
          <w:rFonts w:ascii="Arial" w:hAnsi="Arial" w:cs="Arial" w:hint="eastAsia"/>
          <w:lang w:eastAsia="zh-CN"/>
        </w:rPr>
        <w:t>的</w:t>
      </w:r>
      <w:r w:rsidR="00970405">
        <w:rPr>
          <w:rFonts w:ascii="Arial" w:hAnsi="Arial" w:cs="Arial" w:hint="eastAsia"/>
          <w:lang w:eastAsia="zh-CN"/>
        </w:rPr>
        <w:t>和</w:t>
      </w:r>
      <w:r w:rsidR="00970405">
        <w:rPr>
          <w:rFonts w:ascii="Arial" w:hAnsi="Arial" w:cs="Arial" w:hint="eastAsia"/>
          <w:lang w:eastAsia="zh-CN"/>
        </w:rPr>
        <w:t>/</w:t>
      </w:r>
      <w:r w:rsidR="00970405">
        <w:rPr>
          <w:rFonts w:ascii="Arial" w:hAnsi="Arial" w:cs="Arial" w:hint="eastAsia"/>
          <w:lang w:eastAsia="zh-CN"/>
        </w:rPr>
        <w:t>或</w:t>
      </w:r>
      <w:r>
        <w:rPr>
          <w:rFonts w:ascii="Arial" w:hAnsi="Arial" w:cs="Arial" w:hint="eastAsia"/>
          <w:lang w:eastAsia="zh-CN"/>
        </w:rPr>
        <w:t>分包商</w:t>
      </w:r>
      <w:r w:rsidR="009F1A89">
        <w:rPr>
          <w:rFonts w:ascii="Arial" w:hAnsi="Arial" w:cs="Arial" w:hint="eastAsia"/>
          <w:lang w:eastAsia="zh-CN"/>
        </w:rPr>
        <w:t>转让的</w:t>
      </w:r>
      <w:r w:rsidR="00970405">
        <w:rPr>
          <w:rFonts w:ascii="Arial" w:hAnsi="Arial" w:cs="Arial" w:hint="eastAsia"/>
          <w:lang w:eastAsia="zh-CN"/>
        </w:rPr>
        <w:t>关于该</w:t>
      </w:r>
      <w:r w:rsidR="00DA60D4">
        <w:rPr>
          <w:rFonts w:ascii="Arial" w:hAnsi="Arial" w:cs="Arial" w:hint="eastAsia"/>
          <w:lang w:eastAsia="zh-CN"/>
        </w:rPr>
        <w:t>工作成果</w:t>
      </w:r>
      <w:r w:rsidR="00970405">
        <w:rPr>
          <w:rFonts w:ascii="Arial" w:hAnsi="Arial" w:cs="Arial" w:hint="eastAsia"/>
          <w:lang w:eastAsia="zh-CN"/>
        </w:rPr>
        <w:t>的权利。上述行动可能包括但不限于签署文件，以及在法律程序中给予合理的协助或合作。</w:t>
      </w:r>
      <w:r>
        <w:rPr>
          <w:rFonts w:ascii="Arial" w:hAnsi="Arial" w:cs="Arial" w:hint="eastAsia"/>
          <w:lang w:eastAsia="zh-CN"/>
        </w:rPr>
        <w:t>分包商</w:t>
      </w:r>
      <w:r w:rsidR="00970405">
        <w:rPr>
          <w:rFonts w:ascii="Arial" w:hAnsi="Arial" w:cs="Arial" w:hint="eastAsia"/>
          <w:lang w:eastAsia="zh-CN"/>
        </w:rPr>
        <w:t>特此不可撤回地指派并任命</w:t>
      </w:r>
      <w:r w:rsidR="006130E3">
        <w:rPr>
          <w:rFonts w:ascii="Arial" w:hAnsi="Arial" w:cs="Arial" w:hint="eastAsia"/>
          <w:lang w:eastAsia="zh-CN"/>
        </w:rPr>
        <w:t>SunGard</w:t>
      </w:r>
      <w:r w:rsidR="00970405">
        <w:rPr>
          <w:rFonts w:ascii="Arial" w:hAnsi="Arial" w:cs="Arial" w:hint="eastAsia"/>
          <w:lang w:eastAsia="zh-CN"/>
        </w:rPr>
        <w:t>及其</w:t>
      </w:r>
      <w:r w:rsidR="009F1A89">
        <w:rPr>
          <w:rFonts w:ascii="Arial" w:hAnsi="Arial" w:cs="Arial" w:hint="eastAsia"/>
          <w:lang w:eastAsia="zh-CN"/>
        </w:rPr>
        <w:t>充分</w:t>
      </w:r>
      <w:r w:rsidR="00970405">
        <w:rPr>
          <w:rFonts w:ascii="Arial" w:hAnsi="Arial" w:cs="Arial" w:hint="eastAsia"/>
          <w:lang w:eastAsia="zh-CN"/>
        </w:rPr>
        <w:t>授权的高管人员和代理担任</w:t>
      </w:r>
      <w:r>
        <w:rPr>
          <w:rFonts w:ascii="Arial" w:hAnsi="Arial" w:cs="Arial" w:hint="eastAsia"/>
          <w:lang w:eastAsia="zh-CN"/>
        </w:rPr>
        <w:t>分包商</w:t>
      </w:r>
      <w:r w:rsidR="00970405">
        <w:rPr>
          <w:rFonts w:ascii="Arial" w:hAnsi="Arial" w:cs="Arial" w:hint="eastAsia"/>
          <w:lang w:eastAsia="zh-CN"/>
        </w:rPr>
        <w:t>的代理和代理人，代表</w:t>
      </w:r>
      <w:r>
        <w:rPr>
          <w:rFonts w:ascii="Arial" w:hAnsi="Arial" w:cs="Arial" w:hint="eastAsia"/>
          <w:lang w:eastAsia="zh-CN"/>
        </w:rPr>
        <w:t>分包商</w:t>
      </w:r>
      <w:r w:rsidR="00970405">
        <w:rPr>
          <w:rFonts w:ascii="Arial" w:hAnsi="Arial" w:cs="Arial" w:hint="eastAsia"/>
          <w:lang w:eastAsia="zh-CN"/>
        </w:rPr>
        <w:t>签署并递交任何文件及作出所有其他合法行为以达致上述的目的，其</w:t>
      </w:r>
      <w:r w:rsidR="009F1A89">
        <w:rPr>
          <w:rFonts w:ascii="Arial" w:hAnsi="Arial" w:cs="Arial" w:hint="eastAsia"/>
          <w:lang w:eastAsia="zh-CN"/>
        </w:rPr>
        <w:t>签署并递交的文件及作出的其他合法行为</w:t>
      </w:r>
      <w:r w:rsidR="00970405">
        <w:rPr>
          <w:rFonts w:ascii="Arial" w:hAnsi="Arial" w:cs="Arial" w:hint="eastAsia"/>
          <w:lang w:eastAsia="zh-CN"/>
        </w:rPr>
        <w:t>具有的法律效力与效果如同</w:t>
      </w:r>
      <w:r>
        <w:rPr>
          <w:rFonts w:ascii="Arial" w:hAnsi="Arial" w:cs="Arial" w:hint="eastAsia"/>
          <w:lang w:eastAsia="zh-CN"/>
        </w:rPr>
        <w:t>分包商</w:t>
      </w:r>
      <w:r w:rsidR="00970405">
        <w:rPr>
          <w:rFonts w:ascii="Arial" w:hAnsi="Arial" w:cs="Arial" w:hint="eastAsia"/>
          <w:lang w:eastAsia="zh-CN"/>
        </w:rPr>
        <w:t>所作出的一样。</w:t>
      </w:r>
    </w:p>
    <w:p w:rsidR="00970405" w:rsidRDefault="00970405" w:rsidP="004D671E">
      <w:pPr>
        <w:pStyle w:val="3"/>
        <w:jc w:val="both"/>
        <w:rPr>
          <w:rFonts w:ascii="Arial" w:hAnsi="Arial" w:cs="Arial"/>
          <w:lang w:eastAsia="zh-CN"/>
        </w:rPr>
      </w:pPr>
      <w:r>
        <w:rPr>
          <w:rFonts w:ascii="Arial" w:hAnsi="Arial" w:cs="Arial" w:hint="eastAsia"/>
          <w:lang w:eastAsia="zh-CN"/>
        </w:rPr>
        <w:t>根据本协议出让的任何版权包括所有署名权、完整权、披露权和撤回权，以及任何可能名为或称为“道德权利”的其他权利（“道德权利”）。道德权利</w:t>
      </w:r>
      <w:r w:rsidR="00E30528">
        <w:rPr>
          <w:rFonts w:ascii="Arial" w:hAnsi="Arial" w:cs="Arial" w:hint="eastAsia"/>
          <w:lang w:eastAsia="zh-CN"/>
        </w:rPr>
        <w:t>根据适用法律和在法律许可的范围内</w:t>
      </w:r>
      <w:r>
        <w:rPr>
          <w:rFonts w:ascii="Arial" w:hAnsi="Arial" w:cs="Arial" w:hint="eastAsia"/>
          <w:lang w:eastAsia="zh-CN"/>
        </w:rPr>
        <w:t>不能予以出让的，</w:t>
      </w:r>
      <w:r w:rsidR="00F56DCB">
        <w:rPr>
          <w:rFonts w:ascii="Arial" w:hAnsi="Arial" w:cs="Arial" w:hint="eastAsia"/>
          <w:lang w:eastAsia="zh-CN"/>
        </w:rPr>
        <w:t>分包商</w:t>
      </w:r>
      <w:r>
        <w:rPr>
          <w:rFonts w:ascii="Arial" w:hAnsi="Arial" w:cs="Arial" w:hint="eastAsia"/>
          <w:lang w:eastAsia="zh-CN"/>
        </w:rPr>
        <w:t>特此对该等道德权利作出放弃，并且同意</w:t>
      </w:r>
      <w:r w:rsidR="006130E3">
        <w:rPr>
          <w:rFonts w:ascii="Arial" w:hAnsi="Arial" w:cs="Arial" w:hint="eastAsia"/>
          <w:lang w:eastAsia="zh-CN"/>
        </w:rPr>
        <w:t>SunGard</w:t>
      </w:r>
      <w:r w:rsidR="00264953">
        <w:rPr>
          <w:rFonts w:ascii="Arial" w:hAnsi="Arial" w:cs="Arial" w:hint="eastAsia"/>
          <w:lang w:eastAsia="zh-CN"/>
        </w:rPr>
        <w:t>作出</w:t>
      </w:r>
      <w:r>
        <w:rPr>
          <w:rFonts w:ascii="Arial" w:hAnsi="Arial" w:cs="Arial" w:hint="eastAsia"/>
          <w:lang w:eastAsia="zh-CN"/>
        </w:rPr>
        <w:t>在未获得</w:t>
      </w:r>
      <w:r w:rsidR="00264953">
        <w:rPr>
          <w:rFonts w:ascii="Arial" w:hAnsi="Arial" w:cs="Arial" w:hint="eastAsia"/>
          <w:lang w:eastAsia="zh-CN"/>
        </w:rPr>
        <w:t>此</w:t>
      </w:r>
      <w:r>
        <w:rPr>
          <w:rFonts w:ascii="Arial" w:hAnsi="Arial" w:cs="Arial" w:hint="eastAsia"/>
          <w:lang w:eastAsia="zh-CN"/>
        </w:rPr>
        <w:t>同意的情况下会侵犯道德权利的行为。</w:t>
      </w:r>
    </w:p>
    <w:p w:rsidR="00970405" w:rsidRDefault="00970405" w:rsidP="004D671E">
      <w:pPr>
        <w:pStyle w:val="3"/>
        <w:jc w:val="both"/>
        <w:rPr>
          <w:rFonts w:ascii="Arial" w:hAnsi="Arial" w:cs="Arial"/>
          <w:kern w:val="2"/>
          <w:lang w:eastAsia="zh-CN"/>
        </w:rPr>
      </w:pPr>
      <w:r>
        <w:rPr>
          <w:rFonts w:ascii="Arial" w:hAnsi="Arial" w:cs="Arial" w:hint="eastAsia"/>
          <w:lang w:eastAsia="zh-CN"/>
        </w:rPr>
        <w:t>如果根据本协议出让的任何权利或者任何</w:t>
      </w:r>
      <w:r w:rsidR="00DA60D4">
        <w:rPr>
          <w:rFonts w:ascii="Arial" w:hAnsi="Arial" w:cs="Arial" w:hint="eastAsia"/>
          <w:lang w:eastAsia="zh-CN"/>
        </w:rPr>
        <w:t>工作成果</w:t>
      </w:r>
      <w:r>
        <w:rPr>
          <w:rFonts w:ascii="Arial" w:hAnsi="Arial" w:cs="Arial" w:hint="eastAsia"/>
          <w:lang w:eastAsia="zh-CN"/>
        </w:rPr>
        <w:t>是以未根据本协议出让的技术或权利作为基础，或包含或属于这些技术或权利的改良项目或衍生产品，或在</w:t>
      </w:r>
      <w:r w:rsidR="00375E25">
        <w:rPr>
          <w:rFonts w:ascii="Arial" w:hAnsi="Arial" w:cs="Arial" w:hint="eastAsia"/>
          <w:lang w:eastAsia="zh-CN"/>
        </w:rPr>
        <w:t>不</w:t>
      </w:r>
      <w:r>
        <w:rPr>
          <w:rFonts w:ascii="Arial" w:hAnsi="Arial" w:cs="Arial" w:hint="eastAsia"/>
          <w:lang w:eastAsia="zh-CN"/>
        </w:rPr>
        <w:t>使用或侵犯这些技术或权利的情况下是无法合理地制作、使用、复制和分销上述的权利或</w:t>
      </w:r>
      <w:r w:rsidR="00DA60D4">
        <w:rPr>
          <w:rFonts w:ascii="Arial" w:hAnsi="Arial" w:cs="Arial" w:hint="eastAsia"/>
          <w:lang w:eastAsia="zh-CN"/>
        </w:rPr>
        <w:t>工作成果</w:t>
      </w:r>
      <w:r>
        <w:rPr>
          <w:rFonts w:ascii="Arial" w:hAnsi="Arial" w:cs="Arial" w:hint="eastAsia"/>
          <w:lang w:eastAsia="zh-CN"/>
        </w:rPr>
        <w:t>，</w:t>
      </w:r>
      <w:r w:rsidR="00F56DCB">
        <w:rPr>
          <w:rFonts w:ascii="Arial" w:hAnsi="Arial" w:cs="Arial" w:hint="eastAsia"/>
          <w:lang w:eastAsia="zh-CN"/>
        </w:rPr>
        <w:t>分包商</w:t>
      </w:r>
      <w:r>
        <w:rPr>
          <w:rFonts w:ascii="Arial" w:hAnsi="Arial" w:cs="Arial" w:hint="eastAsia"/>
          <w:lang w:eastAsia="zh-CN"/>
        </w:rPr>
        <w:t>特此授予</w:t>
      </w:r>
      <w:r w:rsidR="006130E3">
        <w:rPr>
          <w:rFonts w:ascii="Arial" w:hAnsi="Arial" w:cs="Arial" w:hint="eastAsia"/>
          <w:lang w:eastAsia="zh-CN"/>
        </w:rPr>
        <w:t>SunGard</w:t>
      </w:r>
      <w:r w:rsidRPr="0020779B">
        <w:rPr>
          <w:rFonts w:hint="eastAsia"/>
          <w:szCs w:val="22"/>
          <w:lang w:eastAsia="zh-CN"/>
        </w:rPr>
        <w:t>一项</w:t>
      </w:r>
      <w:r>
        <w:rPr>
          <w:rFonts w:hint="eastAsia"/>
          <w:szCs w:val="22"/>
          <w:lang w:eastAsia="zh-CN"/>
        </w:rPr>
        <w:t>永久的、不可撤回的、全球的、无须支付专利权费的、</w:t>
      </w:r>
      <w:r w:rsidRPr="0020779B">
        <w:rPr>
          <w:rFonts w:hint="eastAsia"/>
          <w:szCs w:val="22"/>
          <w:lang w:eastAsia="zh-CN"/>
        </w:rPr>
        <w:t>非排他性的</w:t>
      </w:r>
      <w:r>
        <w:rPr>
          <w:rFonts w:hint="eastAsia"/>
          <w:szCs w:val="22"/>
          <w:lang w:eastAsia="zh-CN"/>
        </w:rPr>
        <w:t>权利及</w:t>
      </w:r>
      <w:r w:rsidRPr="0020779B">
        <w:rPr>
          <w:rFonts w:hint="eastAsia"/>
          <w:szCs w:val="22"/>
          <w:lang w:eastAsia="zh-CN"/>
        </w:rPr>
        <w:t>许可</w:t>
      </w:r>
      <w:r>
        <w:rPr>
          <w:rFonts w:hint="eastAsia"/>
          <w:szCs w:val="22"/>
          <w:lang w:eastAsia="zh-CN"/>
        </w:rPr>
        <w:t>，使其可以利用并行使所有上述技术和权利，以</w:t>
      </w:r>
      <w:r w:rsidR="00375E25">
        <w:rPr>
          <w:rFonts w:hint="eastAsia"/>
          <w:szCs w:val="22"/>
          <w:lang w:eastAsia="zh-CN"/>
        </w:rPr>
        <w:t>便</w:t>
      </w:r>
      <w:r w:rsidR="006130E3" w:rsidRPr="0071753A">
        <w:rPr>
          <w:rFonts w:ascii="Arial" w:hAnsi="Arial" w:cs="Arial"/>
          <w:szCs w:val="22"/>
          <w:lang w:eastAsia="zh-CN"/>
        </w:rPr>
        <w:t>SunGard</w:t>
      </w:r>
      <w:r w:rsidR="00375E25">
        <w:rPr>
          <w:rFonts w:hint="eastAsia"/>
          <w:szCs w:val="22"/>
          <w:lang w:eastAsia="zh-CN"/>
        </w:rPr>
        <w:t>可行使或利用</w:t>
      </w:r>
      <w:r>
        <w:rPr>
          <w:rFonts w:hint="eastAsia"/>
          <w:szCs w:val="22"/>
          <w:lang w:eastAsia="zh-CN"/>
        </w:rPr>
        <w:t>任何</w:t>
      </w:r>
      <w:r w:rsidR="00DA60D4">
        <w:rPr>
          <w:rFonts w:hint="eastAsia"/>
          <w:szCs w:val="22"/>
          <w:lang w:eastAsia="zh-CN"/>
        </w:rPr>
        <w:t>工作成果</w:t>
      </w:r>
      <w:r>
        <w:rPr>
          <w:rFonts w:hint="eastAsia"/>
          <w:szCs w:val="22"/>
          <w:lang w:eastAsia="zh-CN"/>
        </w:rPr>
        <w:t>或权利（包括该等</w:t>
      </w:r>
      <w:r w:rsidR="00DA60D4">
        <w:rPr>
          <w:rFonts w:hint="eastAsia"/>
          <w:szCs w:val="22"/>
          <w:lang w:eastAsia="zh-CN"/>
        </w:rPr>
        <w:t>工作成果</w:t>
      </w:r>
      <w:r>
        <w:rPr>
          <w:rFonts w:hint="eastAsia"/>
          <w:szCs w:val="22"/>
          <w:lang w:eastAsia="zh-CN"/>
        </w:rPr>
        <w:t>或权利的任何修订、改良和衍生产品）。</w:t>
      </w:r>
    </w:p>
    <w:p w:rsidR="00970405" w:rsidRDefault="00970405" w:rsidP="004D671E">
      <w:pPr>
        <w:pStyle w:val="2"/>
        <w:rPr>
          <w:rFonts w:ascii="Arial" w:hAnsi="Arial" w:cs="Arial"/>
          <w:b/>
          <w:kern w:val="2"/>
          <w:lang w:eastAsia="zh-CN"/>
        </w:rPr>
      </w:pPr>
      <w:r>
        <w:rPr>
          <w:rFonts w:ascii="Arial" w:hAnsi="Arial" w:cs="Arial" w:hint="eastAsia"/>
          <w:b/>
          <w:kern w:val="2"/>
          <w:lang w:eastAsia="zh-CN"/>
        </w:rPr>
        <w:t>使用限制。</w:t>
      </w:r>
      <w:r>
        <w:rPr>
          <w:rFonts w:ascii="Arial" w:hAnsi="Arial" w:cs="Arial"/>
          <w:kern w:val="2"/>
          <w:lang w:eastAsia="zh-CN"/>
        </w:rPr>
        <w:t xml:space="preserve">  </w:t>
      </w:r>
      <w:r>
        <w:rPr>
          <w:rFonts w:ascii="Arial" w:hAnsi="Arial" w:cs="Arial" w:hint="eastAsia"/>
          <w:kern w:val="2"/>
          <w:lang w:eastAsia="zh-CN"/>
        </w:rPr>
        <w:t>除本协议明文允许外或除法律明文允许外，</w:t>
      </w:r>
      <w:r w:rsidR="00F56DCB">
        <w:rPr>
          <w:rFonts w:ascii="Arial" w:hAnsi="Arial" w:cs="Arial" w:hint="eastAsia"/>
          <w:kern w:val="2"/>
          <w:lang w:eastAsia="zh-CN"/>
        </w:rPr>
        <w:t>分包商</w:t>
      </w:r>
      <w:r>
        <w:rPr>
          <w:rFonts w:ascii="Arial" w:hAnsi="Arial" w:cs="Arial" w:hint="eastAsia"/>
          <w:kern w:val="2"/>
          <w:lang w:eastAsia="zh-CN"/>
        </w:rPr>
        <w:t>不得作出、</w:t>
      </w:r>
      <w:r w:rsidR="00F3677E">
        <w:rPr>
          <w:rFonts w:ascii="Arial" w:hAnsi="Arial" w:cs="Arial" w:hint="eastAsia"/>
          <w:kern w:val="2"/>
          <w:lang w:eastAsia="zh-CN"/>
        </w:rPr>
        <w:t>试</w:t>
      </w:r>
      <w:r>
        <w:rPr>
          <w:rFonts w:ascii="Arial" w:hAnsi="Arial" w:cs="Arial" w:hint="eastAsia"/>
          <w:kern w:val="2"/>
          <w:lang w:eastAsia="zh-CN"/>
        </w:rPr>
        <w:t>图作出或许可任何其他人士作出下列任何行为：</w:t>
      </w:r>
    </w:p>
    <w:p w:rsidR="00970405" w:rsidRDefault="00B75DF1" w:rsidP="004D671E">
      <w:pPr>
        <w:pStyle w:val="3"/>
        <w:jc w:val="both"/>
        <w:rPr>
          <w:rFonts w:ascii="Arial" w:hAnsi="Arial" w:cs="Arial"/>
          <w:kern w:val="2"/>
          <w:lang w:eastAsia="zh-CN"/>
        </w:rPr>
      </w:pPr>
      <w:r>
        <w:rPr>
          <w:rFonts w:ascii="Arial" w:hAnsi="Arial" w:cs="Arial" w:hint="eastAsia"/>
          <w:kern w:val="2"/>
          <w:lang w:eastAsia="zh-CN"/>
        </w:rPr>
        <w:t>除本协议明确</w:t>
      </w:r>
      <w:r w:rsidR="00F3677E">
        <w:rPr>
          <w:rFonts w:ascii="Arial" w:hAnsi="Arial" w:cs="Arial" w:hint="eastAsia"/>
          <w:kern w:val="2"/>
          <w:lang w:eastAsia="zh-CN"/>
        </w:rPr>
        <w:t>批准</w:t>
      </w:r>
      <w:r>
        <w:rPr>
          <w:rFonts w:ascii="Arial" w:hAnsi="Arial" w:cs="Arial" w:hint="eastAsia"/>
          <w:kern w:val="2"/>
          <w:lang w:eastAsia="zh-CN"/>
        </w:rPr>
        <w:t>以外，为</w:t>
      </w:r>
      <w:r w:rsidR="00970405">
        <w:rPr>
          <w:rFonts w:ascii="Arial" w:hAnsi="Arial" w:cs="Arial" w:hint="eastAsia"/>
          <w:kern w:val="2"/>
          <w:lang w:eastAsia="zh-CN"/>
        </w:rPr>
        <w:t>任何的目的</w:t>
      </w:r>
      <w:r>
        <w:rPr>
          <w:rFonts w:ascii="Arial" w:hAnsi="Arial" w:cs="Arial" w:hint="eastAsia"/>
          <w:kern w:val="2"/>
          <w:lang w:eastAsia="zh-CN"/>
        </w:rPr>
        <w:t>，在</w:t>
      </w:r>
      <w:r w:rsidR="00970405">
        <w:rPr>
          <w:rFonts w:ascii="Arial" w:hAnsi="Arial" w:cs="Arial" w:hint="eastAsia"/>
          <w:kern w:val="2"/>
          <w:lang w:eastAsia="zh-CN"/>
        </w:rPr>
        <w:t>任何地方或以</w:t>
      </w:r>
      <w:r>
        <w:rPr>
          <w:rFonts w:ascii="Arial" w:hAnsi="Arial" w:cs="Arial" w:hint="eastAsia"/>
          <w:kern w:val="2"/>
          <w:lang w:eastAsia="zh-CN"/>
        </w:rPr>
        <w:t>任何</w:t>
      </w:r>
      <w:r w:rsidR="00970405">
        <w:rPr>
          <w:rFonts w:ascii="Arial" w:hAnsi="Arial" w:cs="Arial" w:hint="eastAsia"/>
          <w:kern w:val="2"/>
          <w:lang w:eastAsia="zh-CN"/>
        </w:rPr>
        <w:t>方式使用任何专有物品；或</w:t>
      </w:r>
    </w:p>
    <w:p w:rsidR="00970405" w:rsidRDefault="00970405" w:rsidP="004D671E">
      <w:pPr>
        <w:pStyle w:val="3"/>
        <w:jc w:val="both"/>
        <w:rPr>
          <w:rFonts w:ascii="Arial" w:hAnsi="Arial" w:cs="Arial"/>
          <w:spacing w:val="-2"/>
          <w:kern w:val="2"/>
          <w:lang w:eastAsia="zh-CN"/>
        </w:rPr>
      </w:pPr>
      <w:r>
        <w:rPr>
          <w:rFonts w:ascii="Arial" w:hAnsi="Arial" w:cs="Arial" w:hint="eastAsia"/>
          <w:spacing w:val="-2"/>
          <w:kern w:val="2"/>
          <w:lang w:eastAsia="zh-CN"/>
        </w:rPr>
        <w:t>制作或保留任何专有物品的复制品，但本协议</w:t>
      </w:r>
      <w:r w:rsidR="007A252A">
        <w:rPr>
          <w:rFonts w:ascii="Arial" w:hAnsi="Arial" w:cs="Arial" w:hint="eastAsia"/>
          <w:spacing w:val="-2"/>
          <w:kern w:val="2"/>
          <w:lang w:eastAsia="zh-CN"/>
        </w:rPr>
        <w:t>明确</w:t>
      </w:r>
      <w:r>
        <w:rPr>
          <w:rFonts w:ascii="Arial" w:hAnsi="Arial" w:cs="Arial" w:hint="eastAsia"/>
          <w:spacing w:val="-2"/>
          <w:kern w:val="2"/>
          <w:lang w:eastAsia="zh-CN"/>
        </w:rPr>
        <w:t>批准的除外；或</w:t>
      </w:r>
    </w:p>
    <w:p w:rsidR="00970405" w:rsidRDefault="00970405" w:rsidP="004D671E">
      <w:pPr>
        <w:pStyle w:val="3"/>
        <w:jc w:val="both"/>
        <w:rPr>
          <w:rFonts w:ascii="Arial" w:hAnsi="Arial" w:cs="Arial"/>
          <w:spacing w:val="-2"/>
          <w:kern w:val="2"/>
          <w:lang w:eastAsia="zh-CN"/>
        </w:rPr>
      </w:pPr>
      <w:r>
        <w:rPr>
          <w:rFonts w:ascii="Arial" w:hAnsi="Arial" w:cs="Arial" w:hint="eastAsia"/>
          <w:spacing w:val="-2"/>
          <w:kern w:val="2"/>
          <w:lang w:eastAsia="zh-CN"/>
        </w:rPr>
        <w:t>创造或再创造任何专有物品的源代码，或重新建造、反向建造、反向编译或反汇编任何专有物品，但在适用法律特别许可的范围内进行的除外；或</w:t>
      </w:r>
    </w:p>
    <w:p w:rsidR="00970405" w:rsidRDefault="00970405" w:rsidP="004D671E">
      <w:pPr>
        <w:pStyle w:val="3"/>
        <w:jc w:val="both"/>
        <w:rPr>
          <w:rFonts w:ascii="Arial" w:hAnsi="Arial" w:cs="Arial"/>
          <w:spacing w:val="-2"/>
          <w:kern w:val="2"/>
          <w:lang w:eastAsia="zh-CN"/>
        </w:rPr>
      </w:pPr>
      <w:r>
        <w:rPr>
          <w:rFonts w:ascii="Arial" w:hAnsi="Arial" w:cs="Arial" w:hint="eastAsia"/>
          <w:spacing w:val="-2"/>
          <w:kern w:val="2"/>
          <w:lang w:eastAsia="zh-CN"/>
        </w:rPr>
        <w:t>在任何专有物品的基础上修改、改编、解译或创造任何衍生作品，或将任何专有物品与任何软件或文件组合或合并或将之纳入或并入任何软件或文件中，但在适用法律特别许可的范围内进行的除外；</w:t>
      </w:r>
    </w:p>
    <w:p w:rsidR="00970405" w:rsidRDefault="00970405" w:rsidP="004D671E">
      <w:pPr>
        <w:pStyle w:val="3"/>
        <w:jc w:val="both"/>
        <w:rPr>
          <w:rFonts w:ascii="Arial" w:hAnsi="Arial" w:cs="Arial"/>
          <w:spacing w:val="-2"/>
          <w:kern w:val="2"/>
          <w:lang w:eastAsia="zh-CN"/>
        </w:rPr>
      </w:pPr>
      <w:r>
        <w:rPr>
          <w:rFonts w:ascii="Arial" w:hAnsi="Arial" w:cs="Arial" w:hint="eastAsia"/>
          <w:spacing w:val="-2"/>
          <w:kern w:val="2"/>
          <w:lang w:eastAsia="zh-CN"/>
        </w:rPr>
        <w:t>提及或以其他方式使用任何专有物品</w:t>
      </w:r>
      <w:r w:rsidR="002853F0">
        <w:rPr>
          <w:rFonts w:ascii="Arial" w:hAnsi="Arial" w:cs="Arial" w:hint="eastAsia"/>
          <w:spacing w:val="-2"/>
          <w:kern w:val="2"/>
          <w:lang w:eastAsia="zh-CN"/>
        </w:rPr>
        <w:t>以</w:t>
      </w:r>
      <w:r>
        <w:rPr>
          <w:rFonts w:ascii="Arial" w:hAnsi="Arial" w:cs="Arial" w:hint="eastAsia"/>
          <w:spacing w:val="-2"/>
          <w:kern w:val="2"/>
          <w:lang w:eastAsia="zh-CN"/>
        </w:rPr>
        <w:t>：</w:t>
      </w:r>
      <w:r>
        <w:rPr>
          <w:rFonts w:ascii="Arial" w:hAnsi="Arial" w:cs="Arial"/>
          <w:spacing w:val="-2"/>
          <w:kern w:val="2"/>
          <w:lang w:eastAsia="zh-CN"/>
        </w:rPr>
        <w:t xml:space="preserve">(i) </w:t>
      </w:r>
      <w:r>
        <w:rPr>
          <w:rFonts w:ascii="Arial" w:hAnsi="Arial" w:cs="Arial" w:hint="eastAsia"/>
          <w:spacing w:val="-2"/>
          <w:kern w:val="2"/>
          <w:lang w:eastAsia="zh-CN"/>
        </w:rPr>
        <w:t>开发任何具有与</w:t>
      </w:r>
      <w:r w:rsidR="00DA60D4">
        <w:rPr>
          <w:rFonts w:ascii="Arial" w:hAnsi="Arial" w:cs="Arial" w:hint="eastAsia"/>
          <w:spacing w:val="-2"/>
          <w:kern w:val="2"/>
          <w:lang w:eastAsia="zh-CN"/>
        </w:rPr>
        <w:t>工作成果</w:t>
      </w:r>
      <w:r>
        <w:rPr>
          <w:rFonts w:ascii="Arial" w:hAnsi="Arial" w:cs="Arial" w:hint="eastAsia"/>
          <w:spacing w:val="-2"/>
          <w:kern w:val="2"/>
          <w:lang w:eastAsia="zh-CN"/>
        </w:rPr>
        <w:t>或任何专有物品相类似的功能特点、视像表示或其他特征的产品或服务，或</w:t>
      </w:r>
      <w:r>
        <w:rPr>
          <w:rFonts w:ascii="Arial" w:hAnsi="Arial" w:cs="Arial"/>
          <w:spacing w:val="-2"/>
          <w:kern w:val="2"/>
          <w:lang w:eastAsia="zh-CN"/>
        </w:rPr>
        <w:t xml:space="preserve">(ii) </w:t>
      </w:r>
      <w:r>
        <w:rPr>
          <w:rFonts w:ascii="Arial" w:hAnsi="Arial" w:cs="Arial" w:hint="eastAsia"/>
          <w:spacing w:val="-2"/>
          <w:kern w:val="2"/>
          <w:lang w:eastAsia="zh-CN"/>
        </w:rPr>
        <w:t>与</w:t>
      </w:r>
      <w:r w:rsidR="006130E3">
        <w:rPr>
          <w:rFonts w:ascii="Arial" w:hAnsi="Arial" w:cs="Arial" w:hint="eastAsia"/>
          <w:spacing w:val="-2"/>
          <w:kern w:val="2"/>
          <w:lang w:eastAsia="zh-CN"/>
        </w:rPr>
        <w:t>SunGard</w:t>
      </w:r>
      <w:r>
        <w:rPr>
          <w:rFonts w:ascii="Arial" w:hAnsi="Arial" w:cs="Arial" w:hint="eastAsia"/>
          <w:spacing w:val="-2"/>
          <w:kern w:val="2"/>
          <w:lang w:eastAsia="zh-CN"/>
        </w:rPr>
        <w:t>相竞争；或</w:t>
      </w:r>
    </w:p>
    <w:p w:rsidR="00970405" w:rsidRDefault="00970405" w:rsidP="004D671E">
      <w:pPr>
        <w:pStyle w:val="3"/>
        <w:jc w:val="both"/>
        <w:rPr>
          <w:rFonts w:ascii="Arial" w:hAnsi="Arial" w:cs="Arial"/>
          <w:spacing w:val="-2"/>
          <w:kern w:val="2"/>
          <w:lang w:eastAsia="zh-CN"/>
        </w:rPr>
      </w:pPr>
      <w:r>
        <w:rPr>
          <w:rFonts w:ascii="Arial" w:hAnsi="Arial" w:cs="Arial" w:hint="eastAsia"/>
          <w:spacing w:val="-2"/>
          <w:kern w:val="2"/>
          <w:lang w:eastAsia="zh-CN"/>
        </w:rPr>
        <w:t>除去、删除或篡改任何专有物品上所印刷、戳记、贴附、码记或记录的任何版权或其他专有权利通知，或没有在</w:t>
      </w:r>
      <w:r w:rsidR="00F56DCB">
        <w:rPr>
          <w:rFonts w:ascii="Arial" w:hAnsi="Arial" w:cs="Arial" w:hint="eastAsia"/>
          <w:spacing w:val="-2"/>
          <w:kern w:val="2"/>
          <w:lang w:eastAsia="zh-CN"/>
        </w:rPr>
        <w:t>分包商</w:t>
      </w:r>
      <w:r>
        <w:rPr>
          <w:rFonts w:ascii="Arial" w:hAnsi="Arial" w:cs="Arial" w:hint="eastAsia"/>
          <w:spacing w:val="-2"/>
          <w:kern w:val="2"/>
          <w:lang w:eastAsia="zh-CN"/>
        </w:rPr>
        <w:t>制作的任何专有物品的复制品上保留所有版权及其他专有权利通知；或</w:t>
      </w:r>
    </w:p>
    <w:p w:rsidR="00970405" w:rsidRDefault="00970405" w:rsidP="004D671E">
      <w:pPr>
        <w:pStyle w:val="3"/>
        <w:jc w:val="both"/>
        <w:rPr>
          <w:rFonts w:ascii="Arial" w:hAnsi="Arial" w:cs="Arial"/>
          <w:spacing w:val="-2"/>
          <w:kern w:val="2"/>
          <w:lang w:eastAsia="zh-CN"/>
        </w:rPr>
      </w:pPr>
      <w:r>
        <w:rPr>
          <w:rFonts w:ascii="Arial" w:hAnsi="Arial" w:cs="Arial" w:hint="eastAsia"/>
          <w:spacing w:val="-2"/>
          <w:kern w:val="2"/>
          <w:lang w:eastAsia="zh-CN"/>
        </w:rPr>
        <w:t>向任何人士，包括任何外包商、供应商、</w:t>
      </w:r>
      <w:r w:rsidR="00F56DCB">
        <w:rPr>
          <w:rFonts w:ascii="Arial" w:hAnsi="Arial" w:cs="Arial" w:hint="eastAsia"/>
          <w:spacing w:val="-2"/>
          <w:kern w:val="2"/>
          <w:lang w:eastAsia="zh-CN"/>
        </w:rPr>
        <w:t>分包商</w:t>
      </w:r>
      <w:r>
        <w:rPr>
          <w:rFonts w:ascii="Arial" w:hAnsi="Arial" w:cs="Arial" w:hint="eastAsia"/>
          <w:spacing w:val="-2"/>
          <w:kern w:val="2"/>
          <w:lang w:eastAsia="zh-CN"/>
        </w:rPr>
        <w:t>或合伙人，</w:t>
      </w:r>
      <w:r w:rsidR="004C2E6A">
        <w:rPr>
          <w:rFonts w:ascii="Arial" w:hAnsi="Arial" w:cs="Arial" w:hint="eastAsia"/>
          <w:spacing w:val="-2"/>
          <w:kern w:val="2"/>
          <w:lang w:eastAsia="zh-CN"/>
        </w:rPr>
        <w:t>无论是代表</w:t>
      </w:r>
      <w:r w:rsidR="00F56DCB">
        <w:rPr>
          <w:rFonts w:ascii="Arial" w:hAnsi="Arial" w:cs="Arial" w:hint="eastAsia"/>
          <w:spacing w:val="-2"/>
          <w:kern w:val="2"/>
          <w:lang w:eastAsia="zh-CN"/>
        </w:rPr>
        <w:t>分包商</w:t>
      </w:r>
      <w:r w:rsidR="004C2E6A">
        <w:rPr>
          <w:rFonts w:ascii="Arial" w:hAnsi="Arial" w:cs="Arial" w:hint="eastAsia"/>
          <w:spacing w:val="-2"/>
          <w:kern w:val="2"/>
          <w:lang w:eastAsia="zh-CN"/>
        </w:rPr>
        <w:t>或为其它目的，</w:t>
      </w:r>
      <w:r>
        <w:rPr>
          <w:rFonts w:ascii="Arial" w:hAnsi="Arial" w:cs="Arial" w:hint="eastAsia"/>
          <w:spacing w:val="-2"/>
          <w:kern w:val="2"/>
          <w:lang w:eastAsia="zh-CN"/>
        </w:rPr>
        <w:t>出售、营销、许可、再许可、分销或以其他方式授予使用任何专有物品的任何权利；或</w:t>
      </w:r>
    </w:p>
    <w:p w:rsidR="00970405" w:rsidRDefault="00970405" w:rsidP="004D671E">
      <w:pPr>
        <w:pStyle w:val="3"/>
        <w:jc w:val="both"/>
        <w:rPr>
          <w:rFonts w:ascii="Arial" w:hAnsi="Arial" w:cs="Arial"/>
          <w:spacing w:val="-2"/>
          <w:kern w:val="2"/>
          <w:lang w:eastAsia="zh-CN"/>
        </w:rPr>
      </w:pPr>
      <w:r>
        <w:rPr>
          <w:rFonts w:ascii="Arial" w:hAnsi="Arial" w:cs="Arial" w:hint="eastAsia"/>
          <w:spacing w:val="-2"/>
          <w:kern w:val="2"/>
          <w:lang w:eastAsia="zh-CN"/>
        </w:rPr>
        <w:lastRenderedPageBreak/>
        <w:t>使用任何专有物品进行任何类型的应用服务供应商操作、服务中心操作或分时操作，或向任何人士提供远程处理、网络处理、网络电信或类似服务，无论是以收费或其他方式提供。</w:t>
      </w:r>
    </w:p>
    <w:p w:rsidR="00970405" w:rsidRDefault="00970405" w:rsidP="004D671E">
      <w:pPr>
        <w:pStyle w:val="2"/>
        <w:rPr>
          <w:rFonts w:ascii="Arial" w:hAnsi="Arial" w:cs="Arial"/>
          <w:b/>
          <w:kern w:val="2"/>
          <w:lang w:eastAsia="zh-CN"/>
        </w:rPr>
      </w:pPr>
      <w:r>
        <w:rPr>
          <w:rFonts w:ascii="Arial" w:hAnsi="Arial" w:cs="Arial" w:hint="eastAsia"/>
          <w:b/>
          <w:kern w:val="2"/>
          <w:lang w:eastAsia="zh-CN"/>
        </w:rPr>
        <w:t>违约通知和补救办法。</w:t>
      </w:r>
      <w:r>
        <w:rPr>
          <w:rFonts w:ascii="Arial" w:hAnsi="Arial" w:cs="Arial"/>
          <w:kern w:val="2"/>
          <w:lang w:eastAsia="zh-CN"/>
        </w:rPr>
        <w:t xml:space="preserve">  </w:t>
      </w:r>
      <w:r>
        <w:rPr>
          <w:rFonts w:ascii="Arial" w:hAnsi="Arial" w:cs="Arial" w:hint="eastAsia"/>
          <w:kern w:val="2"/>
          <w:lang w:eastAsia="zh-CN"/>
        </w:rPr>
        <w:t>就任何一方实际违反或怀疑违反本第</w:t>
      </w:r>
      <w:r w:rsidR="001A5B52">
        <w:rPr>
          <w:rFonts w:ascii="Arial" w:hAnsi="Arial" w:cs="Arial"/>
          <w:kern w:val="2"/>
        </w:rPr>
        <w:fldChar w:fldCharType="begin"/>
      </w:r>
      <w:r>
        <w:rPr>
          <w:rFonts w:ascii="Arial" w:hAnsi="Arial" w:cs="Arial"/>
          <w:kern w:val="2"/>
          <w:lang w:eastAsia="zh-CN"/>
        </w:rPr>
        <w:instrText xml:space="preserve"> REF _Ref536599401 \r \h </w:instrText>
      </w:r>
      <w:r w:rsidR="001A5B52">
        <w:rPr>
          <w:rFonts w:ascii="Arial" w:hAnsi="Arial" w:cs="Arial"/>
          <w:kern w:val="2"/>
        </w:rPr>
      </w:r>
      <w:r w:rsidR="001A5B52">
        <w:rPr>
          <w:rFonts w:ascii="Arial" w:hAnsi="Arial" w:cs="Arial"/>
          <w:kern w:val="2"/>
        </w:rPr>
        <w:fldChar w:fldCharType="separate"/>
      </w:r>
      <w:r w:rsidR="00012D73">
        <w:rPr>
          <w:rFonts w:ascii="Arial" w:hAnsi="Arial" w:cs="Arial"/>
          <w:kern w:val="2"/>
          <w:lang w:eastAsia="zh-CN"/>
        </w:rPr>
        <w:t>4</w:t>
      </w:r>
      <w:r w:rsidR="001A5B52">
        <w:rPr>
          <w:rFonts w:ascii="Arial" w:hAnsi="Arial" w:cs="Arial"/>
          <w:kern w:val="2"/>
        </w:rPr>
        <w:fldChar w:fldCharType="end"/>
      </w:r>
      <w:r>
        <w:rPr>
          <w:rFonts w:ascii="Arial" w:hAnsi="Arial" w:cs="Arial" w:hint="eastAsia"/>
          <w:kern w:val="2"/>
          <w:lang w:eastAsia="zh-CN"/>
        </w:rPr>
        <w:t>条的任何规定，无论是否故意造成，该方应及时书面通知另一方，而</w:t>
      </w:r>
      <w:r w:rsidR="004C2E6A">
        <w:rPr>
          <w:rFonts w:ascii="Arial" w:hAnsi="Arial" w:cs="Arial" w:hint="eastAsia"/>
          <w:kern w:val="2"/>
          <w:lang w:eastAsia="zh-CN"/>
        </w:rPr>
        <w:t>且</w:t>
      </w:r>
      <w:r>
        <w:rPr>
          <w:rFonts w:ascii="Arial" w:hAnsi="Arial" w:cs="Arial" w:hint="eastAsia"/>
          <w:kern w:val="2"/>
          <w:lang w:eastAsia="zh-CN"/>
        </w:rPr>
        <w:t>违约方应采取另一方合理要求采取的一切步骤，防止该违约行为的发生或对之作出补救，有关开支应由违约方承担。</w:t>
      </w:r>
    </w:p>
    <w:p w:rsidR="00970405" w:rsidRDefault="00970405" w:rsidP="004D671E">
      <w:pPr>
        <w:pStyle w:val="2"/>
        <w:rPr>
          <w:rFonts w:ascii="Arial" w:hAnsi="Arial" w:cs="Arial"/>
          <w:b/>
          <w:kern w:val="2"/>
          <w:lang w:eastAsia="zh-CN"/>
        </w:rPr>
      </w:pPr>
      <w:r>
        <w:rPr>
          <w:rFonts w:ascii="Arial" w:hAnsi="Arial" w:cs="Arial" w:hint="eastAsia"/>
          <w:b/>
          <w:kern w:val="2"/>
          <w:lang w:eastAsia="zh-CN"/>
        </w:rPr>
        <w:t>强制执行。</w:t>
      </w:r>
      <w:r>
        <w:rPr>
          <w:rFonts w:ascii="Arial" w:hAnsi="Arial" w:cs="Arial" w:hint="eastAsia"/>
          <w:b/>
          <w:kern w:val="2"/>
          <w:lang w:eastAsia="zh-CN"/>
        </w:rPr>
        <w:t xml:space="preserve"> </w:t>
      </w:r>
      <w:r w:rsidRPr="005C58E4">
        <w:rPr>
          <w:rFonts w:ascii="Arial" w:hAnsi="Arial" w:cs="Arial" w:hint="eastAsia"/>
          <w:bCs/>
          <w:kern w:val="2"/>
          <w:lang w:eastAsia="zh-CN"/>
        </w:rPr>
        <w:t>双方</w:t>
      </w:r>
      <w:r>
        <w:rPr>
          <w:rFonts w:ascii="Arial" w:hAnsi="Arial" w:cs="Arial" w:hint="eastAsia"/>
          <w:kern w:val="2"/>
          <w:lang w:eastAsia="zh-CN"/>
        </w:rPr>
        <w:t>各自确认，为保障对方合法的商业权益，本协议中的限制是合理和必要的。双方各自确认，违反本第</w:t>
      </w:r>
      <w:r w:rsidR="001A5B52">
        <w:rPr>
          <w:rFonts w:ascii="Arial" w:hAnsi="Arial" w:cs="Arial"/>
          <w:kern w:val="2"/>
        </w:rPr>
        <w:fldChar w:fldCharType="begin"/>
      </w:r>
      <w:r>
        <w:rPr>
          <w:rFonts w:ascii="Arial" w:hAnsi="Arial" w:cs="Arial"/>
          <w:kern w:val="2"/>
          <w:lang w:eastAsia="zh-CN"/>
        </w:rPr>
        <w:instrText xml:space="preserve"> REF _Ref536599401 \r \h </w:instrText>
      </w:r>
      <w:r w:rsidR="001A5B52">
        <w:rPr>
          <w:rFonts w:ascii="Arial" w:hAnsi="Arial" w:cs="Arial"/>
          <w:kern w:val="2"/>
        </w:rPr>
      </w:r>
      <w:r w:rsidR="001A5B52">
        <w:rPr>
          <w:rFonts w:ascii="Arial" w:hAnsi="Arial" w:cs="Arial"/>
          <w:kern w:val="2"/>
        </w:rPr>
        <w:fldChar w:fldCharType="separate"/>
      </w:r>
      <w:r w:rsidR="00012D73">
        <w:rPr>
          <w:rFonts w:ascii="Arial" w:hAnsi="Arial" w:cs="Arial"/>
          <w:kern w:val="2"/>
          <w:lang w:eastAsia="zh-CN"/>
        </w:rPr>
        <w:t>4</w:t>
      </w:r>
      <w:r w:rsidR="001A5B52">
        <w:rPr>
          <w:rFonts w:ascii="Arial" w:hAnsi="Arial" w:cs="Arial"/>
          <w:kern w:val="2"/>
        </w:rPr>
        <w:fldChar w:fldCharType="end"/>
      </w:r>
      <w:r>
        <w:rPr>
          <w:rFonts w:ascii="Arial" w:hAnsi="Arial" w:cs="Arial" w:hint="eastAsia"/>
          <w:kern w:val="2"/>
          <w:lang w:eastAsia="zh-CN"/>
        </w:rPr>
        <w:t>条的任何规定将对另一方造成不可弥补的损害，而</w:t>
      </w:r>
      <w:r w:rsidR="00C129EE">
        <w:rPr>
          <w:rFonts w:ascii="Arial" w:hAnsi="Arial" w:cs="Arial" w:hint="eastAsia"/>
          <w:kern w:val="2"/>
          <w:lang w:eastAsia="zh-CN"/>
        </w:rPr>
        <w:t>且</w:t>
      </w:r>
      <w:r>
        <w:rPr>
          <w:rFonts w:ascii="Arial" w:hAnsi="Arial" w:cs="Arial" w:hint="eastAsia"/>
          <w:kern w:val="2"/>
          <w:lang w:eastAsia="zh-CN"/>
        </w:rPr>
        <w:t>金钱的赔偿不足以对此作出补偿。如发生违约行为，受害一方除可享有其可能在法律上获得的所有其他权利与救济外，还有权在适当的情况下获授强制履行法令或强制令，要求违约方对该违约行为作出纠正或命令所有涉及违约的人士停止该违约行为。一方或任何其他人士可能向另一方提出</w:t>
      </w:r>
      <w:r w:rsidR="00C129EE">
        <w:rPr>
          <w:rFonts w:ascii="Arial" w:hAnsi="Arial" w:cs="Arial" w:hint="eastAsia"/>
          <w:kern w:val="2"/>
          <w:lang w:eastAsia="zh-CN"/>
        </w:rPr>
        <w:t>的</w:t>
      </w:r>
      <w:r>
        <w:rPr>
          <w:rFonts w:ascii="Arial" w:hAnsi="Arial" w:cs="Arial" w:hint="eastAsia"/>
          <w:kern w:val="2"/>
          <w:lang w:eastAsia="zh-CN"/>
        </w:rPr>
        <w:t>任何索赔或诉因不构成对执行本第</w:t>
      </w:r>
      <w:r w:rsidR="001A5B52">
        <w:rPr>
          <w:rFonts w:ascii="Arial" w:hAnsi="Arial" w:cs="Arial"/>
          <w:kern w:val="2"/>
        </w:rPr>
        <w:fldChar w:fldCharType="begin"/>
      </w:r>
      <w:r>
        <w:rPr>
          <w:rFonts w:ascii="Arial" w:hAnsi="Arial" w:cs="Arial"/>
          <w:kern w:val="2"/>
          <w:lang w:eastAsia="zh-CN"/>
        </w:rPr>
        <w:instrText xml:space="preserve"> REF _Ref536599401 \r \h </w:instrText>
      </w:r>
      <w:r w:rsidR="001A5B52">
        <w:rPr>
          <w:rFonts w:ascii="Arial" w:hAnsi="Arial" w:cs="Arial"/>
          <w:kern w:val="2"/>
        </w:rPr>
      </w:r>
      <w:r w:rsidR="001A5B52">
        <w:rPr>
          <w:rFonts w:ascii="Arial" w:hAnsi="Arial" w:cs="Arial"/>
          <w:kern w:val="2"/>
        </w:rPr>
        <w:fldChar w:fldCharType="separate"/>
      </w:r>
      <w:r w:rsidR="00012D73">
        <w:rPr>
          <w:rFonts w:ascii="Arial" w:hAnsi="Arial" w:cs="Arial"/>
          <w:kern w:val="2"/>
          <w:lang w:eastAsia="zh-CN"/>
        </w:rPr>
        <w:t>4</w:t>
      </w:r>
      <w:r w:rsidR="001A5B52">
        <w:rPr>
          <w:rFonts w:ascii="Arial" w:hAnsi="Arial" w:cs="Arial"/>
          <w:kern w:val="2"/>
        </w:rPr>
        <w:fldChar w:fldCharType="end"/>
      </w:r>
      <w:r>
        <w:rPr>
          <w:rFonts w:ascii="Arial" w:hAnsi="Arial" w:cs="Arial" w:hint="eastAsia"/>
          <w:kern w:val="2"/>
          <w:lang w:eastAsia="zh-CN"/>
        </w:rPr>
        <w:t>条的任何规定的一个抗辩理由或阻止有关规定的执行</w:t>
      </w:r>
      <w:r w:rsidR="007434D6">
        <w:rPr>
          <w:rFonts w:ascii="Arial" w:hAnsi="Arial" w:cs="Arial" w:hint="eastAsia"/>
          <w:kern w:val="2"/>
          <w:lang w:eastAsia="zh-CN"/>
        </w:rPr>
        <w:t>的理由</w:t>
      </w:r>
      <w:r>
        <w:rPr>
          <w:rFonts w:ascii="Arial" w:hAnsi="Arial" w:cs="Arial" w:hint="eastAsia"/>
          <w:kern w:val="2"/>
          <w:lang w:eastAsia="zh-CN"/>
        </w:rPr>
        <w:t>。</w:t>
      </w:r>
      <w:r>
        <w:rPr>
          <w:rFonts w:ascii="Arial" w:hAnsi="Arial" w:cs="Arial"/>
          <w:kern w:val="2"/>
          <w:lang w:eastAsia="zh-CN"/>
        </w:rPr>
        <w:t xml:space="preserve"> </w:t>
      </w:r>
    </w:p>
    <w:p w:rsidR="00970405" w:rsidRDefault="00970405" w:rsidP="004D671E">
      <w:pPr>
        <w:pStyle w:val="1"/>
        <w:jc w:val="both"/>
        <w:rPr>
          <w:rFonts w:ascii="Arial" w:hAnsi="Arial" w:cs="Arial"/>
          <w:kern w:val="2"/>
          <w:sz w:val="22"/>
        </w:rPr>
      </w:pPr>
      <w:bookmarkStart w:id="52" w:name="TERMINATION"/>
      <w:bookmarkStart w:id="53" w:name="_Ref154242766"/>
      <w:bookmarkEnd w:id="52"/>
      <w:r>
        <w:rPr>
          <w:rFonts w:ascii="Arial" w:hAnsi="Arial" w:cs="Arial" w:hint="eastAsia"/>
          <w:kern w:val="2"/>
          <w:sz w:val="22"/>
          <w:lang w:eastAsia="zh-CN"/>
        </w:rPr>
        <w:t>有效期和终止</w:t>
      </w:r>
      <w:bookmarkEnd w:id="53"/>
    </w:p>
    <w:p w:rsidR="00970405" w:rsidRDefault="00970405" w:rsidP="004D671E">
      <w:pPr>
        <w:pStyle w:val="2"/>
        <w:rPr>
          <w:rFonts w:ascii="Arial" w:hAnsi="Arial" w:cs="Arial"/>
          <w:b/>
          <w:kern w:val="2"/>
          <w:lang w:eastAsia="zh-CN"/>
        </w:rPr>
      </w:pPr>
      <w:r>
        <w:rPr>
          <w:rFonts w:ascii="Arial" w:hAnsi="Arial" w:cs="Arial" w:hint="eastAsia"/>
          <w:b/>
          <w:spacing w:val="-2"/>
          <w:kern w:val="1"/>
          <w:lang w:eastAsia="zh-CN"/>
        </w:rPr>
        <w:t>有效期。</w:t>
      </w:r>
      <w:r>
        <w:rPr>
          <w:rFonts w:ascii="Arial" w:hAnsi="Arial" w:cs="Arial" w:hint="eastAsia"/>
          <w:bCs/>
          <w:spacing w:val="-2"/>
          <w:kern w:val="1"/>
          <w:lang w:eastAsia="zh-CN"/>
        </w:rPr>
        <w:t>每个指定附件应于服务附件日期当日生效</w:t>
      </w:r>
      <w:r w:rsidR="007434D6">
        <w:rPr>
          <w:rFonts w:ascii="Arial" w:hAnsi="Arial" w:cs="Arial" w:hint="eastAsia"/>
          <w:bCs/>
          <w:spacing w:val="-2"/>
          <w:kern w:val="1"/>
          <w:lang w:eastAsia="zh-CN"/>
        </w:rPr>
        <w:t>。</w:t>
      </w:r>
      <w:r>
        <w:rPr>
          <w:rFonts w:ascii="Arial" w:hAnsi="Arial" w:cs="Arial" w:hint="eastAsia"/>
          <w:bCs/>
          <w:spacing w:val="-2"/>
          <w:kern w:val="1"/>
          <w:lang w:eastAsia="zh-CN"/>
        </w:rPr>
        <w:t>除非本协议根据其规定提前终止，</w:t>
      </w:r>
      <w:r w:rsidR="007434D6">
        <w:rPr>
          <w:rFonts w:ascii="Arial" w:hAnsi="Arial" w:cs="Arial" w:hint="eastAsia"/>
          <w:bCs/>
          <w:spacing w:val="-2"/>
          <w:kern w:val="1"/>
          <w:lang w:eastAsia="zh-CN"/>
        </w:rPr>
        <w:t>每个指定附件</w:t>
      </w:r>
      <w:r>
        <w:rPr>
          <w:rFonts w:ascii="Arial" w:hAnsi="Arial" w:cs="Arial" w:hint="eastAsia"/>
          <w:bCs/>
          <w:spacing w:val="-2"/>
          <w:kern w:val="1"/>
          <w:lang w:eastAsia="zh-CN"/>
        </w:rPr>
        <w:t>应继续有效。</w:t>
      </w:r>
    </w:p>
    <w:p w:rsidR="00970405" w:rsidRDefault="00970405" w:rsidP="004D671E">
      <w:pPr>
        <w:pStyle w:val="2"/>
        <w:rPr>
          <w:rFonts w:ascii="Arial" w:hAnsi="Arial" w:cs="Arial"/>
          <w:b/>
          <w:kern w:val="2"/>
          <w:lang w:eastAsia="zh-CN"/>
        </w:rPr>
      </w:pPr>
      <w:r>
        <w:rPr>
          <w:rFonts w:ascii="Arial" w:hAnsi="Arial" w:cs="Arial" w:hint="eastAsia"/>
          <w:b/>
          <w:kern w:val="2"/>
          <w:lang w:eastAsia="zh-CN"/>
        </w:rPr>
        <w:t>由</w:t>
      </w:r>
      <w:r w:rsidR="006130E3">
        <w:rPr>
          <w:rFonts w:ascii="Arial" w:hAnsi="Arial" w:cs="Arial" w:hint="eastAsia"/>
          <w:b/>
          <w:kern w:val="2"/>
          <w:lang w:eastAsia="zh-CN"/>
        </w:rPr>
        <w:t>SunGard</w:t>
      </w:r>
      <w:r>
        <w:rPr>
          <w:rFonts w:ascii="Arial" w:hAnsi="Arial" w:cs="Arial" w:hint="eastAsia"/>
          <w:b/>
          <w:kern w:val="2"/>
          <w:lang w:eastAsia="zh-CN"/>
        </w:rPr>
        <w:t>终止</w:t>
      </w:r>
      <w:r w:rsidR="00FF077B">
        <w:rPr>
          <w:rFonts w:ascii="Arial" w:hAnsi="Arial" w:cs="Arial" w:hint="eastAsia"/>
          <w:b/>
          <w:kern w:val="2"/>
          <w:lang w:eastAsia="zh-CN"/>
        </w:rPr>
        <w:t>协议</w:t>
      </w:r>
      <w:r>
        <w:rPr>
          <w:rFonts w:ascii="Arial" w:hAnsi="Arial" w:cs="Arial" w:hint="eastAsia"/>
          <w:b/>
          <w:kern w:val="2"/>
          <w:lang w:eastAsia="zh-CN"/>
        </w:rPr>
        <w:t>。</w:t>
      </w:r>
      <w:r>
        <w:rPr>
          <w:rFonts w:ascii="Arial" w:hAnsi="Arial" w:cs="Arial"/>
          <w:b/>
          <w:kern w:val="2"/>
          <w:lang w:eastAsia="zh-CN"/>
        </w:rPr>
        <w:t xml:space="preserve"> </w:t>
      </w:r>
      <w:r w:rsidR="006130E3">
        <w:rPr>
          <w:rFonts w:ascii="Arial" w:hAnsi="Arial" w:cs="Arial" w:hint="eastAsia"/>
          <w:bCs/>
          <w:kern w:val="2"/>
          <w:lang w:eastAsia="zh-CN"/>
        </w:rPr>
        <w:t>SunGard</w:t>
      </w:r>
      <w:r>
        <w:rPr>
          <w:rFonts w:ascii="Arial" w:hAnsi="Arial" w:cs="Arial" w:hint="eastAsia"/>
          <w:bCs/>
          <w:kern w:val="2"/>
          <w:lang w:eastAsia="zh-CN"/>
        </w:rPr>
        <w:t>于发生下列任何事件后，可向</w:t>
      </w:r>
      <w:r w:rsidR="00F56DCB">
        <w:rPr>
          <w:rFonts w:ascii="Arial" w:hAnsi="Arial" w:cs="Arial" w:hint="eastAsia"/>
          <w:bCs/>
          <w:kern w:val="2"/>
          <w:lang w:eastAsia="zh-CN"/>
        </w:rPr>
        <w:t>分包商</w:t>
      </w:r>
      <w:r>
        <w:rPr>
          <w:rFonts w:ascii="Arial" w:hAnsi="Arial" w:cs="Arial" w:hint="eastAsia"/>
          <w:bCs/>
          <w:kern w:val="2"/>
          <w:lang w:eastAsia="zh-CN"/>
        </w:rPr>
        <w:t>发出书面终止通知</w:t>
      </w:r>
      <w:r w:rsidR="004A1CE9">
        <w:rPr>
          <w:rFonts w:ascii="Arial" w:hAnsi="Arial" w:cs="Arial" w:hint="eastAsia"/>
          <w:bCs/>
          <w:kern w:val="2"/>
          <w:lang w:eastAsia="zh-CN"/>
        </w:rPr>
        <w:t>立</w:t>
      </w:r>
      <w:r>
        <w:rPr>
          <w:rFonts w:ascii="Arial" w:hAnsi="Arial" w:cs="Arial" w:hint="eastAsia"/>
          <w:bCs/>
          <w:kern w:val="2"/>
          <w:lang w:eastAsia="zh-CN"/>
        </w:rPr>
        <w:t>即终止本协议：</w:t>
      </w:r>
    </w:p>
    <w:p w:rsidR="00970405" w:rsidRDefault="00F56DCB" w:rsidP="004D671E">
      <w:pPr>
        <w:pStyle w:val="3"/>
        <w:jc w:val="both"/>
        <w:rPr>
          <w:rFonts w:ascii="Arial" w:hAnsi="Arial" w:cs="Arial"/>
          <w:kern w:val="2"/>
          <w:lang w:eastAsia="zh-CN"/>
        </w:rPr>
      </w:pPr>
      <w:r>
        <w:rPr>
          <w:rFonts w:ascii="Arial" w:hAnsi="Arial" w:cs="Arial" w:hint="eastAsia"/>
          <w:kern w:val="2"/>
          <w:lang w:eastAsia="zh-CN"/>
        </w:rPr>
        <w:t>分包商</w:t>
      </w:r>
      <w:r w:rsidR="00970405">
        <w:rPr>
          <w:rFonts w:ascii="Arial" w:hAnsi="Arial" w:cs="Arial" w:hint="eastAsia"/>
          <w:kern w:val="2"/>
          <w:lang w:eastAsia="zh-CN"/>
        </w:rPr>
        <w:t>违反其在本协议中的任何重大义务，并且在</w:t>
      </w:r>
      <w:r w:rsidR="006130E3">
        <w:rPr>
          <w:rFonts w:ascii="Arial" w:hAnsi="Arial" w:cs="Arial" w:hint="eastAsia"/>
          <w:kern w:val="2"/>
          <w:lang w:eastAsia="zh-CN"/>
        </w:rPr>
        <w:t>SunGard</w:t>
      </w:r>
      <w:r w:rsidR="00970405">
        <w:rPr>
          <w:rFonts w:ascii="Arial" w:hAnsi="Arial" w:cs="Arial" w:hint="eastAsia"/>
          <w:kern w:val="2"/>
          <w:lang w:eastAsia="zh-CN"/>
        </w:rPr>
        <w:t>向</w:t>
      </w:r>
      <w:r>
        <w:rPr>
          <w:rFonts w:ascii="Arial" w:hAnsi="Arial" w:cs="Arial" w:hint="eastAsia"/>
          <w:kern w:val="2"/>
          <w:lang w:eastAsia="zh-CN"/>
        </w:rPr>
        <w:t>分包商</w:t>
      </w:r>
      <w:r w:rsidR="00970405">
        <w:rPr>
          <w:rFonts w:ascii="Arial" w:hAnsi="Arial" w:cs="Arial" w:hint="eastAsia"/>
          <w:kern w:val="2"/>
          <w:lang w:eastAsia="zh-CN"/>
        </w:rPr>
        <w:t>发出书面通知，合理详细地说明违约行为后的三十（</w:t>
      </w:r>
      <w:r w:rsidR="00970405">
        <w:rPr>
          <w:rFonts w:ascii="Arial" w:hAnsi="Arial" w:cs="Arial" w:hint="eastAsia"/>
          <w:kern w:val="2"/>
          <w:lang w:eastAsia="zh-CN"/>
        </w:rPr>
        <w:t>30</w:t>
      </w:r>
      <w:r w:rsidR="00970405">
        <w:rPr>
          <w:rFonts w:ascii="Arial" w:hAnsi="Arial" w:cs="Arial" w:hint="eastAsia"/>
          <w:kern w:val="2"/>
          <w:lang w:eastAsia="zh-CN"/>
        </w:rPr>
        <w:t>）日内仍未予以纠正（但前提是该违约行为能予以纠正）。</w:t>
      </w:r>
    </w:p>
    <w:p w:rsidR="00970405" w:rsidRDefault="00F56DCB" w:rsidP="004D671E">
      <w:pPr>
        <w:pStyle w:val="3"/>
        <w:jc w:val="both"/>
        <w:rPr>
          <w:rFonts w:ascii="Arial" w:hAnsi="Arial" w:cs="Arial"/>
          <w:kern w:val="2"/>
          <w:lang w:eastAsia="zh-CN"/>
        </w:rPr>
      </w:pPr>
      <w:r>
        <w:rPr>
          <w:rFonts w:ascii="Arial" w:hAnsi="Arial" w:cs="Arial" w:hint="eastAsia"/>
          <w:kern w:val="2"/>
          <w:lang w:eastAsia="zh-CN"/>
        </w:rPr>
        <w:t>分包商</w:t>
      </w:r>
      <w:r w:rsidR="00970405">
        <w:rPr>
          <w:rFonts w:ascii="Arial" w:hAnsi="Arial" w:cs="Arial" w:hint="eastAsia"/>
          <w:kern w:val="2"/>
          <w:lang w:eastAsia="zh-CN"/>
        </w:rPr>
        <w:t>解散或清算或以其他方式停止其全部或重大部分的经营业务。</w:t>
      </w:r>
    </w:p>
    <w:p w:rsidR="00970405" w:rsidRDefault="00970405" w:rsidP="004D671E">
      <w:pPr>
        <w:pStyle w:val="2"/>
        <w:rPr>
          <w:rFonts w:ascii="Arial" w:hAnsi="Arial" w:cs="Arial"/>
          <w:b/>
          <w:kern w:val="2"/>
          <w:lang w:eastAsia="zh-CN"/>
        </w:rPr>
      </w:pPr>
      <w:r>
        <w:rPr>
          <w:rFonts w:ascii="Arial" w:hAnsi="Arial" w:cs="Arial" w:hint="eastAsia"/>
          <w:b/>
          <w:kern w:val="2"/>
          <w:lang w:eastAsia="zh-CN"/>
        </w:rPr>
        <w:t>由</w:t>
      </w:r>
      <w:r w:rsidR="00F56DCB">
        <w:rPr>
          <w:rFonts w:ascii="Arial" w:hAnsi="Arial" w:cs="Arial" w:hint="eastAsia"/>
          <w:b/>
          <w:kern w:val="2"/>
          <w:lang w:eastAsia="zh-CN"/>
        </w:rPr>
        <w:t>分包商</w:t>
      </w:r>
      <w:r>
        <w:rPr>
          <w:rFonts w:ascii="Arial" w:hAnsi="Arial" w:cs="Arial" w:hint="eastAsia"/>
          <w:b/>
          <w:kern w:val="2"/>
          <w:lang w:eastAsia="zh-CN"/>
        </w:rPr>
        <w:t>终止</w:t>
      </w:r>
      <w:r w:rsidR="00FF077B">
        <w:rPr>
          <w:rFonts w:ascii="Arial" w:hAnsi="Arial" w:cs="Arial" w:hint="eastAsia"/>
          <w:b/>
          <w:kern w:val="2"/>
          <w:lang w:eastAsia="zh-CN"/>
        </w:rPr>
        <w:t>协议</w:t>
      </w:r>
      <w:r>
        <w:rPr>
          <w:rFonts w:ascii="Arial" w:hAnsi="Arial" w:cs="Arial" w:hint="eastAsia"/>
          <w:b/>
          <w:kern w:val="2"/>
          <w:lang w:eastAsia="zh-CN"/>
        </w:rPr>
        <w:t>。</w:t>
      </w:r>
      <w:r w:rsidR="00F56DCB">
        <w:rPr>
          <w:rFonts w:ascii="Arial" w:hAnsi="Arial" w:cs="Arial" w:hint="eastAsia"/>
          <w:bCs/>
          <w:kern w:val="2"/>
          <w:lang w:eastAsia="zh-CN"/>
        </w:rPr>
        <w:t>分包商</w:t>
      </w:r>
      <w:r>
        <w:rPr>
          <w:rFonts w:ascii="Arial" w:hAnsi="Arial" w:cs="Arial" w:hint="eastAsia"/>
          <w:bCs/>
          <w:kern w:val="2"/>
          <w:lang w:eastAsia="zh-CN"/>
        </w:rPr>
        <w:t>于发生下列任何事件后，可向</w:t>
      </w:r>
      <w:r w:rsidR="006130E3">
        <w:rPr>
          <w:rFonts w:ascii="Arial" w:hAnsi="Arial" w:cs="Arial" w:hint="eastAsia"/>
          <w:bCs/>
          <w:kern w:val="2"/>
          <w:lang w:eastAsia="zh-CN"/>
        </w:rPr>
        <w:t>SunGard</w:t>
      </w:r>
      <w:r>
        <w:rPr>
          <w:rFonts w:ascii="Arial" w:hAnsi="Arial" w:cs="Arial" w:hint="eastAsia"/>
          <w:bCs/>
          <w:kern w:val="2"/>
          <w:lang w:eastAsia="zh-CN"/>
        </w:rPr>
        <w:t>发出书面终止通知</w:t>
      </w:r>
      <w:r w:rsidR="007E514A">
        <w:rPr>
          <w:rFonts w:ascii="Arial" w:hAnsi="Arial" w:cs="Arial" w:hint="eastAsia"/>
          <w:bCs/>
          <w:kern w:val="2"/>
          <w:lang w:eastAsia="zh-CN"/>
        </w:rPr>
        <w:t>立即</w:t>
      </w:r>
      <w:r>
        <w:rPr>
          <w:rFonts w:ascii="Arial" w:hAnsi="Arial" w:cs="Arial" w:hint="eastAsia"/>
          <w:bCs/>
          <w:kern w:val="2"/>
          <w:lang w:eastAsia="zh-CN"/>
        </w:rPr>
        <w:t>终止本协议：</w:t>
      </w:r>
    </w:p>
    <w:p w:rsidR="00970405" w:rsidRDefault="006130E3" w:rsidP="004D671E">
      <w:pPr>
        <w:pStyle w:val="3"/>
        <w:jc w:val="both"/>
        <w:rPr>
          <w:rFonts w:ascii="Arial" w:hAnsi="Arial" w:cs="Arial"/>
          <w:kern w:val="2"/>
          <w:lang w:eastAsia="zh-CN"/>
        </w:rPr>
      </w:pPr>
      <w:r>
        <w:rPr>
          <w:rFonts w:ascii="Arial" w:hAnsi="Arial" w:cs="Arial" w:hint="eastAsia"/>
          <w:bCs/>
          <w:kern w:val="2"/>
          <w:lang w:eastAsia="zh-CN"/>
        </w:rPr>
        <w:t>SunGard</w:t>
      </w:r>
      <w:r w:rsidR="00970405">
        <w:rPr>
          <w:rFonts w:ascii="Arial" w:hAnsi="Arial" w:cs="Arial" w:hint="eastAsia"/>
          <w:kern w:val="2"/>
          <w:lang w:eastAsia="zh-CN"/>
        </w:rPr>
        <w:t>违反其在本协议中的任何重大义务，并且在</w:t>
      </w:r>
      <w:r w:rsidR="00F56DCB">
        <w:rPr>
          <w:rFonts w:ascii="Arial" w:hAnsi="Arial" w:cs="Arial" w:hint="eastAsia"/>
          <w:kern w:val="2"/>
          <w:lang w:eastAsia="zh-CN"/>
        </w:rPr>
        <w:t>分包商</w:t>
      </w:r>
      <w:r w:rsidR="00970405">
        <w:rPr>
          <w:rFonts w:ascii="Arial" w:hAnsi="Arial" w:cs="Arial" w:hint="eastAsia"/>
          <w:kern w:val="2"/>
          <w:lang w:eastAsia="zh-CN"/>
        </w:rPr>
        <w:t>向</w:t>
      </w:r>
      <w:r>
        <w:rPr>
          <w:rFonts w:ascii="Arial" w:hAnsi="Arial" w:cs="Arial" w:hint="eastAsia"/>
          <w:kern w:val="2"/>
          <w:lang w:eastAsia="zh-CN"/>
        </w:rPr>
        <w:t>SunGard</w:t>
      </w:r>
      <w:r w:rsidR="00970405">
        <w:rPr>
          <w:rFonts w:ascii="Arial" w:hAnsi="Arial" w:cs="Arial" w:hint="eastAsia"/>
          <w:kern w:val="2"/>
          <w:lang w:eastAsia="zh-CN"/>
        </w:rPr>
        <w:t>发出书面通知，合理详细地说明违约行为后的三十（</w:t>
      </w:r>
      <w:r w:rsidR="00970405">
        <w:rPr>
          <w:rFonts w:ascii="Arial" w:hAnsi="Arial" w:cs="Arial" w:hint="eastAsia"/>
          <w:kern w:val="2"/>
          <w:lang w:eastAsia="zh-CN"/>
        </w:rPr>
        <w:t>30</w:t>
      </w:r>
      <w:r w:rsidR="00970405">
        <w:rPr>
          <w:rFonts w:ascii="Arial" w:hAnsi="Arial" w:cs="Arial" w:hint="eastAsia"/>
          <w:kern w:val="2"/>
          <w:lang w:eastAsia="zh-CN"/>
        </w:rPr>
        <w:t>）日内仍未予以纠正（但前提是该违约行为能予以纠正）。</w:t>
      </w:r>
    </w:p>
    <w:p w:rsidR="00970405" w:rsidRDefault="006130E3" w:rsidP="004D671E">
      <w:pPr>
        <w:pStyle w:val="3"/>
        <w:jc w:val="both"/>
        <w:rPr>
          <w:rFonts w:ascii="Arial" w:hAnsi="Arial" w:cs="Arial"/>
          <w:kern w:val="2"/>
          <w:lang w:eastAsia="zh-CN"/>
        </w:rPr>
      </w:pPr>
      <w:r>
        <w:rPr>
          <w:rFonts w:ascii="Arial" w:hAnsi="Arial" w:cs="Arial" w:hint="eastAsia"/>
          <w:bCs/>
          <w:kern w:val="2"/>
          <w:lang w:eastAsia="zh-CN"/>
        </w:rPr>
        <w:t>SunGard</w:t>
      </w:r>
      <w:r w:rsidR="00970405">
        <w:rPr>
          <w:rFonts w:ascii="Arial" w:hAnsi="Arial" w:cs="Arial" w:hint="eastAsia"/>
          <w:kern w:val="2"/>
          <w:lang w:eastAsia="zh-CN"/>
        </w:rPr>
        <w:t>解散或清算或以其他方式停止其全部或重大部分的经营业务。</w:t>
      </w:r>
    </w:p>
    <w:p w:rsidR="00970405" w:rsidRDefault="00970405" w:rsidP="004D671E">
      <w:pPr>
        <w:pStyle w:val="2"/>
        <w:rPr>
          <w:rFonts w:ascii="Arial" w:hAnsi="Arial" w:cs="Arial"/>
          <w:kern w:val="2"/>
          <w:lang w:eastAsia="zh-CN"/>
        </w:rPr>
      </w:pPr>
      <w:r>
        <w:rPr>
          <w:rFonts w:ascii="Arial" w:hAnsi="Arial" w:cs="Arial" w:hint="eastAsia"/>
          <w:b/>
          <w:kern w:val="2"/>
          <w:lang w:eastAsia="zh-CN"/>
        </w:rPr>
        <w:t>协议终止的</w:t>
      </w:r>
      <w:r w:rsidR="007E514A">
        <w:rPr>
          <w:rFonts w:ascii="Arial" w:hAnsi="Arial" w:cs="Arial" w:hint="eastAsia"/>
          <w:b/>
          <w:kern w:val="2"/>
          <w:lang w:eastAsia="zh-CN"/>
        </w:rPr>
        <w:t>效力</w:t>
      </w:r>
      <w:r>
        <w:rPr>
          <w:rFonts w:ascii="Arial" w:hAnsi="Arial" w:cs="Arial" w:hint="eastAsia"/>
          <w:b/>
          <w:kern w:val="2"/>
          <w:lang w:eastAsia="zh-CN"/>
        </w:rPr>
        <w:t>。</w:t>
      </w:r>
      <w:r>
        <w:rPr>
          <w:rFonts w:ascii="Arial" w:hAnsi="Arial" w:cs="Arial"/>
          <w:kern w:val="2"/>
          <w:lang w:eastAsia="zh-CN"/>
        </w:rPr>
        <w:t xml:space="preserve"> </w:t>
      </w:r>
      <w:r>
        <w:rPr>
          <w:rFonts w:ascii="Arial" w:hAnsi="Arial" w:cs="Arial" w:hint="eastAsia"/>
          <w:kern w:val="2"/>
          <w:lang w:eastAsia="zh-CN"/>
        </w:rPr>
        <w:t>在</w:t>
      </w:r>
      <w:r w:rsidR="007E514A">
        <w:rPr>
          <w:rFonts w:ascii="Arial" w:hAnsi="Arial" w:cs="Arial" w:hint="eastAsia"/>
          <w:kern w:val="2"/>
          <w:lang w:eastAsia="zh-CN"/>
        </w:rPr>
        <w:t>本协议无论是根据本第</w:t>
      </w:r>
      <w:r w:rsidR="007E514A">
        <w:rPr>
          <w:rFonts w:ascii="Arial" w:hAnsi="Arial" w:cs="Arial" w:hint="eastAsia"/>
          <w:kern w:val="2"/>
          <w:lang w:eastAsia="zh-CN"/>
        </w:rPr>
        <w:t>5</w:t>
      </w:r>
      <w:r w:rsidR="007E514A">
        <w:rPr>
          <w:rFonts w:ascii="Arial" w:hAnsi="Arial" w:cs="Arial" w:hint="eastAsia"/>
          <w:kern w:val="2"/>
          <w:lang w:eastAsia="zh-CN"/>
        </w:rPr>
        <w:t>条或其他规定</w:t>
      </w:r>
      <w:r>
        <w:rPr>
          <w:rFonts w:ascii="Arial" w:hAnsi="Arial" w:cs="Arial" w:hint="eastAsia"/>
          <w:kern w:val="2"/>
          <w:lang w:eastAsia="zh-CN"/>
        </w:rPr>
        <w:t>终止后，</w:t>
      </w:r>
      <w:r w:rsidR="00F56DCB">
        <w:rPr>
          <w:rFonts w:ascii="Arial" w:hAnsi="Arial" w:cs="Arial" w:hint="eastAsia"/>
          <w:kern w:val="2"/>
          <w:lang w:eastAsia="zh-CN"/>
        </w:rPr>
        <w:t>分包商</w:t>
      </w:r>
      <w:r>
        <w:rPr>
          <w:rFonts w:ascii="Arial" w:hAnsi="Arial" w:cs="Arial" w:hint="eastAsia"/>
          <w:kern w:val="2"/>
          <w:lang w:eastAsia="zh-CN"/>
        </w:rPr>
        <w:t>应：</w:t>
      </w:r>
      <w:r>
        <w:rPr>
          <w:rFonts w:ascii="Arial" w:hAnsi="Arial" w:cs="Arial"/>
          <w:kern w:val="2"/>
          <w:lang w:eastAsia="zh-CN"/>
        </w:rPr>
        <w:t xml:space="preserve">(a) </w:t>
      </w:r>
      <w:r>
        <w:rPr>
          <w:rFonts w:ascii="Arial" w:hAnsi="Arial" w:cs="Arial" w:hint="eastAsia"/>
          <w:kern w:val="2"/>
          <w:lang w:eastAsia="zh-CN"/>
        </w:rPr>
        <w:t>停止对当时由</w:t>
      </w:r>
      <w:r w:rsidR="00F56DCB">
        <w:rPr>
          <w:rFonts w:ascii="Arial" w:hAnsi="Arial" w:cs="Arial" w:hint="eastAsia"/>
          <w:kern w:val="2"/>
          <w:lang w:eastAsia="zh-CN"/>
        </w:rPr>
        <w:t>分包商</w:t>
      </w:r>
      <w:r>
        <w:rPr>
          <w:rFonts w:ascii="Arial" w:hAnsi="Arial" w:cs="Arial" w:hint="eastAsia"/>
          <w:kern w:val="2"/>
          <w:lang w:eastAsia="zh-CN"/>
        </w:rPr>
        <w:t>拥有的所有保密资料和任何专有物品的使用，并将之及时退还给</w:t>
      </w:r>
      <w:r w:rsidR="006130E3">
        <w:rPr>
          <w:rFonts w:ascii="Arial" w:hAnsi="Arial" w:cs="Arial" w:hint="eastAsia"/>
          <w:kern w:val="2"/>
          <w:lang w:eastAsia="zh-CN"/>
        </w:rPr>
        <w:t>SunGard</w:t>
      </w:r>
      <w:r>
        <w:rPr>
          <w:rFonts w:ascii="Arial" w:hAnsi="Arial" w:cs="Arial" w:hint="eastAsia"/>
          <w:kern w:val="2"/>
          <w:lang w:eastAsia="zh-CN"/>
        </w:rPr>
        <w:t>；和</w:t>
      </w:r>
      <w:r>
        <w:rPr>
          <w:rFonts w:ascii="Arial" w:hAnsi="Arial" w:cs="Arial"/>
          <w:kern w:val="2"/>
          <w:lang w:eastAsia="zh-CN"/>
        </w:rPr>
        <w:t xml:space="preserve">(b) </w:t>
      </w:r>
      <w:r>
        <w:rPr>
          <w:rFonts w:ascii="Arial" w:hAnsi="Arial" w:cs="Arial" w:hint="eastAsia"/>
          <w:kern w:val="2"/>
          <w:lang w:eastAsia="zh-CN"/>
        </w:rPr>
        <w:t>向</w:t>
      </w:r>
      <w:r w:rsidR="006130E3">
        <w:rPr>
          <w:rFonts w:ascii="Arial" w:hAnsi="Arial" w:cs="Arial" w:hint="eastAsia"/>
          <w:kern w:val="2"/>
          <w:lang w:eastAsia="zh-CN"/>
        </w:rPr>
        <w:t>SunGard</w:t>
      </w:r>
      <w:r>
        <w:rPr>
          <w:rFonts w:ascii="Arial" w:hAnsi="Arial" w:cs="Arial" w:hint="eastAsia"/>
          <w:kern w:val="2"/>
          <w:lang w:eastAsia="zh-CN"/>
        </w:rPr>
        <w:t>发出书面通知，证明由</w:t>
      </w:r>
      <w:r w:rsidR="00F56DCB">
        <w:rPr>
          <w:rFonts w:ascii="Arial" w:hAnsi="Arial" w:cs="Arial" w:hint="eastAsia"/>
          <w:kern w:val="2"/>
          <w:lang w:eastAsia="zh-CN"/>
        </w:rPr>
        <w:t>分包商</w:t>
      </w:r>
      <w:r>
        <w:rPr>
          <w:rFonts w:ascii="Arial" w:hAnsi="Arial" w:cs="Arial" w:hint="eastAsia"/>
          <w:kern w:val="2"/>
          <w:lang w:eastAsia="zh-CN"/>
        </w:rPr>
        <w:t>拥有的所有保密资料和任何专有物品已经退还给</w:t>
      </w:r>
      <w:r w:rsidR="006130E3">
        <w:rPr>
          <w:rFonts w:ascii="Arial" w:hAnsi="Arial" w:cs="Arial" w:hint="eastAsia"/>
          <w:kern w:val="2"/>
          <w:lang w:eastAsia="zh-CN"/>
        </w:rPr>
        <w:t>SunGard</w:t>
      </w:r>
      <w:r>
        <w:rPr>
          <w:rFonts w:ascii="Arial" w:hAnsi="Arial" w:cs="Arial" w:hint="eastAsia"/>
          <w:kern w:val="2"/>
          <w:lang w:eastAsia="zh-CN"/>
        </w:rPr>
        <w:t>。</w:t>
      </w:r>
      <w:r w:rsidR="006130E3">
        <w:rPr>
          <w:rFonts w:ascii="Arial" w:hAnsi="Arial" w:cs="Arial" w:hint="eastAsia"/>
          <w:kern w:val="2"/>
          <w:lang w:eastAsia="zh-CN"/>
        </w:rPr>
        <w:t>SunGard</w:t>
      </w:r>
      <w:r>
        <w:rPr>
          <w:rFonts w:ascii="Arial" w:hAnsi="Arial" w:cs="Arial" w:hint="eastAsia"/>
          <w:kern w:val="2"/>
          <w:lang w:eastAsia="zh-CN"/>
        </w:rPr>
        <w:t>仅</w:t>
      </w:r>
      <w:r w:rsidR="00205A50">
        <w:rPr>
          <w:rFonts w:ascii="Arial" w:hAnsi="Arial" w:cs="Arial" w:hint="eastAsia"/>
          <w:kern w:val="2"/>
          <w:lang w:eastAsia="zh-CN"/>
        </w:rPr>
        <w:t>有责任向</w:t>
      </w:r>
      <w:r w:rsidR="00F56DCB">
        <w:rPr>
          <w:rFonts w:ascii="Arial" w:hAnsi="Arial" w:cs="Arial" w:hint="eastAsia"/>
          <w:kern w:val="2"/>
          <w:lang w:eastAsia="zh-CN"/>
        </w:rPr>
        <w:t>分包商</w:t>
      </w:r>
      <w:r w:rsidR="00205A50">
        <w:rPr>
          <w:rFonts w:ascii="Arial" w:hAnsi="Arial" w:cs="Arial" w:hint="eastAsia"/>
          <w:kern w:val="2"/>
          <w:lang w:eastAsia="zh-CN"/>
        </w:rPr>
        <w:t>支付</w:t>
      </w:r>
      <w:r>
        <w:rPr>
          <w:rFonts w:ascii="Arial" w:hAnsi="Arial" w:cs="Arial" w:hint="eastAsia"/>
          <w:kern w:val="2"/>
          <w:lang w:eastAsia="zh-CN"/>
        </w:rPr>
        <w:t>就截至终止生效日期止</w:t>
      </w:r>
      <w:r w:rsidR="00F56DCB">
        <w:rPr>
          <w:rFonts w:ascii="Arial" w:hAnsi="Arial" w:cs="Arial" w:hint="eastAsia"/>
          <w:kern w:val="2"/>
          <w:lang w:eastAsia="zh-CN"/>
        </w:rPr>
        <w:t>分包商</w:t>
      </w:r>
      <w:r>
        <w:rPr>
          <w:rFonts w:ascii="Arial" w:hAnsi="Arial" w:cs="Arial" w:hint="eastAsia"/>
          <w:kern w:val="2"/>
          <w:lang w:eastAsia="zh-CN"/>
        </w:rPr>
        <w:t>实际完成的</w:t>
      </w:r>
      <w:r w:rsidR="00205A50">
        <w:rPr>
          <w:rFonts w:ascii="Arial" w:hAnsi="Arial" w:cs="Arial" w:hint="eastAsia"/>
          <w:kern w:val="2"/>
          <w:lang w:eastAsia="zh-CN"/>
        </w:rPr>
        <w:t>且</w:t>
      </w:r>
      <w:r w:rsidR="006130E3">
        <w:rPr>
          <w:rFonts w:ascii="Arial" w:hAnsi="Arial" w:cs="Arial" w:hint="eastAsia"/>
          <w:kern w:val="2"/>
          <w:lang w:eastAsia="zh-CN"/>
        </w:rPr>
        <w:t>SunGard</w:t>
      </w:r>
      <w:r w:rsidR="00205A50">
        <w:rPr>
          <w:rFonts w:ascii="Arial" w:hAnsi="Arial" w:cs="Arial" w:hint="eastAsia"/>
          <w:kern w:val="2"/>
          <w:lang w:eastAsia="zh-CN"/>
        </w:rPr>
        <w:t>已</w:t>
      </w:r>
      <w:r>
        <w:rPr>
          <w:rFonts w:ascii="Arial" w:hAnsi="Arial" w:cs="Arial" w:hint="eastAsia"/>
          <w:kern w:val="2"/>
          <w:lang w:eastAsia="zh-CN"/>
        </w:rPr>
        <w:t>合理地接受的各项服务</w:t>
      </w:r>
      <w:r w:rsidR="00205A50">
        <w:rPr>
          <w:rFonts w:ascii="Arial" w:hAnsi="Arial" w:cs="Arial" w:hint="eastAsia"/>
          <w:kern w:val="2"/>
          <w:lang w:eastAsia="zh-CN"/>
        </w:rPr>
        <w:t>在本协议项下到期未付的</w:t>
      </w:r>
      <w:r>
        <w:rPr>
          <w:rFonts w:ascii="Arial" w:hAnsi="Arial" w:cs="Arial" w:hint="eastAsia"/>
          <w:kern w:val="2"/>
          <w:lang w:eastAsia="zh-CN"/>
        </w:rPr>
        <w:t>费用。第</w:t>
      </w:r>
      <w:r w:rsidR="001A5B52" w:rsidRPr="001A5B52">
        <w:rPr>
          <w:rPrChange w:id="54" w:author="haiyan.xia" w:date="2010-12-28T13:56:00Z">
            <w:rPr>
              <w:rFonts w:ascii="Arial" w:hAnsi="Arial"/>
              <w:snapToGrid w:val="0"/>
              <w:kern w:val="2"/>
            </w:rPr>
          </w:rPrChange>
        </w:rPr>
        <w:fldChar w:fldCharType="begin"/>
      </w:r>
      <w:r w:rsidR="001A5B52" w:rsidRPr="001A5B52">
        <w:rPr>
          <w:lang w:eastAsia="zh-CN"/>
          <w:rPrChange w:id="55" w:author="haiyan.xia" w:date="2010-12-28T13:56:00Z">
            <w:rPr>
              <w:rFonts w:ascii="Arial" w:hAnsi="Arial"/>
              <w:snapToGrid w:val="0"/>
              <w:kern w:val="2"/>
            </w:rPr>
          </w:rPrChange>
        </w:rPr>
        <w:instrText xml:space="preserve"> REF _Ref507473844 \r  \* MERGEFORMAT </w:instrText>
      </w:r>
      <w:r w:rsidR="001A5B52" w:rsidRPr="001A5B52">
        <w:rPr>
          <w:rPrChange w:id="56" w:author="haiyan.xia" w:date="2010-12-28T13:56:00Z">
            <w:rPr>
              <w:rFonts w:ascii="Arial" w:hAnsi="Arial"/>
              <w:snapToGrid w:val="0"/>
              <w:kern w:val="2"/>
            </w:rPr>
          </w:rPrChange>
        </w:rPr>
        <w:fldChar w:fldCharType="separate"/>
      </w:r>
      <w:r w:rsidR="00012D73" w:rsidRPr="00012D73">
        <w:rPr>
          <w:rFonts w:ascii="Arial" w:hAnsi="Arial" w:cs="Arial"/>
          <w:kern w:val="2"/>
          <w:lang w:eastAsia="zh-CN"/>
        </w:rPr>
        <w:t>3</w:t>
      </w:r>
      <w:r w:rsidR="001A5B52" w:rsidRPr="001A5B52">
        <w:rPr>
          <w:rPrChange w:id="57" w:author="haiyan.xia" w:date="2010-12-28T13:56:00Z">
            <w:rPr>
              <w:rFonts w:ascii="Arial" w:hAnsi="Arial"/>
              <w:snapToGrid w:val="0"/>
              <w:kern w:val="2"/>
            </w:rPr>
          </w:rPrChange>
        </w:rPr>
        <w:fldChar w:fldCharType="end"/>
      </w:r>
      <w:r>
        <w:rPr>
          <w:rFonts w:ascii="Arial" w:hAnsi="Arial" w:cs="Arial" w:hint="eastAsia"/>
          <w:kern w:val="2"/>
          <w:lang w:eastAsia="zh-CN"/>
        </w:rPr>
        <w:t>、</w:t>
      </w:r>
      <w:r w:rsidR="001A5B52" w:rsidRPr="001A5B52">
        <w:rPr>
          <w:rPrChange w:id="58" w:author="haiyan.xia" w:date="2010-12-28T13:56:00Z">
            <w:rPr>
              <w:rFonts w:ascii="Arial" w:hAnsi="Arial"/>
              <w:snapToGrid w:val="0"/>
              <w:kern w:val="2"/>
            </w:rPr>
          </w:rPrChange>
        </w:rPr>
        <w:fldChar w:fldCharType="begin"/>
      </w:r>
      <w:r w:rsidR="001A5B52" w:rsidRPr="001A5B52">
        <w:rPr>
          <w:lang w:eastAsia="zh-CN"/>
          <w:rPrChange w:id="59" w:author="haiyan.xia" w:date="2010-12-28T13:56:00Z">
            <w:rPr>
              <w:rFonts w:ascii="Arial" w:hAnsi="Arial"/>
              <w:snapToGrid w:val="0"/>
              <w:kern w:val="2"/>
            </w:rPr>
          </w:rPrChange>
        </w:rPr>
        <w:instrText xml:space="preserve">ref \n RESTRICTIONS \* MERGEFORMAT </w:instrText>
      </w:r>
      <w:r w:rsidR="001A5B52" w:rsidRPr="001A5B52">
        <w:rPr>
          <w:rPrChange w:id="60" w:author="haiyan.xia" w:date="2010-12-28T13:56:00Z">
            <w:rPr>
              <w:rFonts w:ascii="Arial" w:hAnsi="Arial"/>
              <w:snapToGrid w:val="0"/>
              <w:kern w:val="2"/>
            </w:rPr>
          </w:rPrChange>
        </w:rPr>
        <w:fldChar w:fldCharType="separate"/>
      </w:r>
      <w:r w:rsidR="00012D73" w:rsidRPr="00012D73">
        <w:rPr>
          <w:rFonts w:ascii="Arial" w:hAnsi="Arial" w:cs="Arial"/>
          <w:kern w:val="2"/>
          <w:lang w:eastAsia="zh-CN"/>
        </w:rPr>
        <w:t>4</w:t>
      </w:r>
      <w:r w:rsidR="001A5B52" w:rsidRPr="001A5B52">
        <w:rPr>
          <w:rPrChange w:id="61" w:author="haiyan.xia" w:date="2010-12-28T13:56:00Z">
            <w:rPr>
              <w:rFonts w:ascii="Arial" w:hAnsi="Arial"/>
              <w:snapToGrid w:val="0"/>
              <w:kern w:val="2"/>
            </w:rPr>
          </w:rPrChange>
        </w:rPr>
        <w:fldChar w:fldCharType="end"/>
      </w:r>
      <w:r>
        <w:rPr>
          <w:rFonts w:ascii="Arial" w:hAnsi="Arial" w:cs="Arial" w:hint="eastAsia"/>
          <w:kern w:val="2"/>
          <w:lang w:eastAsia="zh-CN"/>
        </w:rPr>
        <w:t>、</w:t>
      </w:r>
      <w:r w:rsidR="001A5B52">
        <w:rPr>
          <w:rFonts w:ascii="Arial" w:hAnsi="Arial" w:cs="Arial"/>
          <w:kern w:val="2"/>
        </w:rPr>
        <w:fldChar w:fldCharType="begin"/>
      </w:r>
      <w:r>
        <w:rPr>
          <w:rFonts w:ascii="Arial" w:hAnsi="Arial" w:cs="Arial"/>
          <w:kern w:val="2"/>
          <w:lang w:eastAsia="zh-CN"/>
        </w:rPr>
        <w:instrText xml:space="preserve"> REF _Ref154242766 \r \h </w:instrText>
      </w:r>
      <w:r w:rsidR="001A5B52">
        <w:rPr>
          <w:rFonts w:ascii="Arial" w:hAnsi="Arial" w:cs="Arial"/>
          <w:kern w:val="2"/>
        </w:rPr>
      </w:r>
      <w:r w:rsidR="001A5B52">
        <w:rPr>
          <w:rFonts w:ascii="Arial" w:hAnsi="Arial" w:cs="Arial"/>
          <w:kern w:val="2"/>
        </w:rPr>
        <w:fldChar w:fldCharType="separate"/>
      </w:r>
      <w:r w:rsidR="00012D73">
        <w:rPr>
          <w:rFonts w:ascii="Arial" w:hAnsi="Arial" w:cs="Arial"/>
          <w:kern w:val="2"/>
          <w:lang w:eastAsia="zh-CN"/>
        </w:rPr>
        <w:t>5</w:t>
      </w:r>
      <w:r w:rsidR="001A5B52">
        <w:rPr>
          <w:rFonts w:ascii="Arial" w:hAnsi="Arial" w:cs="Arial"/>
          <w:kern w:val="2"/>
        </w:rPr>
        <w:fldChar w:fldCharType="end"/>
      </w:r>
      <w:r>
        <w:rPr>
          <w:rFonts w:ascii="Arial" w:hAnsi="Arial" w:cs="Arial" w:hint="eastAsia"/>
          <w:kern w:val="2"/>
          <w:lang w:eastAsia="zh-CN"/>
        </w:rPr>
        <w:t>和</w:t>
      </w:r>
      <w:r w:rsidR="001A5B52">
        <w:rPr>
          <w:rFonts w:ascii="Arial" w:hAnsi="Arial" w:cs="Arial"/>
          <w:kern w:val="2"/>
        </w:rPr>
        <w:fldChar w:fldCharType="begin"/>
      </w:r>
      <w:r>
        <w:rPr>
          <w:rFonts w:ascii="Arial" w:hAnsi="Arial" w:cs="Arial"/>
          <w:kern w:val="2"/>
          <w:lang w:eastAsia="zh-CN"/>
        </w:rPr>
        <w:instrText xml:space="preserve"> REF _Ref456628820 \r \h </w:instrText>
      </w:r>
      <w:r w:rsidR="001A5B52">
        <w:rPr>
          <w:rFonts w:ascii="Arial" w:hAnsi="Arial" w:cs="Arial"/>
          <w:kern w:val="2"/>
        </w:rPr>
      </w:r>
      <w:r w:rsidR="001A5B52">
        <w:rPr>
          <w:rFonts w:ascii="Arial" w:hAnsi="Arial" w:cs="Arial"/>
          <w:kern w:val="2"/>
        </w:rPr>
        <w:fldChar w:fldCharType="separate"/>
      </w:r>
      <w:r w:rsidR="00012D73">
        <w:rPr>
          <w:rFonts w:ascii="Arial" w:hAnsi="Arial" w:cs="Arial"/>
          <w:kern w:val="2"/>
          <w:lang w:eastAsia="zh-CN"/>
        </w:rPr>
        <w:t>6</w:t>
      </w:r>
      <w:r w:rsidR="001A5B52">
        <w:rPr>
          <w:rFonts w:ascii="Arial" w:hAnsi="Arial" w:cs="Arial"/>
          <w:kern w:val="2"/>
        </w:rPr>
        <w:fldChar w:fldCharType="end"/>
      </w:r>
      <w:r>
        <w:rPr>
          <w:rFonts w:ascii="Arial" w:hAnsi="Arial" w:cs="Arial" w:hint="eastAsia"/>
          <w:kern w:val="2"/>
          <w:lang w:eastAsia="zh-CN"/>
        </w:rPr>
        <w:t>条的规定应在指定附件或本协议的终止之后继续有效，无论</w:t>
      </w:r>
      <w:r w:rsidR="00205A50">
        <w:rPr>
          <w:rFonts w:ascii="Arial" w:hAnsi="Arial" w:cs="Arial" w:hint="eastAsia"/>
          <w:kern w:val="2"/>
          <w:lang w:eastAsia="zh-CN"/>
        </w:rPr>
        <w:t>此</w:t>
      </w:r>
      <w:r>
        <w:rPr>
          <w:rFonts w:ascii="Arial" w:hAnsi="Arial" w:cs="Arial" w:hint="eastAsia"/>
          <w:kern w:val="2"/>
          <w:lang w:eastAsia="zh-CN"/>
        </w:rPr>
        <w:t>终止是根据第</w:t>
      </w:r>
      <w:r>
        <w:rPr>
          <w:rFonts w:ascii="Arial" w:hAnsi="Arial" w:cs="Arial" w:hint="eastAsia"/>
          <w:kern w:val="2"/>
          <w:lang w:eastAsia="zh-CN"/>
        </w:rPr>
        <w:t>5</w:t>
      </w:r>
      <w:r>
        <w:rPr>
          <w:rFonts w:ascii="Arial" w:hAnsi="Arial" w:cs="Arial" w:hint="eastAsia"/>
          <w:kern w:val="2"/>
          <w:lang w:eastAsia="zh-CN"/>
        </w:rPr>
        <w:t>条或其他规定而发生的。</w:t>
      </w:r>
    </w:p>
    <w:p w:rsidR="00970405" w:rsidRDefault="00970405" w:rsidP="004D671E">
      <w:pPr>
        <w:pStyle w:val="1"/>
        <w:jc w:val="both"/>
        <w:rPr>
          <w:rFonts w:ascii="Arial" w:hAnsi="Arial" w:cs="Arial"/>
          <w:kern w:val="2"/>
          <w:sz w:val="22"/>
        </w:rPr>
      </w:pPr>
      <w:bookmarkStart w:id="62" w:name="_Ref456628820"/>
      <w:r>
        <w:rPr>
          <w:rFonts w:ascii="Arial" w:hAnsi="Arial" w:cs="Arial" w:hint="eastAsia"/>
          <w:kern w:val="2"/>
          <w:sz w:val="22"/>
          <w:lang w:eastAsia="zh-CN"/>
        </w:rPr>
        <w:t>其他规定</w:t>
      </w:r>
      <w:bookmarkEnd w:id="62"/>
    </w:p>
    <w:p w:rsidR="00970405" w:rsidRDefault="00970405" w:rsidP="004D671E">
      <w:pPr>
        <w:pStyle w:val="2"/>
        <w:rPr>
          <w:rFonts w:ascii="Arial" w:hAnsi="Arial" w:cs="Arial"/>
          <w:b/>
          <w:spacing w:val="-2"/>
          <w:kern w:val="2"/>
          <w:lang w:eastAsia="zh-CN"/>
        </w:rPr>
      </w:pPr>
      <w:bookmarkStart w:id="63" w:name="NOTICE"/>
      <w:bookmarkStart w:id="64" w:name="_Ref154242679"/>
      <w:bookmarkEnd w:id="63"/>
      <w:r>
        <w:rPr>
          <w:rFonts w:ascii="Arial" w:hAnsi="Arial" w:cs="Arial" w:hint="eastAsia"/>
          <w:b/>
          <w:kern w:val="2"/>
          <w:lang w:eastAsia="zh-CN"/>
        </w:rPr>
        <w:t>通知。</w:t>
      </w:r>
      <w:r>
        <w:rPr>
          <w:rFonts w:ascii="Arial" w:hAnsi="Arial" w:cs="Arial"/>
          <w:kern w:val="2"/>
          <w:lang w:eastAsia="zh-CN"/>
        </w:rPr>
        <w:t xml:space="preserve"> </w:t>
      </w:r>
      <w:r>
        <w:rPr>
          <w:rFonts w:ascii="Arial" w:hAnsi="Arial" w:cs="Arial" w:hint="eastAsia"/>
          <w:kern w:val="2"/>
          <w:lang w:eastAsia="zh-CN"/>
        </w:rPr>
        <w:t>根据本协议作出的或关于本协议的所有通知、同意和其他通讯，一律应采用书面形式，并应将以下较早发生的日期视为收到日期：</w:t>
      </w:r>
      <w:r>
        <w:rPr>
          <w:rFonts w:ascii="Arial" w:hAnsi="Arial" w:cs="Arial" w:hint="eastAsia"/>
          <w:kern w:val="2"/>
          <w:lang w:eastAsia="zh-CN"/>
        </w:rPr>
        <w:t>(i)</w:t>
      </w:r>
      <w:r>
        <w:rPr>
          <w:rFonts w:ascii="Arial" w:hAnsi="Arial" w:cs="Arial" w:hint="eastAsia"/>
          <w:kern w:val="2"/>
          <w:lang w:eastAsia="zh-CN"/>
        </w:rPr>
        <w:t>实际收到日；</w:t>
      </w:r>
      <w:r>
        <w:rPr>
          <w:rFonts w:ascii="Arial" w:hAnsi="Arial" w:cs="Arial" w:hint="eastAsia"/>
          <w:kern w:val="2"/>
          <w:lang w:eastAsia="zh-CN"/>
        </w:rPr>
        <w:t>(ii)</w:t>
      </w:r>
      <w:r>
        <w:rPr>
          <w:rFonts w:hint="eastAsia"/>
          <w:lang w:eastAsia="zh-CN"/>
        </w:rPr>
        <w:t>以头等保证航空邮</w:t>
      </w:r>
      <w:r>
        <w:rPr>
          <w:rFonts w:hint="eastAsia"/>
          <w:lang w:eastAsia="zh-CN"/>
        </w:rPr>
        <w:lastRenderedPageBreak/>
        <w:t>件方式邮寄后的第三个营业日；或</w:t>
      </w:r>
      <w:r>
        <w:rPr>
          <w:rFonts w:hint="eastAsia"/>
          <w:lang w:eastAsia="zh-CN"/>
        </w:rPr>
        <w:t>(iii)</w:t>
      </w:r>
      <w:r>
        <w:rPr>
          <w:rFonts w:hint="eastAsia"/>
          <w:lang w:eastAsia="zh-CN"/>
        </w:rPr>
        <w:t>以信誉良好的隔夜速递服务方式发出后的第一个营业日。任何通知可用传真发出，但应随后在二十四</w:t>
      </w:r>
      <w:r>
        <w:rPr>
          <w:rFonts w:hint="eastAsia"/>
          <w:lang w:eastAsia="zh-CN"/>
        </w:rPr>
        <w:t>(24)</w:t>
      </w:r>
      <w:r>
        <w:rPr>
          <w:rFonts w:hint="eastAsia"/>
          <w:lang w:eastAsia="zh-CN"/>
        </w:rPr>
        <w:t>小时内以上述方式之一发出经签字的书面原件。</w:t>
      </w:r>
      <w:r w:rsidR="00F56DCB">
        <w:rPr>
          <w:rFonts w:hint="eastAsia"/>
          <w:lang w:eastAsia="zh-CN"/>
        </w:rPr>
        <w:t>分包商</w:t>
      </w:r>
      <w:r>
        <w:rPr>
          <w:rFonts w:hint="eastAsia"/>
          <w:lang w:eastAsia="zh-CN"/>
        </w:rPr>
        <w:t>的通知地址载于指</w:t>
      </w:r>
      <w:r w:rsidRPr="009E0B0C">
        <w:rPr>
          <w:rFonts w:hint="eastAsia"/>
          <w:szCs w:val="22"/>
          <w:lang w:eastAsia="zh-CN"/>
        </w:rPr>
        <w:t>定</w:t>
      </w:r>
      <w:r>
        <w:rPr>
          <w:rFonts w:hint="eastAsia"/>
          <w:lang w:eastAsia="zh-CN"/>
        </w:rPr>
        <w:t>附件。</w:t>
      </w:r>
      <w:r w:rsidR="006130E3" w:rsidRPr="0071753A">
        <w:rPr>
          <w:rFonts w:ascii="Arial" w:hAnsi="Arial" w:cs="Arial"/>
          <w:lang w:eastAsia="zh-CN"/>
        </w:rPr>
        <w:t>SunGard</w:t>
      </w:r>
      <w:r>
        <w:rPr>
          <w:rFonts w:hint="eastAsia"/>
          <w:lang w:eastAsia="zh-CN"/>
        </w:rPr>
        <w:t>的通知地址为：中国上海市浦东新区张江高科技园郭守敬路</w:t>
      </w:r>
      <w:r>
        <w:rPr>
          <w:rFonts w:hint="eastAsia"/>
          <w:lang w:eastAsia="zh-CN"/>
        </w:rPr>
        <w:t>498</w:t>
      </w:r>
      <w:r>
        <w:rPr>
          <w:rFonts w:hint="eastAsia"/>
          <w:lang w:eastAsia="zh-CN"/>
        </w:rPr>
        <w:t>号浦东软件园</w:t>
      </w:r>
      <w:r>
        <w:rPr>
          <w:rFonts w:hint="eastAsia"/>
          <w:lang w:eastAsia="zh-CN"/>
        </w:rPr>
        <w:t>4</w:t>
      </w:r>
      <w:r>
        <w:rPr>
          <w:rFonts w:hint="eastAsia"/>
          <w:lang w:eastAsia="zh-CN"/>
        </w:rPr>
        <w:t>号楼</w:t>
      </w:r>
      <w:r>
        <w:rPr>
          <w:rFonts w:hint="eastAsia"/>
          <w:lang w:eastAsia="zh-CN"/>
        </w:rPr>
        <w:t>4</w:t>
      </w:r>
      <w:r>
        <w:rPr>
          <w:rFonts w:hint="eastAsia"/>
          <w:lang w:eastAsia="zh-CN"/>
        </w:rPr>
        <w:t>楼，邮编：</w:t>
      </w:r>
      <w:r>
        <w:rPr>
          <w:rFonts w:hint="eastAsia"/>
          <w:lang w:eastAsia="zh-CN"/>
        </w:rPr>
        <w:t>201203</w:t>
      </w:r>
      <w:r>
        <w:rPr>
          <w:rFonts w:hint="eastAsia"/>
          <w:lang w:eastAsia="zh-CN"/>
        </w:rPr>
        <w:t>，收件人为：总裁</w:t>
      </w:r>
      <w:r>
        <w:rPr>
          <w:rFonts w:hint="eastAsia"/>
          <w:lang w:eastAsia="zh-CN"/>
        </w:rPr>
        <w:t>/</w:t>
      </w:r>
      <w:r w:rsidR="0018660A">
        <w:rPr>
          <w:rFonts w:hint="eastAsia"/>
          <w:lang w:eastAsia="zh-CN"/>
        </w:rPr>
        <w:t>法律</w:t>
      </w:r>
      <w:r w:rsidR="00DC6E69">
        <w:rPr>
          <w:rFonts w:hint="eastAsia"/>
          <w:lang w:eastAsia="zh-CN"/>
        </w:rPr>
        <w:t>顾问</w:t>
      </w:r>
      <w:r>
        <w:rPr>
          <w:rFonts w:hint="eastAsia"/>
          <w:lang w:eastAsia="zh-CN"/>
        </w:rPr>
        <w:t>。任何一方可通过根据本第</w:t>
      </w:r>
      <w:r w:rsidR="001A5B52">
        <w:rPr>
          <w:rFonts w:ascii="Arial" w:hAnsi="Arial" w:cs="Arial"/>
          <w:spacing w:val="-2"/>
          <w:kern w:val="2"/>
        </w:rPr>
        <w:fldChar w:fldCharType="begin"/>
      </w:r>
      <w:r>
        <w:rPr>
          <w:rFonts w:ascii="Arial" w:hAnsi="Arial" w:cs="Arial"/>
          <w:spacing w:val="-2"/>
          <w:kern w:val="2"/>
          <w:lang w:eastAsia="zh-CN"/>
        </w:rPr>
        <w:instrText xml:space="preserve"> REF _Ref154242679 \r \h </w:instrText>
      </w:r>
      <w:r w:rsidR="001A5B52">
        <w:rPr>
          <w:rFonts w:ascii="Arial" w:hAnsi="Arial" w:cs="Arial"/>
          <w:spacing w:val="-2"/>
          <w:kern w:val="2"/>
        </w:rPr>
      </w:r>
      <w:r w:rsidR="001A5B52">
        <w:rPr>
          <w:rFonts w:ascii="Arial" w:hAnsi="Arial" w:cs="Arial"/>
          <w:spacing w:val="-2"/>
          <w:kern w:val="2"/>
        </w:rPr>
        <w:fldChar w:fldCharType="separate"/>
      </w:r>
      <w:r w:rsidR="00012D73">
        <w:rPr>
          <w:rFonts w:ascii="Arial" w:hAnsi="Arial" w:cs="Arial"/>
          <w:spacing w:val="-2"/>
          <w:kern w:val="2"/>
          <w:lang w:eastAsia="zh-CN"/>
        </w:rPr>
        <w:t>6.1</w:t>
      </w:r>
      <w:r w:rsidR="001A5B52">
        <w:rPr>
          <w:rFonts w:ascii="Arial" w:hAnsi="Arial" w:cs="Arial"/>
          <w:spacing w:val="-2"/>
          <w:kern w:val="2"/>
        </w:rPr>
        <w:fldChar w:fldCharType="end"/>
      </w:r>
      <w:r>
        <w:rPr>
          <w:rFonts w:hint="eastAsia"/>
          <w:lang w:eastAsia="zh-CN"/>
        </w:rPr>
        <w:t>条向另一方发出新地址的书面通知更改其通知地址。</w:t>
      </w:r>
      <w:bookmarkEnd w:id="64"/>
    </w:p>
    <w:p w:rsidR="00970405" w:rsidRDefault="00970405" w:rsidP="004D671E">
      <w:pPr>
        <w:pStyle w:val="2"/>
        <w:rPr>
          <w:rFonts w:ascii="Arial" w:hAnsi="Arial" w:cs="Arial"/>
          <w:b/>
          <w:kern w:val="2"/>
          <w:lang w:eastAsia="zh-CN"/>
        </w:rPr>
      </w:pPr>
      <w:r>
        <w:rPr>
          <w:rFonts w:ascii="Arial" w:hAnsi="Arial" w:cs="Arial" w:hint="eastAsia"/>
          <w:b/>
          <w:kern w:val="2"/>
          <w:lang w:eastAsia="zh-CN"/>
        </w:rPr>
        <w:t>定义用语。</w:t>
      </w:r>
      <w:r>
        <w:rPr>
          <w:rFonts w:ascii="Arial" w:hAnsi="Arial" w:cs="Arial"/>
          <w:kern w:val="2"/>
          <w:lang w:eastAsia="zh-CN"/>
        </w:rPr>
        <w:t xml:space="preserve"> </w:t>
      </w:r>
      <w:r>
        <w:rPr>
          <w:rFonts w:ascii="Arial" w:hAnsi="Arial" w:cs="Arial" w:hint="eastAsia"/>
          <w:kern w:val="2"/>
          <w:lang w:eastAsia="zh-CN"/>
        </w:rPr>
        <w:t>下述用语在本协议使用时具有下述含义：</w:t>
      </w:r>
    </w:p>
    <w:p w:rsidR="00970405" w:rsidRDefault="00970405" w:rsidP="004D671E">
      <w:pPr>
        <w:pStyle w:val="3"/>
        <w:jc w:val="both"/>
        <w:rPr>
          <w:rFonts w:ascii="Arial" w:hAnsi="Arial" w:cs="Arial"/>
          <w:kern w:val="2"/>
          <w:lang w:eastAsia="zh-CN"/>
        </w:rPr>
      </w:pPr>
      <w:bookmarkStart w:id="65" w:name="_Ref456628893"/>
      <w:r w:rsidRPr="00D36D70">
        <w:rPr>
          <w:rFonts w:hint="eastAsia"/>
          <w:bCs/>
          <w:lang w:eastAsia="zh-CN"/>
        </w:rPr>
        <w:t>“关联</w:t>
      </w:r>
      <w:r w:rsidR="00FF077B">
        <w:rPr>
          <w:rFonts w:hint="eastAsia"/>
          <w:bCs/>
          <w:lang w:eastAsia="zh-CN"/>
        </w:rPr>
        <w:t>人</w:t>
      </w:r>
      <w:r w:rsidRPr="00D36D70">
        <w:rPr>
          <w:rFonts w:hint="eastAsia"/>
          <w:bCs/>
          <w:lang w:eastAsia="zh-CN"/>
        </w:rPr>
        <w:t>”</w:t>
      </w:r>
      <w:r>
        <w:rPr>
          <w:rFonts w:hint="eastAsia"/>
          <w:lang w:eastAsia="zh-CN"/>
        </w:rPr>
        <w:t>对指定的人士而言，指于本协议日</w:t>
      </w:r>
      <w:r w:rsidR="0018660A">
        <w:rPr>
          <w:rFonts w:hint="eastAsia"/>
          <w:lang w:eastAsia="zh-CN"/>
        </w:rPr>
        <w:t>期</w:t>
      </w:r>
      <w:r>
        <w:rPr>
          <w:rFonts w:hint="eastAsia"/>
          <w:lang w:eastAsia="zh-CN"/>
        </w:rPr>
        <w:t>直接或间接控制该人士的，或被该人士所直接或间接控制的，或与该人士直接或间接处于第三方的共同控制之下的任何人士，只要该关系仍是有效的。</w:t>
      </w:r>
      <w:bookmarkEnd w:id="65"/>
    </w:p>
    <w:p w:rsidR="00970405" w:rsidRPr="0071753A" w:rsidRDefault="00970405" w:rsidP="004D671E">
      <w:pPr>
        <w:pStyle w:val="3"/>
        <w:jc w:val="both"/>
        <w:rPr>
          <w:rFonts w:ascii="Arial" w:hAnsi="Arial" w:cs="Arial"/>
          <w:lang w:eastAsia="zh-CN"/>
        </w:rPr>
      </w:pPr>
      <w:r w:rsidRPr="00945594">
        <w:rPr>
          <w:rFonts w:hint="eastAsia"/>
          <w:bCs/>
          <w:lang w:eastAsia="zh-CN"/>
        </w:rPr>
        <w:t>“保密资料”</w:t>
      </w:r>
      <w:r>
        <w:rPr>
          <w:rFonts w:hint="eastAsia"/>
          <w:lang w:eastAsia="zh-CN"/>
        </w:rPr>
        <w:t>指一方向另一方披露与本协议有关的所有商业资料，但非因违背对披露方承担的任何保密义务的情况下现在是或后来成为公开可以得到的资料，</w:t>
      </w:r>
      <w:r w:rsidRPr="0071753A">
        <w:rPr>
          <w:rFonts w:ascii="Arial" w:cs="Arial"/>
          <w:lang w:eastAsia="zh-CN"/>
        </w:rPr>
        <w:t>或另一方以前或后来合法开发的或从不附带保密责任的独立来源获得的资料除外。在不限制前述规定一般适用性的条件下，保密资料对</w:t>
      </w:r>
      <w:r w:rsidR="006130E3" w:rsidRPr="0071753A">
        <w:rPr>
          <w:rFonts w:ascii="Arial" w:hAnsi="Arial" w:cs="Arial"/>
          <w:lang w:eastAsia="zh-CN"/>
        </w:rPr>
        <w:t>SunGard</w:t>
      </w:r>
      <w:r w:rsidRPr="0071753A">
        <w:rPr>
          <w:rFonts w:ascii="Arial" w:cs="Arial"/>
          <w:lang w:eastAsia="zh-CN"/>
        </w:rPr>
        <w:t>而言应包括但不限于</w:t>
      </w:r>
      <w:r w:rsidR="006130E3" w:rsidRPr="0071753A">
        <w:rPr>
          <w:rFonts w:ascii="Arial" w:hAnsi="Arial" w:cs="Arial"/>
          <w:lang w:eastAsia="zh-CN"/>
        </w:rPr>
        <w:t>SunGard</w:t>
      </w:r>
      <w:r w:rsidRPr="0071753A">
        <w:rPr>
          <w:rFonts w:ascii="Arial" w:cs="Arial"/>
          <w:lang w:eastAsia="zh-CN"/>
        </w:rPr>
        <w:t>的数据、</w:t>
      </w:r>
      <w:r w:rsidR="006130E3" w:rsidRPr="0071753A">
        <w:rPr>
          <w:rFonts w:ascii="Arial" w:hAnsi="Arial" w:cs="Arial"/>
          <w:lang w:eastAsia="zh-CN"/>
        </w:rPr>
        <w:t>SunGard</w:t>
      </w:r>
      <w:r w:rsidRPr="0071753A">
        <w:rPr>
          <w:rFonts w:ascii="Arial" w:cs="Arial"/>
          <w:lang w:eastAsia="zh-CN"/>
        </w:rPr>
        <w:t>和其客户的业务与营运的详情，以及专有物品。保密资料应包括本协议的条款。</w:t>
      </w:r>
    </w:p>
    <w:p w:rsidR="00970405" w:rsidRPr="008B0F69" w:rsidRDefault="00970405" w:rsidP="004D671E">
      <w:pPr>
        <w:pStyle w:val="3"/>
        <w:jc w:val="both"/>
        <w:rPr>
          <w:rFonts w:ascii="Arial" w:hAnsi="Arial" w:cs="Arial"/>
          <w:kern w:val="2"/>
          <w:lang w:eastAsia="zh-CN"/>
        </w:rPr>
      </w:pPr>
      <w:bookmarkStart w:id="66" w:name="_Ref456625272"/>
      <w:r>
        <w:rPr>
          <w:rFonts w:hint="eastAsia"/>
          <w:kern w:val="2"/>
          <w:lang w:eastAsia="zh-CN"/>
        </w:rPr>
        <w:t>“复制品”指于其上或当中写上、记录或编译了任何字词、目标代码、源代码或其他符号的任何纸张、磁碟、录音带、胶片、记忆装置或其他材料或物体，无论上述各项是永久或短暂存在的。</w:t>
      </w:r>
      <w:bookmarkEnd w:id="66"/>
      <w:r>
        <w:rPr>
          <w:kern w:val="2"/>
          <w:lang w:eastAsia="zh-CN"/>
        </w:rPr>
        <w:t xml:space="preserve"> </w:t>
      </w:r>
    </w:p>
    <w:p w:rsidR="00970405" w:rsidRDefault="00970405" w:rsidP="004D671E">
      <w:pPr>
        <w:pStyle w:val="3"/>
        <w:jc w:val="both"/>
        <w:rPr>
          <w:rFonts w:ascii="Arial" w:hAnsi="Arial" w:cs="Arial"/>
          <w:kern w:val="2"/>
          <w:lang w:eastAsia="zh-CN"/>
        </w:rPr>
      </w:pPr>
      <w:r w:rsidRPr="008401F0">
        <w:rPr>
          <w:rFonts w:hint="eastAsia"/>
          <w:lang w:eastAsia="zh-CN"/>
        </w:rPr>
        <w:t>“真诚争议”</w:t>
      </w:r>
      <w:r w:rsidRPr="0071753A">
        <w:rPr>
          <w:rFonts w:ascii="Arial" w:cs="Arial"/>
          <w:lang w:eastAsia="zh-CN"/>
        </w:rPr>
        <w:t>指</w:t>
      </w:r>
      <w:r w:rsidR="006130E3" w:rsidRPr="0071753A">
        <w:rPr>
          <w:rFonts w:ascii="Arial" w:hAnsi="Arial" w:cs="Arial"/>
          <w:lang w:eastAsia="zh-CN"/>
        </w:rPr>
        <w:t>SunGard</w:t>
      </w:r>
      <w:r w:rsidR="00F70198" w:rsidRPr="0071753A">
        <w:rPr>
          <w:rFonts w:ascii="Arial" w:hAnsi="Arial" w:cs="Arial"/>
          <w:spacing w:val="-2"/>
          <w:kern w:val="2"/>
          <w:lang w:eastAsia="zh-CN"/>
        </w:rPr>
        <w:t>（或</w:t>
      </w:r>
      <w:r w:rsidR="006130E3">
        <w:rPr>
          <w:rFonts w:ascii="Arial" w:hAnsi="Arial" w:cs="Arial" w:hint="eastAsia"/>
          <w:spacing w:val="-2"/>
          <w:kern w:val="2"/>
          <w:lang w:eastAsia="zh-CN"/>
        </w:rPr>
        <w:t>SunGard</w:t>
      </w:r>
      <w:r w:rsidR="00F70198">
        <w:rPr>
          <w:rFonts w:ascii="Arial" w:hAnsi="Arial" w:cs="Arial" w:hint="eastAsia"/>
          <w:spacing w:val="-2"/>
          <w:kern w:val="2"/>
          <w:lang w:eastAsia="zh-CN"/>
        </w:rPr>
        <w:t>指定的客户）</w:t>
      </w:r>
      <w:r>
        <w:rPr>
          <w:rFonts w:hint="eastAsia"/>
          <w:lang w:eastAsia="zh-CN"/>
        </w:rPr>
        <w:t>对本协议下开具</w:t>
      </w:r>
      <w:r w:rsidR="00466854">
        <w:rPr>
          <w:rFonts w:hint="eastAsia"/>
          <w:lang w:eastAsia="zh-CN"/>
        </w:rPr>
        <w:t>发票</w:t>
      </w:r>
      <w:r>
        <w:rPr>
          <w:rFonts w:hint="eastAsia"/>
          <w:lang w:eastAsia="zh-CN"/>
        </w:rPr>
        <w:t>收取的某项金额的真诚争议。</w:t>
      </w:r>
      <w:r>
        <w:rPr>
          <w:rFonts w:ascii="Arial" w:hAnsi="Arial" w:cs="Arial"/>
          <w:kern w:val="2"/>
          <w:lang w:eastAsia="zh-CN"/>
        </w:rPr>
        <w:t xml:space="preserve"> </w:t>
      </w:r>
    </w:p>
    <w:p w:rsidR="00970405" w:rsidRDefault="00970405" w:rsidP="004D671E">
      <w:pPr>
        <w:pStyle w:val="3"/>
        <w:jc w:val="both"/>
        <w:rPr>
          <w:rFonts w:ascii="Arial" w:hAnsi="Arial" w:cs="Arial"/>
          <w:kern w:val="2"/>
        </w:rPr>
      </w:pPr>
      <w:r w:rsidRPr="008401F0">
        <w:rPr>
          <w:rFonts w:hint="eastAsia"/>
        </w:rPr>
        <w:t>“包括”</w:t>
      </w:r>
      <w:r>
        <w:rPr>
          <w:rFonts w:hint="eastAsia"/>
        </w:rPr>
        <w:t>指包括但不限于</w:t>
      </w:r>
      <w:r>
        <w:rPr>
          <w:rFonts w:hint="eastAsia"/>
          <w:lang w:eastAsia="zh-CN"/>
        </w:rPr>
        <w:t>。</w:t>
      </w:r>
    </w:p>
    <w:p w:rsidR="00970405" w:rsidRDefault="00970405" w:rsidP="004D671E">
      <w:pPr>
        <w:pStyle w:val="3"/>
        <w:jc w:val="both"/>
        <w:rPr>
          <w:rFonts w:ascii="Arial" w:hAnsi="Arial" w:cs="Arial"/>
          <w:kern w:val="2"/>
          <w:lang w:eastAsia="zh-CN"/>
        </w:rPr>
      </w:pPr>
      <w:bookmarkStart w:id="67" w:name="_Ref456629882"/>
      <w:r w:rsidRPr="008401F0">
        <w:rPr>
          <w:rFonts w:hint="eastAsia"/>
          <w:lang w:eastAsia="zh-CN"/>
        </w:rPr>
        <w:t>“人”或“人士”</w:t>
      </w:r>
      <w:r>
        <w:rPr>
          <w:rFonts w:hint="eastAsia"/>
          <w:lang w:eastAsia="zh-CN"/>
        </w:rPr>
        <w:t>指任何个人、独资经营者、合资经营者、合伙、团</w:t>
      </w:r>
      <w:r w:rsidR="00E73356">
        <w:rPr>
          <w:rFonts w:hint="eastAsia"/>
          <w:lang w:eastAsia="zh-CN"/>
        </w:rPr>
        <w:t>体</w:t>
      </w:r>
      <w:r>
        <w:rPr>
          <w:rFonts w:hint="eastAsia"/>
          <w:lang w:eastAsia="zh-CN"/>
        </w:rPr>
        <w:t>、公司、商户、银行、协会、合作社、信托、产业、政府、政府机构、监管当局或其他任何性质的实体。</w:t>
      </w:r>
      <w:bookmarkEnd w:id="67"/>
    </w:p>
    <w:p w:rsidR="00970405" w:rsidRDefault="00970405" w:rsidP="004D671E">
      <w:pPr>
        <w:pStyle w:val="3"/>
        <w:jc w:val="both"/>
        <w:rPr>
          <w:rFonts w:ascii="Arial" w:hAnsi="Arial" w:cs="Arial"/>
          <w:kern w:val="2"/>
          <w:lang w:eastAsia="zh-CN"/>
        </w:rPr>
      </w:pPr>
      <w:r w:rsidRPr="008401F0">
        <w:rPr>
          <w:rFonts w:hint="eastAsia"/>
          <w:lang w:eastAsia="zh-CN"/>
        </w:rPr>
        <w:t>“专有物品”</w:t>
      </w:r>
      <w:r w:rsidRPr="0071753A">
        <w:rPr>
          <w:rFonts w:ascii="Arial" w:cs="Arial"/>
          <w:lang w:eastAsia="zh-CN"/>
        </w:rPr>
        <w:t>为下述各项的合称：</w:t>
      </w:r>
      <w:r w:rsidR="006130E3" w:rsidRPr="0071753A">
        <w:rPr>
          <w:rFonts w:ascii="Arial" w:hAnsi="Arial" w:cs="Arial"/>
          <w:lang w:eastAsia="zh-CN"/>
        </w:rPr>
        <w:t>SunGard</w:t>
      </w:r>
      <w:r w:rsidRPr="0071753A">
        <w:rPr>
          <w:rFonts w:ascii="Arial" w:cs="Arial"/>
          <w:lang w:eastAsia="zh-CN"/>
        </w:rPr>
        <w:t>的所有软件和文件、</w:t>
      </w:r>
      <w:r w:rsidR="006130E3" w:rsidRPr="0071753A">
        <w:rPr>
          <w:rFonts w:ascii="Arial" w:hAnsi="Arial" w:cs="Arial"/>
          <w:lang w:eastAsia="zh-CN"/>
        </w:rPr>
        <w:t>SunGard</w:t>
      </w:r>
      <w:r w:rsidRPr="0071753A">
        <w:rPr>
          <w:rFonts w:ascii="Arial" w:cs="Arial"/>
          <w:lang w:eastAsia="zh-CN"/>
        </w:rPr>
        <w:t>软件的目标代码和源代码、</w:t>
      </w:r>
      <w:r w:rsidR="006130E3" w:rsidRPr="0071753A">
        <w:rPr>
          <w:rFonts w:ascii="Arial" w:hAnsi="Arial" w:cs="Arial"/>
          <w:lang w:eastAsia="zh-CN"/>
        </w:rPr>
        <w:t>SunGard</w:t>
      </w:r>
      <w:r w:rsidRPr="0071753A">
        <w:rPr>
          <w:rFonts w:ascii="Arial" w:cs="Arial"/>
          <w:lang w:eastAsia="zh-CN"/>
        </w:rPr>
        <w:t>软件的视像表示、屏幕格式、报告格式及其他设计特点、在开发</w:t>
      </w:r>
      <w:r w:rsidR="006130E3" w:rsidRPr="0071753A">
        <w:rPr>
          <w:rFonts w:ascii="Arial" w:hAnsi="Arial" w:cs="Arial"/>
          <w:lang w:eastAsia="zh-CN"/>
        </w:rPr>
        <w:t>SunGard</w:t>
      </w:r>
      <w:r w:rsidRPr="0071753A">
        <w:rPr>
          <w:rFonts w:ascii="Arial" w:cs="Arial"/>
          <w:lang w:eastAsia="zh-CN"/>
        </w:rPr>
        <w:t>软件或文件时使用的和</w:t>
      </w:r>
      <w:r w:rsidRPr="0071753A">
        <w:rPr>
          <w:rFonts w:ascii="Arial" w:hAnsi="Arial" w:cs="Arial"/>
          <w:lang w:eastAsia="zh-CN"/>
        </w:rPr>
        <w:t>/</w:t>
      </w:r>
      <w:r w:rsidRPr="0071753A">
        <w:rPr>
          <w:rFonts w:ascii="Arial" w:cs="Arial"/>
          <w:lang w:eastAsia="zh-CN"/>
        </w:rPr>
        <w:t>或在</w:t>
      </w:r>
      <w:r w:rsidR="006130E3" w:rsidRPr="0071753A">
        <w:rPr>
          <w:rFonts w:ascii="Arial" w:hAnsi="Arial" w:cs="Arial"/>
          <w:lang w:eastAsia="zh-CN"/>
        </w:rPr>
        <w:t>SunGard</w:t>
      </w:r>
      <w:r w:rsidRPr="0071753A">
        <w:rPr>
          <w:rFonts w:ascii="Arial" w:cs="Arial"/>
          <w:lang w:eastAsia="zh-CN"/>
        </w:rPr>
        <w:t>软件或文件中包含的所有构思、方法、算法、公式及概念、</w:t>
      </w:r>
      <w:r w:rsidR="00DA60D4">
        <w:rPr>
          <w:rFonts w:ascii="Arial" w:cs="Arial"/>
          <w:lang w:eastAsia="zh-CN"/>
        </w:rPr>
        <w:t>工作成果</w:t>
      </w:r>
      <w:r w:rsidRPr="0071753A">
        <w:rPr>
          <w:rFonts w:ascii="Arial" w:cs="Arial"/>
          <w:lang w:eastAsia="zh-CN"/>
        </w:rPr>
        <w:t>、</w:t>
      </w:r>
      <w:r w:rsidR="006130E3" w:rsidRPr="0071753A">
        <w:rPr>
          <w:rFonts w:ascii="Arial" w:hAnsi="Arial" w:cs="Arial"/>
          <w:lang w:eastAsia="zh-CN"/>
        </w:rPr>
        <w:t>SunGard</w:t>
      </w:r>
      <w:r w:rsidRPr="0071753A">
        <w:rPr>
          <w:rFonts w:ascii="Arial" w:cs="Arial"/>
          <w:lang w:eastAsia="zh-CN"/>
        </w:rPr>
        <w:t>软件或文件</w:t>
      </w:r>
      <w:r w:rsidRPr="0071753A">
        <w:rPr>
          <w:rFonts w:ascii="Arial" w:cs="Arial"/>
          <w:szCs w:val="22"/>
          <w:lang w:eastAsia="zh-CN"/>
        </w:rPr>
        <w:t>及</w:t>
      </w:r>
      <w:r w:rsidR="00DA60D4">
        <w:rPr>
          <w:rFonts w:ascii="Arial" w:cs="Arial"/>
          <w:szCs w:val="22"/>
          <w:lang w:eastAsia="zh-CN"/>
        </w:rPr>
        <w:t>工作成果</w:t>
      </w:r>
      <w:r w:rsidRPr="0071753A">
        <w:rPr>
          <w:rFonts w:ascii="Arial" w:cs="Arial"/>
          <w:lang w:eastAsia="zh-CN"/>
        </w:rPr>
        <w:t>的所有未来修改、修正、升级、发布、求精改进、改善及增强（无论是否因履行各项服务而产生）、以前述任何一项为基础的衍生作品</w:t>
      </w:r>
      <w:r>
        <w:rPr>
          <w:rFonts w:hint="eastAsia"/>
          <w:lang w:eastAsia="zh-CN"/>
        </w:rPr>
        <w:t>（该用语的用法按美国版权法）以及前述各项的所有复制品。</w:t>
      </w:r>
      <w:r>
        <w:rPr>
          <w:rFonts w:ascii="Arial" w:hAnsi="Arial" w:cs="Arial"/>
          <w:kern w:val="2"/>
          <w:lang w:eastAsia="zh-CN"/>
        </w:rPr>
        <w:t xml:space="preserve"> </w:t>
      </w:r>
    </w:p>
    <w:p w:rsidR="00970405" w:rsidRDefault="00970405" w:rsidP="004D671E">
      <w:pPr>
        <w:pStyle w:val="2"/>
        <w:rPr>
          <w:rFonts w:ascii="Arial" w:hAnsi="Arial" w:cs="Arial"/>
        </w:rPr>
      </w:pPr>
      <w:bookmarkStart w:id="68" w:name="PARTIES"/>
      <w:bookmarkStart w:id="69" w:name="_Ref18232241"/>
      <w:bookmarkStart w:id="70" w:name="_Ref456447207"/>
      <w:bookmarkEnd w:id="68"/>
      <w:r>
        <w:rPr>
          <w:rFonts w:hint="eastAsia"/>
          <w:b/>
        </w:rPr>
        <w:t>利</w:t>
      </w:r>
      <w:r>
        <w:rPr>
          <w:b/>
          <w:sz w:val="2"/>
        </w:rPr>
        <w:t xml:space="preserve"> </w:t>
      </w:r>
      <w:r>
        <w:rPr>
          <w:rFonts w:hint="eastAsia"/>
          <w:b/>
        </w:rPr>
        <w:t>益</w:t>
      </w:r>
      <w:r>
        <w:rPr>
          <w:b/>
          <w:sz w:val="2"/>
        </w:rPr>
        <w:t xml:space="preserve"> </w:t>
      </w:r>
      <w:r>
        <w:rPr>
          <w:rFonts w:hint="eastAsia"/>
          <w:b/>
        </w:rPr>
        <w:t>方</w:t>
      </w:r>
      <w:bookmarkEnd w:id="69"/>
      <w:r>
        <w:rPr>
          <w:rFonts w:ascii="Arial" w:hAnsi="Arial" w:cs="Arial"/>
          <w:kern w:val="2"/>
        </w:rPr>
        <w:t xml:space="preserve">  </w:t>
      </w:r>
    </w:p>
    <w:p w:rsidR="00970405" w:rsidRDefault="00F56DCB" w:rsidP="004D671E">
      <w:pPr>
        <w:pStyle w:val="3"/>
        <w:jc w:val="both"/>
        <w:rPr>
          <w:rFonts w:ascii="Arial" w:hAnsi="Arial" w:cs="Arial"/>
          <w:lang w:eastAsia="zh-CN"/>
        </w:rPr>
      </w:pPr>
      <w:r w:rsidRPr="0071753A">
        <w:rPr>
          <w:rFonts w:ascii="Arial" w:cs="Arial"/>
          <w:kern w:val="2"/>
          <w:lang w:eastAsia="zh-CN"/>
        </w:rPr>
        <w:t>分包商</w:t>
      </w:r>
      <w:r w:rsidR="00970405" w:rsidRPr="0071753A">
        <w:rPr>
          <w:rFonts w:ascii="Arial" w:cs="Arial"/>
          <w:kern w:val="2"/>
          <w:lang w:eastAsia="zh-CN"/>
        </w:rPr>
        <w:t>和</w:t>
      </w:r>
      <w:r w:rsidR="006130E3" w:rsidRPr="0071753A">
        <w:rPr>
          <w:rFonts w:ascii="Arial" w:hAnsi="Arial" w:cs="Arial"/>
          <w:lang w:eastAsia="zh-CN"/>
        </w:rPr>
        <w:t>SunGard</w:t>
      </w:r>
      <w:r w:rsidR="00970405" w:rsidRPr="0071753A">
        <w:rPr>
          <w:rFonts w:ascii="Arial" w:cs="Arial"/>
          <w:kern w:val="2"/>
          <w:lang w:eastAsia="zh-CN"/>
        </w:rPr>
        <w:t>以及（在本协议允许的情况下）其各自的继承人及受让人均受本协议约束，均有权获得本协议的利益，均可强制执行本协议。未经</w:t>
      </w:r>
      <w:r w:rsidR="006130E3" w:rsidRPr="0071753A">
        <w:rPr>
          <w:rFonts w:ascii="Arial" w:hAnsi="Arial" w:cs="Arial"/>
          <w:lang w:eastAsia="zh-CN"/>
        </w:rPr>
        <w:t>SunGard</w:t>
      </w:r>
      <w:r w:rsidR="00970405" w:rsidRPr="0071753A">
        <w:rPr>
          <w:rFonts w:ascii="Arial" w:cs="Arial"/>
          <w:lang w:eastAsia="zh-CN"/>
        </w:rPr>
        <w:t>事先书面同意，</w:t>
      </w:r>
      <w:r w:rsidRPr="0071753A">
        <w:rPr>
          <w:rFonts w:ascii="Arial" w:cs="Arial"/>
          <w:lang w:eastAsia="zh-CN"/>
        </w:rPr>
        <w:t>分包商</w:t>
      </w:r>
      <w:r w:rsidR="00970405" w:rsidRPr="0071753A">
        <w:rPr>
          <w:rFonts w:ascii="Arial" w:cs="Arial"/>
          <w:lang w:eastAsia="zh-CN"/>
        </w:rPr>
        <w:t>不得</w:t>
      </w:r>
      <w:r w:rsidR="00AC6FBC" w:rsidRPr="0071753A">
        <w:rPr>
          <w:rFonts w:ascii="Arial" w:cs="Arial"/>
          <w:lang w:eastAsia="zh-CN"/>
        </w:rPr>
        <w:t>将</w:t>
      </w:r>
      <w:r w:rsidR="00970405" w:rsidRPr="0071753A">
        <w:rPr>
          <w:rFonts w:ascii="Arial" w:cs="Arial"/>
          <w:lang w:eastAsia="zh-CN"/>
        </w:rPr>
        <w:t>本协议或其在本协议中的任何权利，</w:t>
      </w:r>
      <w:r w:rsidR="00AC6FBC" w:rsidRPr="0071753A">
        <w:rPr>
          <w:rFonts w:ascii="Arial" w:cs="Arial"/>
          <w:lang w:eastAsia="zh-CN"/>
        </w:rPr>
        <w:t>或</w:t>
      </w:r>
      <w:r w:rsidR="00970405" w:rsidRPr="0071753A">
        <w:rPr>
          <w:rFonts w:ascii="Arial" w:cs="Arial"/>
          <w:lang w:eastAsia="zh-CN"/>
        </w:rPr>
        <w:t>其在本协议中的义务</w:t>
      </w:r>
      <w:r w:rsidR="00AC6FBC">
        <w:rPr>
          <w:rFonts w:hint="eastAsia"/>
          <w:lang w:eastAsia="zh-CN"/>
        </w:rPr>
        <w:t>，转让给</w:t>
      </w:r>
      <w:r w:rsidR="00970405">
        <w:rPr>
          <w:rFonts w:hint="eastAsia"/>
          <w:lang w:eastAsia="zh-CN"/>
        </w:rPr>
        <w:t>他人。</w:t>
      </w:r>
      <w:r w:rsidR="00970405">
        <w:rPr>
          <w:rFonts w:ascii="Arial" w:hAnsi="Arial" w:cs="Arial"/>
          <w:lang w:eastAsia="zh-CN"/>
        </w:rPr>
        <w:t xml:space="preserve">  </w:t>
      </w:r>
      <w:bookmarkEnd w:id="70"/>
    </w:p>
    <w:p w:rsidR="00970405" w:rsidRDefault="00970405" w:rsidP="004D671E">
      <w:pPr>
        <w:pStyle w:val="3"/>
        <w:tabs>
          <w:tab w:val="left" w:pos="-720"/>
        </w:tabs>
        <w:jc w:val="both"/>
        <w:rPr>
          <w:rFonts w:ascii="Arial" w:hAnsi="Arial" w:cs="Arial"/>
          <w:lang w:eastAsia="zh-CN"/>
        </w:rPr>
      </w:pPr>
      <w:r>
        <w:rPr>
          <w:rFonts w:ascii="Arial" w:hAnsi="Arial" w:cs="Arial" w:hint="eastAsia"/>
          <w:lang w:eastAsia="zh-CN"/>
        </w:rPr>
        <w:t>如果</w:t>
      </w:r>
      <w:r w:rsidR="00F56DCB">
        <w:rPr>
          <w:rFonts w:ascii="Arial" w:hAnsi="Arial" w:cs="Arial" w:hint="eastAsia"/>
          <w:lang w:eastAsia="zh-CN"/>
        </w:rPr>
        <w:t>分包商</w:t>
      </w:r>
      <w:r>
        <w:rPr>
          <w:rFonts w:ascii="Arial" w:hAnsi="Arial" w:cs="Arial" w:hint="eastAsia"/>
          <w:lang w:eastAsia="zh-CN"/>
        </w:rPr>
        <w:t>有需要聘用其他人员或与其订立合同以协助各项服务的履行，</w:t>
      </w:r>
      <w:r w:rsidR="00F56DCB">
        <w:rPr>
          <w:rFonts w:ascii="Arial" w:hAnsi="Arial" w:cs="Arial" w:hint="eastAsia"/>
          <w:lang w:eastAsia="zh-CN"/>
        </w:rPr>
        <w:t>分包商</w:t>
      </w:r>
      <w:r>
        <w:rPr>
          <w:rFonts w:ascii="Arial" w:hAnsi="Arial" w:cs="Arial" w:hint="eastAsia"/>
          <w:lang w:eastAsia="zh-CN"/>
        </w:rPr>
        <w:t>必须首先取得</w:t>
      </w:r>
      <w:r w:rsidR="006130E3">
        <w:rPr>
          <w:rFonts w:ascii="Arial" w:hAnsi="Arial" w:cs="Arial" w:hint="eastAsia"/>
          <w:lang w:eastAsia="zh-CN"/>
        </w:rPr>
        <w:t>SunGard</w:t>
      </w:r>
      <w:r>
        <w:rPr>
          <w:rFonts w:ascii="Arial" w:hAnsi="Arial" w:cs="Arial" w:hint="eastAsia"/>
          <w:lang w:eastAsia="zh-CN"/>
        </w:rPr>
        <w:t>的事先书面同意，而且为了</w:t>
      </w:r>
      <w:r w:rsidR="006130E3">
        <w:rPr>
          <w:rFonts w:ascii="Arial" w:hAnsi="Arial" w:cs="Arial" w:hint="eastAsia"/>
          <w:lang w:eastAsia="zh-CN"/>
        </w:rPr>
        <w:t>SunGard</w:t>
      </w:r>
      <w:r>
        <w:rPr>
          <w:rFonts w:ascii="Arial" w:hAnsi="Arial" w:cs="Arial" w:hint="eastAsia"/>
          <w:lang w:eastAsia="zh-CN"/>
        </w:rPr>
        <w:t>的利益，该</w:t>
      </w:r>
      <w:r w:rsidR="00AC6FBC">
        <w:rPr>
          <w:rFonts w:ascii="Arial" w:hAnsi="Arial" w:cs="Arial" w:hint="eastAsia"/>
          <w:lang w:eastAsia="zh-CN"/>
        </w:rPr>
        <w:t>等</w:t>
      </w:r>
      <w:r>
        <w:rPr>
          <w:rFonts w:ascii="Arial" w:hAnsi="Arial" w:cs="Arial" w:hint="eastAsia"/>
          <w:lang w:eastAsia="zh-CN"/>
        </w:rPr>
        <w:t>人员必须签署一份包含具有第</w:t>
      </w:r>
      <w:r w:rsidR="001A5B52">
        <w:rPr>
          <w:rFonts w:ascii="Arial" w:hAnsi="Arial" w:cs="Arial"/>
        </w:rPr>
        <w:fldChar w:fldCharType="begin"/>
      </w:r>
      <w:r>
        <w:rPr>
          <w:rFonts w:ascii="Arial" w:hAnsi="Arial" w:cs="Arial"/>
          <w:lang w:eastAsia="zh-CN"/>
        </w:rPr>
        <w:instrText xml:space="preserve"> REF _Ref536599401 \r \h </w:instrText>
      </w:r>
      <w:r w:rsidR="001A5B52">
        <w:rPr>
          <w:rFonts w:ascii="Arial" w:hAnsi="Arial" w:cs="Arial"/>
        </w:rPr>
      </w:r>
      <w:r w:rsidR="001A5B52">
        <w:rPr>
          <w:rFonts w:ascii="Arial" w:hAnsi="Arial" w:cs="Arial"/>
        </w:rPr>
        <w:fldChar w:fldCharType="separate"/>
      </w:r>
      <w:r w:rsidR="00012D73">
        <w:rPr>
          <w:rFonts w:ascii="Arial" w:hAnsi="Arial" w:cs="Arial"/>
          <w:lang w:eastAsia="zh-CN"/>
        </w:rPr>
        <w:t>4</w:t>
      </w:r>
      <w:r w:rsidR="001A5B52">
        <w:rPr>
          <w:rFonts w:ascii="Arial" w:hAnsi="Arial" w:cs="Arial"/>
        </w:rPr>
        <w:fldChar w:fldCharType="end"/>
      </w:r>
      <w:r>
        <w:rPr>
          <w:rFonts w:ascii="Arial" w:hAnsi="Arial" w:cs="Arial" w:hint="eastAsia"/>
          <w:lang w:eastAsia="zh-CN"/>
        </w:rPr>
        <w:t>条的性质、范围和目的等方面规定的协议。</w:t>
      </w:r>
    </w:p>
    <w:p w:rsidR="00970405" w:rsidRDefault="00970405" w:rsidP="004D671E">
      <w:pPr>
        <w:pStyle w:val="2"/>
        <w:rPr>
          <w:rFonts w:ascii="Arial" w:hAnsi="Arial" w:cs="Arial"/>
          <w:b/>
          <w:kern w:val="2"/>
          <w:lang w:eastAsia="zh-CN"/>
        </w:rPr>
      </w:pPr>
      <w:r>
        <w:rPr>
          <w:rFonts w:ascii="Arial" w:hAnsi="Arial" w:cs="Arial" w:hint="eastAsia"/>
          <w:b/>
          <w:kern w:val="2"/>
          <w:lang w:eastAsia="zh-CN"/>
        </w:rPr>
        <w:lastRenderedPageBreak/>
        <w:t>出口法律。</w:t>
      </w:r>
      <w:r>
        <w:rPr>
          <w:rFonts w:ascii="Arial" w:hAnsi="Arial" w:cs="Arial" w:hint="eastAsia"/>
          <w:b/>
          <w:kern w:val="2"/>
          <w:lang w:eastAsia="zh-CN"/>
        </w:rPr>
        <w:t xml:space="preserve"> </w:t>
      </w:r>
      <w:r w:rsidR="00D97625">
        <w:rPr>
          <w:rFonts w:ascii="宋体" w:hAnsi="宋体" w:hint="eastAsia"/>
          <w:szCs w:val="22"/>
          <w:lang w:eastAsia="zh-CN"/>
        </w:rPr>
        <w:t>即使</w:t>
      </w:r>
      <w:r w:rsidRPr="00656039">
        <w:rPr>
          <w:rFonts w:ascii="宋体" w:hAnsi="宋体" w:hint="eastAsia"/>
          <w:szCs w:val="22"/>
          <w:lang w:eastAsia="zh-CN"/>
        </w:rPr>
        <w:t>本协议有任何相反的规定，任何一方均不得直接或间接地将任何计算机硬件、软件、技术数据或任何其他物品，或上述各项的衍生产品出口（或再出口）或允许装运到下列国家或以下人士：(a) 古巴、朝鲜、伊朗、苏丹、叙利亚或任何美国已禁运货物的其他国家（或给上述国家的国民或居民）；(b) 在美国财政部的特别指定国民名单、美国</w:t>
      </w:r>
      <w:r>
        <w:rPr>
          <w:rFonts w:ascii="宋体" w:hAnsi="宋体" w:hint="eastAsia"/>
          <w:szCs w:val="22"/>
          <w:lang w:eastAsia="zh-CN"/>
        </w:rPr>
        <w:t>国务院</w:t>
      </w:r>
      <w:r w:rsidRPr="00656039">
        <w:rPr>
          <w:rFonts w:ascii="宋体" w:hAnsi="宋体" w:hint="eastAsia"/>
          <w:szCs w:val="22"/>
          <w:lang w:eastAsia="zh-CN"/>
        </w:rPr>
        <w:t>的</w:t>
      </w:r>
      <w:r w:rsidR="00D97625">
        <w:rPr>
          <w:rFonts w:ascii="宋体" w:hAnsi="宋体" w:hint="eastAsia"/>
          <w:szCs w:val="22"/>
          <w:lang w:eastAsia="zh-CN"/>
        </w:rPr>
        <w:t>被排除方</w:t>
      </w:r>
      <w:r w:rsidRPr="00656039">
        <w:rPr>
          <w:rFonts w:ascii="宋体" w:hAnsi="宋体" w:hint="eastAsia"/>
          <w:szCs w:val="22"/>
          <w:lang w:eastAsia="zh-CN"/>
        </w:rPr>
        <w:t>名单，或者美国商务部的被拒绝人士名单上的任何人；或</w:t>
      </w:r>
      <w:r w:rsidRPr="00656039">
        <w:rPr>
          <w:rFonts w:ascii="宋体" w:hAnsi="宋体"/>
          <w:szCs w:val="22"/>
          <w:lang w:eastAsia="zh-CN"/>
        </w:rPr>
        <w:t>(c)</w:t>
      </w:r>
      <w:r w:rsidRPr="00656039">
        <w:rPr>
          <w:rFonts w:ascii="宋体" w:hAnsi="宋体" w:hint="eastAsia"/>
          <w:szCs w:val="22"/>
          <w:lang w:eastAsia="zh-CN"/>
        </w:rPr>
        <w:t xml:space="preserve"> 在未获得美国政府或美国政府机关规定的</w:t>
      </w:r>
      <w:r w:rsidR="008767C1">
        <w:rPr>
          <w:rFonts w:ascii="宋体" w:hAnsi="宋体" w:hint="eastAsia"/>
          <w:szCs w:val="22"/>
          <w:lang w:eastAsia="zh-CN"/>
        </w:rPr>
        <w:t>相关</w:t>
      </w:r>
      <w:r w:rsidRPr="00656039">
        <w:rPr>
          <w:rFonts w:ascii="宋体" w:hAnsi="宋体" w:hint="eastAsia"/>
          <w:szCs w:val="22"/>
          <w:lang w:eastAsia="zh-CN"/>
        </w:rPr>
        <w:t>出口许可证或其他授权之前，出口/装运到</w:t>
      </w:r>
      <w:r w:rsidR="008767C1">
        <w:rPr>
          <w:rFonts w:ascii="宋体" w:hAnsi="宋体" w:hint="eastAsia"/>
          <w:szCs w:val="22"/>
          <w:lang w:eastAsia="zh-CN"/>
        </w:rPr>
        <w:t>对其</w:t>
      </w:r>
      <w:r w:rsidR="008767C1" w:rsidRPr="00656039">
        <w:rPr>
          <w:rFonts w:ascii="宋体" w:hAnsi="宋体" w:hint="eastAsia"/>
          <w:szCs w:val="22"/>
          <w:lang w:eastAsia="zh-CN"/>
        </w:rPr>
        <w:t>出口/装运</w:t>
      </w:r>
      <w:r w:rsidRPr="00656039">
        <w:rPr>
          <w:rFonts w:ascii="宋体" w:hAnsi="宋体" w:hint="eastAsia"/>
          <w:szCs w:val="22"/>
          <w:lang w:eastAsia="zh-CN"/>
        </w:rPr>
        <w:t>需</w:t>
      </w:r>
      <w:r w:rsidR="008767C1">
        <w:rPr>
          <w:rFonts w:ascii="宋体" w:hAnsi="宋体" w:hint="eastAsia"/>
          <w:szCs w:val="22"/>
          <w:lang w:eastAsia="zh-CN"/>
        </w:rPr>
        <w:t>要</w:t>
      </w:r>
      <w:r w:rsidRPr="00656039">
        <w:rPr>
          <w:rFonts w:ascii="宋体" w:hAnsi="宋体" w:hint="eastAsia"/>
          <w:szCs w:val="22"/>
          <w:lang w:eastAsia="zh-CN"/>
        </w:rPr>
        <w:t>出口许可证或其他授权所批准的任何人士、国家或目的地。</w:t>
      </w:r>
      <w:r>
        <w:rPr>
          <w:rFonts w:ascii="Arial" w:hAnsi="Arial" w:cs="Arial"/>
          <w:lang w:eastAsia="zh-CN"/>
        </w:rPr>
        <w:t xml:space="preserve"> </w:t>
      </w:r>
    </w:p>
    <w:p w:rsidR="00970405" w:rsidRDefault="00970405" w:rsidP="004D671E">
      <w:pPr>
        <w:pStyle w:val="2"/>
        <w:rPr>
          <w:rFonts w:ascii="Arial" w:hAnsi="Arial" w:cs="Arial"/>
          <w:b/>
          <w:kern w:val="2"/>
          <w:lang w:eastAsia="zh-CN"/>
        </w:rPr>
      </w:pPr>
      <w:r>
        <w:rPr>
          <w:rFonts w:hint="eastAsia"/>
          <w:b/>
          <w:lang w:eastAsia="zh-CN"/>
        </w:rPr>
        <w:t>关</w:t>
      </w:r>
      <w:r>
        <w:rPr>
          <w:b/>
          <w:sz w:val="2"/>
          <w:lang w:eastAsia="zh-CN"/>
        </w:rPr>
        <w:t xml:space="preserve"> </w:t>
      </w:r>
      <w:r>
        <w:rPr>
          <w:rFonts w:hint="eastAsia"/>
          <w:b/>
          <w:lang w:eastAsia="zh-CN"/>
        </w:rPr>
        <w:t>系。</w:t>
      </w:r>
      <w:r w:rsidRPr="0071753A">
        <w:rPr>
          <w:rFonts w:ascii="Arial" w:cs="Arial"/>
          <w:lang w:eastAsia="zh-CN"/>
        </w:rPr>
        <w:t>本协议在双方之间建立的关系是独立合同当事方关系，并非合伙、合营或代理关系。</w:t>
      </w:r>
      <w:r w:rsidR="00F56DCB" w:rsidRPr="0071753A">
        <w:rPr>
          <w:rFonts w:ascii="Arial" w:cs="Arial"/>
          <w:lang w:eastAsia="zh-CN"/>
        </w:rPr>
        <w:t>分包商</w:t>
      </w:r>
      <w:r w:rsidRPr="0071753A">
        <w:rPr>
          <w:rFonts w:ascii="Arial" w:cs="Arial"/>
          <w:lang w:eastAsia="zh-CN"/>
        </w:rPr>
        <w:t>无权代表</w:t>
      </w:r>
      <w:r w:rsidR="006130E3" w:rsidRPr="0071753A">
        <w:rPr>
          <w:rFonts w:ascii="Arial" w:hAnsi="Arial" w:cs="Arial"/>
          <w:lang w:eastAsia="zh-CN"/>
        </w:rPr>
        <w:t>SunGard</w:t>
      </w:r>
      <w:r w:rsidR="00F70198" w:rsidRPr="0071753A">
        <w:rPr>
          <w:rFonts w:ascii="Arial" w:hAnsi="Arial" w:cs="Arial"/>
          <w:spacing w:val="-2"/>
          <w:kern w:val="2"/>
          <w:lang w:eastAsia="zh-CN"/>
        </w:rPr>
        <w:t>（或</w:t>
      </w:r>
      <w:r w:rsidR="006130E3" w:rsidRPr="0071753A">
        <w:rPr>
          <w:rFonts w:ascii="Arial" w:hAnsi="Arial" w:cs="Arial"/>
          <w:spacing w:val="-2"/>
          <w:kern w:val="2"/>
          <w:lang w:eastAsia="zh-CN"/>
        </w:rPr>
        <w:t>SunGard</w:t>
      </w:r>
      <w:r w:rsidR="00F70198" w:rsidRPr="0071753A">
        <w:rPr>
          <w:rFonts w:ascii="Arial" w:hAnsi="Arial" w:cs="Arial"/>
          <w:spacing w:val="-2"/>
          <w:kern w:val="2"/>
          <w:lang w:eastAsia="zh-CN"/>
        </w:rPr>
        <w:t>指定的客户）</w:t>
      </w:r>
      <w:r w:rsidRPr="0071753A">
        <w:rPr>
          <w:rFonts w:ascii="Arial" w:cs="Arial"/>
          <w:lang w:eastAsia="zh-CN"/>
        </w:rPr>
        <w:t>行事，也无权代表</w:t>
      </w:r>
      <w:r w:rsidR="006130E3" w:rsidRPr="0071753A">
        <w:rPr>
          <w:rFonts w:ascii="Arial" w:hAnsi="Arial" w:cs="Arial"/>
          <w:lang w:eastAsia="zh-CN"/>
        </w:rPr>
        <w:t>SunGard</w:t>
      </w:r>
      <w:r w:rsidR="00F70198" w:rsidRPr="0071753A">
        <w:rPr>
          <w:rFonts w:ascii="Arial" w:hAnsi="Arial" w:cs="Arial"/>
          <w:spacing w:val="-2"/>
          <w:kern w:val="2"/>
          <w:lang w:eastAsia="zh-CN"/>
        </w:rPr>
        <w:t>（或</w:t>
      </w:r>
      <w:r w:rsidR="006130E3" w:rsidRPr="0071753A">
        <w:rPr>
          <w:rFonts w:ascii="Arial" w:hAnsi="Arial" w:cs="Arial"/>
          <w:spacing w:val="-2"/>
          <w:kern w:val="2"/>
          <w:lang w:eastAsia="zh-CN"/>
        </w:rPr>
        <w:t>SunGard</w:t>
      </w:r>
      <w:r w:rsidR="00F70198" w:rsidRPr="0071753A">
        <w:rPr>
          <w:rFonts w:ascii="Arial" w:hAnsi="Arial" w:cs="Arial"/>
          <w:spacing w:val="-2"/>
          <w:kern w:val="2"/>
          <w:lang w:eastAsia="zh-CN"/>
        </w:rPr>
        <w:t>指定的客户）</w:t>
      </w:r>
      <w:r w:rsidRPr="0071753A">
        <w:rPr>
          <w:rFonts w:ascii="Arial" w:cs="Arial"/>
          <w:lang w:eastAsia="zh-CN"/>
        </w:rPr>
        <w:t>订立任何合同、产生任何责任或作出任何陈述。</w:t>
      </w:r>
    </w:p>
    <w:p w:rsidR="00970405" w:rsidRDefault="00970405" w:rsidP="004D671E">
      <w:pPr>
        <w:pStyle w:val="2"/>
        <w:rPr>
          <w:rFonts w:ascii="Arial" w:hAnsi="Arial" w:cs="Arial"/>
          <w:b/>
          <w:kern w:val="2"/>
          <w:lang w:eastAsia="zh-CN"/>
        </w:rPr>
      </w:pPr>
      <w:r>
        <w:rPr>
          <w:rFonts w:hint="eastAsia"/>
          <w:b/>
          <w:lang w:eastAsia="zh-CN"/>
        </w:rPr>
        <w:t>全</w:t>
      </w:r>
      <w:r>
        <w:rPr>
          <w:b/>
          <w:sz w:val="2"/>
          <w:lang w:eastAsia="zh-CN"/>
        </w:rPr>
        <w:t xml:space="preserve"> </w:t>
      </w:r>
      <w:r>
        <w:rPr>
          <w:rFonts w:hint="eastAsia"/>
          <w:b/>
          <w:lang w:eastAsia="zh-CN"/>
        </w:rPr>
        <w:t>部</w:t>
      </w:r>
      <w:r>
        <w:rPr>
          <w:b/>
          <w:sz w:val="2"/>
          <w:lang w:eastAsia="zh-CN"/>
        </w:rPr>
        <w:t xml:space="preserve"> </w:t>
      </w:r>
      <w:r w:rsidR="00FB4C46">
        <w:rPr>
          <w:rFonts w:hint="eastAsia"/>
          <w:b/>
          <w:lang w:eastAsia="zh-CN"/>
        </w:rPr>
        <w:t>理</w:t>
      </w:r>
      <w:r>
        <w:rPr>
          <w:b/>
          <w:sz w:val="2"/>
          <w:lang w:eastAsia="zh-CN"/>
        </w:rPr>
        <w:t xml:space="preserve"> </w:t>
      </w:r>
      <w:r>
        <w:rPr>
          <w:rFonts w:hint="eastAsia"/>
          <w:b/>
          <w:lang w:eastAsia="zh-CN"/>
        </w:rPr>
        <w:t>解。</w:t>
      </w:r>
      <w:r>
        <w:rPr>
          <w:rFonts w:ascii="Arial" w:hAnsi="Arial" w:cs="Arial"/>
          <w:kern w:val="2"/>
          <w:lang w:eastAsia="zh-CN"/>
        </w:rPr>
        <w:t xml:space="preserve">  </w:t>
      </w:r>
      <w:r>
        <w:rPr>
          <w:rFonts w:hint="eastAsia"/>
          <w:lang w:eastAsia="zh-CN"/>
        </w:rPr>
        <w:t>本协议，包括指定附件，以及本协议随附的</w:t>
      </w:r>
      <w:r w:rsidRPr="003D3B05">
        <w:rPr>
          <w:rFonts w:hint="eastAsia"/>
          <w:szCs w:val="22"/>
          <w:lang w:eastAsia="zh-CN"/>
        </w:rPr>
        <w:t>任何其他</w:t>
      </w:r>
      <w:r>
        <w:rPr>
          <w:rFonts w:hint="eastAsia"/>
          <w:lang w:eastAsia="zh-CN"/>
        </w:rPr>
        <w:t>附件、附表和补充内容，载明了双方之间就本协议主题事项达成的全部</w:t>
      </w:r>
      <w:r w:rsidR="00FB4C46">
        <w:rPr>
          <w:rFonts w:hint="eastAsia"/>
          <w:lang w:eastAsia="zh-CN"/>
        </w:rPr>
        <w:t>理</w:t>
      </w:r>
      <w:r>
        <w:rPr>
          <w:rFonts w:hint="eastAsia"/>
          <w:lang w:eastAsia="zh-CN"/>
        </w:rPr>
        <w:t>解，并取代与该主题事项有关的一切先前的建议、推销材料、协商、陈述、协议和双方之间的其他书面或口头通讯。</w:t>
      </w:r>
    </w:p>
    <w:p w:rsidR="00970405" w:rsidRDefault="00970405" w:rsidP="004D671E">
      <w:pPr>
        <w:pStyle w:val="2"/>
        <w:rPr>
          <w:rFonts w:ascii="Arial" w:hAnsi="Arial" w:cs="Arial"/>
          <w:kern w:val="2"/>
          <w:lang w:eastAsia="zh-CN"/>
        </w:rPr>
      </w:pPr>
      <w:r>
        <w:rPr>
          <w:rFonts w:ascii="Arial" w:hAnsi="Arial" w:cs="Arial" w:hint="eastAsia"/>
          <w:b/>
          <w:kern w:val="2"/>
          <w:lang w:eastAsia="zh-CN"/>
        </w:rPr>
        <w:t>冲突。</w:t>
      </w:r>
      <w:r>
        <w:rPr>
          <w:rFonts w:ascii="Arial" w:hAnsi="Arial" w:cs="Arial" w:hint="eastAsia"/>
          <w:b/>
          <w:kern w:val="2"/>
          <w:lang w:eastAsia="zh-CN"/>
        </w:rPr>
        <w:t xml:space="preserve"> </w:t>
      </w:r>
      <w:r>
        <w:rPr>
          <w:rFonts w:ascii="Arial" w:hAnsi="Arial" w:cs="Arial" w:hint="eastAsia"/>
          <w:bCs/>
          <w:kern w:val="2"/>
          <w:lang w:eastAsia="zh-CN"/>
        </w:rPr>
        <w:t>本协议与指定附件如有任何冲突，应以</w:t>
      </w:r>
      <w:r w:rsidR="00F3080E">
        <w:rPr>
          <w:rFonts w:ascii="Arial" w:hAnsi="Arial" w:cs="Arial" w:hint="eastAsia"/>
          <w:bCs/>
          <w:kern w:val="2"/>
          <w:lang w:eastAsia="zh-CN"/>
        </w:rPr>
        <w:t>本协议</w:t>
      </w:r>
      <w:r>
        <w:rPr>
          <w:rFonts w:ascii="Arial" w:hAnsi="Arial" w:cs="Arial" w:hint="eastAsia"/>
          <w:bCs/>
          <w:kern w:val="2"/>
          <w:lang w:eastAsia="zh-CN"/>
        </w:rPr>
        <w:t>所载的条款为准。</w:t>
      </w:r>
    </w:p>
    <w:p w:rsidR="00970405" w:rsidRDefault="00970405" w:rsidP="004D671E">
      <w:pPr>
        <w:pStyle w:val="2"/>
        <w:rPr>
          <w:rFonts w:ascii="Arial" w:hAnsi="Arial" w:cs="Arial"/>
          <w:kern w:val="2"/>
          <w:lang w:eastAsia="zh-CN"/>
        </w:rPr>
      </w:pPr>
      <w:r>
        <w:rPr>
          <w:rFonts w:hint="eastAsia"/>
          <w:b/>
          <w:lang w:eastAsia="zh-CN"/>
        </w:rPr>
        <w:t>修改和豁免。</w:t>
      </w:r>
      <w:r>
        <w:rPr>
          <w:rFonts w:ascii="Arial" w:hAnsi="Arial" w:cs="Arial"/>
          <w:kern w:val="2"/>
          <w:lang w:eastAsia="zh-CN"/>
        </w:rPr>
        <w:t xml:space="preserve"> </w:t>
      </w:r>
      <w:r>
        <w:rPr>
          <w:rFonts w:hint="eastAsia"/>
          <w:lang w:eastAsia="zh-CN"/>
        </w:rPr>
        <w:t>本协议的修改须书面作出并经双方授权代表签署之后始得生效，而对任何违反本协议的行为的豁免须书面作出并经豁免方授权代表签署之后始得生效。对任何违反本协议的行为的豁免，双方之间的任何处理过程，均不视为对随后发生的违反本协议的行为的豁免。</w:t>
      </w:r>
      <w:r>
        <w:rPr>
          <w:rFonts w:ascii="Arial" w:hAnsi="Arial" w:cs="Arial"/>
          <w:kern w:val="2"/>
          <w:lang w:eastAsia="zh-CN"/>
        </w:rPr>
        <w:t xml:space="preserve"> </w:t>
      </w:r>
    </w:p>
    <w:p w:rsidR="00970405" w:rsidRDefault="00970405" w:rsidP="004D671E">
      <w:pPr>
        <w:pStyle w:val="2"/>
        <w:rPr>
          <w:rFonts w:ascii="Arial" w:hAnsi="Arial" w:cs="Arial"/>
          <w:b/>
          <w:kern w:val="2"/>
          <w:lang w:eastAsia="zh-CN"/>
        </w:rPr>
      </w:pPr>
      <w:r>
        <w:rPr>
          <w:rFonts w:hint="eastAsia"/>
          <w:b/>
          <w:lang w:eastAsia="zh-CN"/>
        </w:rPr>
        <w:t>可分割性。</w:t>
      </w:r>
      <w:r>
        <w:rPr>
          <w:rFonts w:ascii="Arial" w:hAnsi="Arial" w:cs="Arial"/>
          <w:kern w:val="2"/>
          <w:lang w:eastAsia="zh-CN"/>
        </w:rPr>
        <w:t xml:space="preserve"> </w:t>
      </w:r>
      <w:r>
        <w:rPr>
          <w:rFonts w:hint="eastAsia"/>
          <w:lang w:eastAsia="zh-CN"/>
        </w:rPr>
        <w:t>本协议任何条款被裁定无效或不可强制执行，不影响本协议其他条款的有效性或可强制执行性。</w:t>
      </w:r>
    </w:p>
    <w:p w:rsidR="00970405" w:rsidRDefault="00970405" w:rsidP="004D671E">
      <w:pPr>
        <w:pStyle w:val="2"/>
        <w:rPr>
          <w:rFonts w:ascii="Arial" w:hAnsi="Arial" w:cs="Arial"/>
          <w:kern w:val="2"/>
          <w:lang w:eastAsia="zh-CN"/>
        </w:rPr>
      </w:pPr>
      <w:r>
        <w:rPr>
          <w:rFonts w:hint="eastAsia"/>
          <w:b/>
          <w:lang w:eastAsia="zh-CN"/>
        </w:rPr>
        <w:t>标题。</w:t>
      </w:r>
      <w:r>
        <w:rPr>
          <w:rFonts w:ascii="Arial" w:hAnsi="Arial" w:cs="Arial"/>
          <w:kern w:val="2"/>
          <w:lang w:eastAsia="zh-CN"/>
        </w:rPr>
        <w:t xml:space="preserve">  </w:t>
      </w:r>
      <w:r>
        <w:rPr>
          <w:rFonts w:hint="eastAsia"/>
          <w:lang w:eastAsia="zh-CN"/>
        </w:rPr>
        <w:t>条款标题仅供参考方便而设，不影响本协议的解释。</w:t>
      </w:r>
    </w:p>
    <w:p w:rsidR="00970405" w:rsidRDefault="00970405" w:rsidP="004D671E">
      <w:pPr>
        <w:pStyle w:val="2"/>
        <w:numPr>
          <w:ilvl w:val="1"/>
          <w:numId w:val="2"/>
        </w:numPr>
        <w:rPr>
          <w:rFonts w:ascii="Arial" w:hAnsi="Arial" w:cs="Arial"/>
          <w:lang w:eastAsia="zh-CN"/>
        </w:rPr>
      </w:pPr>
      <w:r>
        <w:rPr>
          <w:rStyle w:val="110"/>
          <w:rFonts w:ascii="Arial" w:hAnsi="Arial" w:cs="Arial" w:hint="eastAsia"/>
          <w:u w:val="none"/>
          <w:lang w:eastAsia="zh-CN"/>
        </w:rPr>
        <w:t>已协商的条款。</w:t>
      </w:r>
      <w:r>
        <w:rPr>
          <w:rStyle w:val="110"/>
          <w:rFonts w:ascii="Arial" w:hAnsi="Arial" w:cs="Arial"/>
          <w:u w:val="none"/>
          <w:lang w:eastAsia="zh-CN"/>
        </w:rPr>
        <w:t xml:space="preserve">  </w:t>
      </w:r>
      <w:r w:rsidRPr="00666F91">
        <w:rPr>
          <w:rStyle w:val="110"/>
          <w:rFonts w:ascii="Arial" w:hAnsi="Arial" w:cs="Arial" w:hint="eastAsia"/>
          <w:b w:val="0"/>
          <w:bCs/>
          <w:u w:val="none"/>
          <w:lang w:eastAsia="zh-CN"/>
        </w:rPr>
        <w:t>双方同意</w:t>
      </w:r>
      <w:r>
        <w:rPr>
          <w:rStyle w:val="110"/>
          <w:rFonts w:ascii="Arial" w:hAnsi="Arial" w:cs="Arial" w:hint="eastAsia"/>
          <w:b w:val="0"/>
          <w:bCs/>
          <w:u w:val="none"/>
          <w:lang w:eastAsia="zh-CN"/>
        </w:rPr>
        <w:t>，</w:t>
      </w:r>
      <w:r>
        <w:rPr>
          <w:rFonts w:ascii="Arial" w:hAnsi="Arial" w:cs="Arial" w:hint="eastAsia"/>
          <w:lang w:eastAsia="zh-CN"/>
        </w:rPr>
        <w:t>本协议的条款与条件是双方经过协商得出的结果，而本协议不得被理解为由于一方</w:t>
      </w:r>
      <w:r w:rsidR="00CF380F">
        <w:rPr>
          <w:rFonts w:ascii="Arial" w:hAnsi="Arial" w:cs="Arial" w:hint="eastAsia"/>
          <w:lang w:eastAsia="zh-CN"/>
        </w:rPr>
        <w:t>或其专业人士</w:t>
      </w:r>
      <w:r>
        <w:rPr>
          <w:rFonts w:ascii="Arial" w:hAnsi="Arial" w:cs="Arial" w:hint="eastAsia"/>
          <w:lang w:eastAsia="zh-CN"/>
        </w:rPr>
        <w:t>参与本协议的拟备工作而对某一方有利或针对某一方。</w:t>
      </w:r>
    </w:p>
    <w:p w:rsidR="00D04922" w:rsidRDefault="00970405" w:rsidP="004D671E">
      <w:pPr>
        <w:pStyle w:val="2"/>
        <w:numPr>
          <w:ilvl w:val="1"/>
          <w:numId w:val="2"/>
        </w:numPr>
        <w:rPr>
          <w:ins w:id="71" w:author="haiyan.xia" w:date="2011-04-11T15:36:00Z"/>
          <w:rStyle w:val="110"/>
          <w:rFonts w:ascii="Arial" w:hAnsi="Arial" w:cs="Arial"/>
          <w:b w:val="0"/>
          <w:bCs/>
          <w:u w:val="none"/>
          <w:lang w:eastAsia="zh-CN"/>
        </w:rPr>
      </w:pPr>
      <w:r>
        <w:rPr>
          <w:rFonts w:hint="eastAsia"/>
          <w:b/>
          <w:lang w:eastAsia="zh-CN"/>
        </w:rPr>
        <w:t>人员。</w:t>
      </w:r>
      <w:r w:rsidR="00B65E57" w:rsidRPr="00B65E57">
        <w:rPr>
          <w:rFonts w:hint="eastAsia"/>
          <w:lang w:eastAsia="zh-CN"/>
        </w:rPr>
        <w:t>分包商</w:t>
      </w:r>
      <w:r w:rsidR="00D04922" w:rsidRPr="00B65E57">
        <w:rPr>
          <w:rStyle w:val="110"/>
          <w:rFonts w:ascii="Arial" w:hAnsi="Arial" w:cs="Arial"/>
          <w:b w:val="0"/>
          <w:bCs/>
          <w:u w:val="none"/>
          <w:lang w:eastAsia="zh-CN"/>
        </w:rPr>
        <w:t>应为</w:t>
      </w:r>
      <w:r w:rsidR="00D04922" w:rsidRPr="00B65E57">
        <w:rPr>
          <w:rStyle w:val="110"/>
          <w:rFonts w:ascii="Arial" w:hAnsi="Arial" w:cs="Arial" w:hint="eastAsia"/>
          <w:b w:val="0"/>
          <w:bCs/>
          <w:u w:val="none"/>
          <w:lang w:eastAsia="zh-CN"/>
        </w:rPr>
        <w:t>执行</w:t>
      </w:r>
      <w:r w:rsidR="00D04922" w:rsidRPr="00B65E57">
        <w:rPr>
          <w:rStyle w:val="110"/>
          <w:rFonts w:ascii="Arial" w:hAnsi="Arial" w:cs="Arial"/>
          <w:b w:val="0"/>
          <w:bCs/>
          <w:u w:val="none"/>
          <w:lang w:eastAsia="zh-CN"/>
        </w:rPr>
        <w:t>本</w:t>
      </w:r>
      <w:r w:rsidR="00D04922" w:rsidRPr="00B65E57">
        <w:rPr>
          <w:rStyle w:val="110"/>
          <w:rFonts w:ascii="Arial" w:hAnsi="Arial" w:cs="Arial" w:hint="eastAsia"/>
          <w:b w:val="0"/>
          <w:bCs/>
          <w:u w:val="none"/>
          <w:lang w:eastAsia="zh-CN"/>
        </w:rPr>
        <w:t>协议指定</w:t>
      </w:r>
      <w:r w:rsidR="00D04922" w:rsidRPr="00B65E57">
        <w:rPr>
          <w:rStyle w:val="110"/>
          <w:rFonts w:ascii="Arial" w:hAnsi="Arial" w:cs="Arial"/>
          <w:b w:val="0"/>
          <w:bCs/>
          <w:u w:val="none"/>
          <w:lang w:eastAsia="zh-CN"/>
        </w:rPr>
        <w:t>专门的项目组，并将项目组成员名单</w:t>
      </w:r>
      <w:r w:rsidR="00EC0FF1">
        <w:rPr>
          <w:rStyle w:val="110"/>
          <w:rFonts w:ascii="Arial" w:hAnsi="Arial" w:cs="Arial" w:hint="eastAsia"/>
          <w:b w:val="0"/>
          <w:bCs/>
          <w:u w:val="none"/>
          <w:lang w:eastAsia="zh-CN"/>
        </w:rPr>
        <w:t>递交</w:t>
      </w:r>
      <w:r w:rsidR="00D04922" w:rsidRPr="00B65E57">
        <w:rPr>
          <w:rStyle w:val="110"/>
          <w:rFonts w:ascii="Arial" w:hAnsi="Arial" w:cs="Arial"/>
          <w:b w:val="0"/>
          <w:bCs/>
          <w:u w:val="none"/>
          <w:lang w:eastAsia="zh-CN"/>
        </w:rPr>
        <w:t>于</w:t>
      </w:r>
      <w:r w:rsidR="006130E3">
        <w:rPr>
          <w:rStyle w:val="110"/>
          <w:rFonts w:ascii="Arial" w:hAnsi="Arial" w:cs="Arial" w:hint="eastAsia"/>
          <w:b w:val="0"/>
          <w:bCs/>
          <w:u w:val="none"/>
          <w:lang w:eastAsia="zh-CN"/>
        </w:rPr>
        <w:t>SunGard</w:t>
      </w:r>
      <w:r w:rsidR="00D04922" w:rsidRPr="00B65E57">
        <w:rPr>
          <w:rStyle w:val="110"/>
          <w:rFonts w:ascii="Arial" w:hAnsi="Arial" w:cs="Arial" w:hint="eastAsia"/>
          <w:b w:val="0"/>
          <w:bCs/>
          <w:u w:val="none"/>
          <w:lang w:eastAsia="zh-CN"/>
        </w:rPr>
        <w:t>。</w:t>
      </w:r>
      <w:r w:rsidR="00D04922" w:rsidRPr="00B65E57">
        <w:rPr>
          <w:rStyle w:val="110"/>
          <w:rFonts w:ascii="Arial" w:hAnsi="Arial" w:cs="Arial"/>
          <w:b w:val="0"/>
          <w:bCs/>
          <w:u w:val="none"/>
          <w:lang w:eastAsia="zh-CN"/>
        </w:rPr>
        <w:t>未经</w:t>
      </w:r>
      <w:r w:rsidR="006130E3">
        <w:rPr>
          <w:rStyle w:val="110"/>
          <w:rFonts w:ascii="Arial" w:hAnsi="Arial" w:cs="Arial" w:hint="eastAsia"/>
          <w:b w:val="0"/>
          <w:bCs/>
          <w:u w:val="none"/>
          <w:lang w:eastAsia="zh-CN"/>
        </w:rPr>
        <w:t>SunGard</w:t>
      </w:r>
      <w:r w:rsidR="00D04922" w:rsidRPr="00B65E57">
        <w:rPr>
          <w:rStyle w:val="110"/>
          <w:rFonts w:ascii="Arial" w:hAnsi="Arial" w:cs="Arial" w:hint="eastAsia"/>
          <w:b w:val="0"/>
          <w:bCs/>
          <w:u w:val="none"/>
          <w:lang w:eastAsia="zh-CN"/>
        </w:rPr>
        <w:t>事先书面</w:t>
      </w:r>
      <w:r w:rsidR="00D04922" w:rsidRPr="00B65E57">
        <w:rPr>
          <w:rStyle w:val="110"/>
          <w:rFonts w:ascii="Arial" w:hAnsi="Arial" w:cs="Arial"/>
          <w:b w:val="0"/>
          <w:bCs/>
          <w:u w:val="none"/>
          <w:lang w:eastAsia="zh-CN"/>
        </w:rPr>
        <w:t>同意，</w:t>
      </w:r>
      <w:r w:rsidR="00B65E57">
        <w:rPr>
          <w:rStyle w:val="110"/>
          <w:rFonts w:ascii="Arial" w:hAnsi="Arial" w:cs="Arial" w:hint="eastAsia"/>
          <w:b w:val="0"/>
          <w:bCs/>
          <w:u w:val="none"/>
          <w:lang w:eastAsia="zh-CN"/>
        </w:rPr>
        <w:t>分包商</w:t>
      </w:r>
      <w:r w:rsidR="00D04922" w:rsidRPr="00B65E57">
        <w:rPr>
          <w:rStyle w:val="110"/>
          <w:rFonts w:ascii="Arial" w:hAnsi="Arial" w:cs="Arial"/>
          <w:b w:val="0"/>
          <w:bCs/>
          <w:u w:val="none"/>
          <w:lang w:eastAsia="zh-CN"/>
        </w:rPr>
        <w:t>不得撤换、变更项目组成员。</w:t>
      </w:r>
      <w:r w:rsidR="00D04922" w:rsidRPr="00B65E57">
        <w:rPr>
          <w:rStyle w:val="110"/>
          <w:rFonts w:ascii="Arial" w:hAnsi="Arial" w:cs="Arial" w:hint="eastAsia"/>
          <w:b w:val="0"/>
          <w:u w:val="none"/>
          <w:lang w:eastAsia="zh-CN"/>
        </w:rPr>
        <w:t>如果</w:t>
      </w:r>
      <w:r w:rsidR="00B65E57">
        <w:rPr>
          <w:rStyle w:val="110"/>
          <w:rFonts w:ascii="Arial" w:hAnsi="Arial" w:cs="Arial" w:hint="eastAsia"/>
          <w:b w:val="0"/>
          <w:u w:val="none"/>
          <w:lang w:eastAsia="zh-CN"/>
        </w:rPr>
        <w:t>分包商</w:t>
      </w:r>
      <w:r w:rsidR="00D04922" w:rsidRPr="00B65E57">
        <w:rPr>
          <w:rStyle w:val="110"/>
          <w:rFonts w:ascii="Arial" w:hAnsi="Arial" w:cs="Arial" w:hint="eastAsia"/>
          <w:b w:val="0"/>
          <w:u w:val="none"/>
          <w:lang w:eastAsia="zh-CN"/>
        </w:rPr>
        <w:t>项目组人员不能</w:t>
      </w:r>
      <w:r w:rsidR="001035EE">
        <w:rPr>
          <w:rStyle w:val="110"/>
          <w:rFonts w:ascii="Arial" w:hAnsi="Arial" w:cs="Arial" w:hint="eastAsia"/>
          <w:b w:val="0"/>
          <w:u w:val="none"/>
          <w:lang w:eastAsia="zh-CN"/>
        </w:rPr>
        <w:t>履行本协议</w:t>
      </w:r>
      <w:r w:rsidR="00D04922" w:rsidRPr="00B65E57">
        <w:rPr>
          <w:rStyle w:val="110"/>
          <w:rFonts w:ascii="Arial" w:hAnsi="Arial" w:cs="Arial" w:hint="eastAsia"/>
          <w:b w:val="0"/>
          <w:u w:val="none"/>
          <w:lang w:eastAsia="zh-CN"/>
        </w:rPr>
        <w:t>，</w:t>
      </w:r>
      <w:r w:rsidR="006130E3">
        <w:rPr>
          <w:rStyle w:val="110"/>
          <w:rFonts w:ascii="Arial" w:hAnsi="Arial" w:cs="Arial" w:hint="eastAsia"/>
          <w:b w:val="0"/>
          <w:u w:val="none"/>
          <w:lang w:eastAsia="zh-CN"/>
        </w:rPr>
        <w:t>SunGard</w:t>
      </w:r>
      <w:r w:rsidR="00D04922" w:rsidRPr="00B65E57">
        <w:rPr>
          <w:rStyle w:val="110"/>
          <w:rFonts w:ascii="Arial" w:hAnsi="Arial" w:cs="Arial"/>
          <w:b w:val="0"/>
          <w:bCs/>
          <w:u w:val="none"/>
          <w:lang w:eastAsia="zh-CN"/>
        </w:rPr>
        <w:t>有权随时要求</w:t>
      </w:r>
      <w:r w:rsidR="001035EE">
        <w:rPr>
          <w:rStyle w:val="110"/>
          <w:rFonts w:ascii="Arial" w:hAnsi="Arial" w:cs="Arial" w:hint="eastAsia"/>
          <w:b w:val="0"/>
          <w:bCs/>
          <w:u w:val="none"/>
          <w:lang w:eastAsia="zh-CN"/>
        </w:rPr>
        <w:t>分包商</w:t>
      </w:r>
      <w:r w:rsidR="00D04922" w:rsidRPr="00B65E57">
        <w:rPr>
          <w:rStyle w:val="110"/>
          <w:rFonts w:ascii="Arial" w:hAnsi="Arial" w:cs="Arial"/>
          <w:b w:val="0"/>
          <w:bCs/>
          <w:u w:val="none"/>
          <w:lang w:eastAsia="zh-CN"/>
        </w:rPr>
        <w:t>撤换、变更项目组成员，</w:t>
      </w:r>
      <w:r w:rsidR="001035EE">
        <w:rPr>
          <w:rStyle w:val="110"/>
          <w:rFonts w:ascii="Arial" w:hAnsi="Arial" w:cs="Arial" w:hint="eastAsia"/>
          <w:b w:val="0"/>
          <w:bCs/>
          <w:u w:val="none"/>
          <w:lang w:eastAsia="zh-CN"/>
        </w:rPr>
        <w:t>分包商</w:t>
      </w:r>
      <w:r w:rsidR="00D04922" w:rsidRPr="00B65E57">
        <w:rPr>
          <w:rStyle w:val="110"/>
          <w:rFonts w:ascii="Arial" w:hAnsi="Arial" w:cs="Arial"/>
          <w:b w:val="0"/>
          <w:bCs/>
          <w:u w:val="none"/>
          <w:lang w:eastAsia="zh-CN"/>
        </w:rPr>
        <w:t>应立即并无条件</w:t>
      </w:r>
      <w:r w:rsidR="00D04922" w:rsidRPr="00B65E57">
        <w:rPr>
          <w:rStyle w:val="110"/>
          <w:rFonts w:ascii="Arial" w:hAnsi="Arial" w:cs="Arial" w:hint="eastAsia"/>
          <w:b w:val="0"/>
          <w:bCs/>
          <w:u w:val="none"/>
          <w:lang w:eastAsia="zh-CN"/>
        </w:rPr>
        <w:t>地</w:t>
      </w:r>
      <w:r w:rsidR="00D04922" w:rsidRPr="00B65E57">
        <w:rPr>
          <w:rStyle w:val="110"/>
          <w:rFonts w:ascii="Arial" w:hAnsi="Arial" w:cs="Arial"/>
          <w:b w:val="0"/>
          <w:bCs/>
          <w:u w:val="none"/>
          <w:lang w:eastAsia="zh-CN"/>
        </w:rPr>
        <w:t>予以撤换、变更，并重新委派适任的</w:t>
      </w:r>
      <w:r w:rsidR="00303282">
        <w:rPr>
          <w:rStyle w:val="110"/>
          <w:rFonts w:ascii="Arial" w:hAnsi="Arial" w:cs="Arial" w:hint="eastAsia"/>
          <w:b w:val="0"/>
          <w:bCs/>
          <w:u w:val="none"/>
          <w:lang w:eastAsia="zh-CN"/>
        </w:rPr>
        <w:t>同等</w:t>
      </w:r>
      <w:r w:rsidR="00D04922" w:rsidRPr="00B65E57">
        <w:rPr>
          <w:rStyle w:val="110"/>
          <w:rFonts w:ascii="Arial" w:hAnsi="Arial" w:cs="Arial"/>
          <w:b w:val="0"/>
          <w:bCs/>
          <w:u w:val="none"/>
          <w:lang w:eastAsia="zh-CN"/>
        </w:rPr>
        <w:t>人员继续</w:t>
      </w:r>
      <w:r w:rsidR="00D04922" w:rsidRPr="00B65E57">
        <w:rPr>
          <w:rStyle w:val="110"/>
          <w:rFonts w:ascii="Arial" w:hAnsi="Arial" w:cs="Arial" w:hint="eastAsia"/>
          <w:b w:val="0"/>
          <w:bCs/>
          <w:u w:val="none"/>
          <w:lang w:eastAsia="zh-CN"/>
        </w:rPr>
        <w:t>执行本协议</w:t>
      </w:r>
      <w:r w:rsidR="00D04922" w:rsidRPr="00B65E57">
        <w:rPr>
          <w:rStyle w:val="110"/>
          <w:rFonts w:ascii="Arial" w:hAnsi="Arial" w:cs="Arial"/>
          <w:b w:val="0"/>
          <w:bCs/>
          <w:u w:val="none"/>
          <w:lang w:eastAsia="zh-CN"/>
        </w:rPr>
        <w:t>。</w:t>
      </w:r>
      <w:r w:rsidR="00D1356C">
        <w:rPr>
          <w:rStyle w:val="110"/>
          <w:rFonts w:ascii="Arial" w:hAnsi="Arial" w:cs="Arial"/>
          <w:b w:val="0"/>
          <w:bCs/>
          <w:u w:val="none"/>
          <w:lang w:eastAsia="zh-CN"/>
        </w:rPr>
        <w:t>分包商确保其项目组每位成员将根据</w:t>
      </w:r>
      <w:r w:rsidR="00D1356C">
        <w:rPr>
          <w:rStyle w:val="110"/>
          <w:rFonts w:ascii="Arial" w:hAnsi="Arial" w:cs="Arial"/>
          <w:b w:val="0"/>
          <w:bCs/>
          <w:u w:val="none"/>
          <w:lang w:eastAsia="zh-CN"/>
        </w:rPr>
        <w:t>SunGard</w:t>
      </w:r>
      <w:r w:rsidR="00D1356C">
        <w:rPr>
          <w:rStyle w:val="110"/>
          <w:rFonts w:ascii="Arial" w:hAnsi="Arial" w:cs="Arial"/>
          <w:b w:val="0"/>
          <w:bCs/>
          <w:u w:val="none"/>
          <w:lang w:eastAsia="zh-CN"/>
        </w:rPr>
        <w:t>的安排分别签署有关履行本协议的个人承诺函。</w:t>
      </w:r>
    </w:p>
    <w:p w:rsidR="00C81E7A" w:rsidRDefault="00C81E7A" w:rsidP="00C81E7A">
      <w:pPr>
        <w:pStyle w:val="2"/>
        <w:numPr>
          <w:ilvl w:val="1"/>
          <w:numId w:val="2"/>
        </w:numPr>
        <w:rPr>
          <w:ins w:id="72" w:author="haiyan.xia" w:date="2011-04-11T15:36:00Z"/>
          <w:rFonts w:ascii="Arial" w:hAnsi="Arial" w:cs="Arial"/>
          <w:lang w:eastAsia="zh-CN"/>
        </w:rPr>
      </w:pPr>
      <w:ins w:id="73" w:author="haiyan.xia" w:date="2011-04-11T15:36:00Z">
        <w:r w:rsidRPr="00B65E57">
          <w:rPr>
            <w:rFonts w:ascii="Arial" w:hAnsi="Arial" w:cs="Arial" w:hint="eastAsia"/>
            <w:b/>
            <w:bCs/>
            <w:lang w:eastAsia="zh-CN"/>
          </w:rPr>
          <w:t>禁止聘用。</w:t>
        </w:r>
        <w:r w:rsidRPr="0071753A">
          <w:rPr>
            <w:rFonts w:ascii="Arial" w:hAnsi="Arial" w:cs="Arial"/>
            <w:bCs/>
            <w:lang w:eastAsia="zh-CN"/>
          </w:rPr>
          <w:t>分包商</w:t>
        </w:r>
        <w:r w:rsidRPr="0071753A">
          <w:rPr>
            <w:rFonts w:ascii="Arial" w:cs="Arial"/>
            <w:lang w:eastAsia="zh-CN"/>
          </w:rPr>
          <w:t>不得直接</w:t>
        </w:r>
        <w:r w:rsidRPr="0071753A">
          <w:rPr>
            <w:rFonts w:ascii="Arial" w:cs="Arial"/>
            <w:szCs w:val="22"/>
            <w:lang w:eastAsia="zh-CN"/>
          </w:rPr>
          <w:t>地或</w:t>
        </w:r>
        <w:r w:rsidRPr="0071753A">
          <w:rPr>
            <w:rFonts w:ascii="Arial" w:cs="Arial"/>
            <w:lang w:eastAsia="zh-CN"/>
          </w:rPr>
          <w:t>通过一家或多家子公司或其他控制实体聘用或提议聘用</w:t>
        </w:r>
        <w:r w:rsidRPr="0071753A">
          <w:rPr>
            <w:rFonts w:ascii="Arial" w:hAnsi="Arial" w:cs="Arial"/>
            <w:lang w:eastAsia="zh-CN"/>
          </w:rPr>
          <w:t>SunGard</w:t>
        </w:r>
        <w:r w:rsidRPr="0071753A">
          <w:rPr>
            <w:rFonts w:ascii="Arial" w:cs="Arial"/>
            <w:lang w:eastAsia="zh-CN"/>
          </w:rPr>
          <w:t>当时雇用或聘用的或雇用期或聘用期结束未满六</w:t>
        </w:r>
        <w:r w:rsidRPr="0071753A">
          <w:rPr>
            <w:rFonts w:ascii="Arial" w:hAnsi="Arial" w:cs="Arial"/>
            <w:lang w:eastAsia="zh-CN"/>
          </w:rPr>
          <w:t>(6)</w:t>
        </w:r>
        <w:r w:rsidRPr="0071753A">
          <w:rPr>
            <w:rFonts w:ascii="Arial" w:cs="Arial"/>
            <w:lang w:eastAsia="zh-CN"/>
          </w:rPr>
          <w:t>个月的任何</w:t>
        </w:r>
        <w:r w:rsidRPr="0071753A">
          <w:rPr>
            <w:rFonts w:ascii="Arial" w:hAnsi="Arial" w:cs="Arial"/>
            <w:szCs w:val="22"/>
            <w:lang w:eastAsia="zh-CN"/>
          </w:rPr>
          <w:t>SunGard</w:t>
        </w:r>
        <w:r w:rsidRPr="0071753A">
          <w:rPr>
            <w:rFonts w:ascii="Arial" w:cs="Arial"/>
            <w:szCs w:val="22"/>
            <w:lang w:eastAsia="zh-CN"/>
          </w:rPr>
          <w:t>程序</w:t>
        </w:r>
        <w:r>
          <w:rPr>
            <w:rFonts w:hint="eastAsia"/>
            <w:szCs w:val="22"/>
            <w:lang w:eastAsia="zh-CN"/>
          </w:rPr>
          <w:t>员、培训人员或数据处理组、客户支持组</w:t>
        </w:r>
        <w:r>
          <w:rPr>
            <w:sz w:val="2"/>
            <w:lang w:eastAsia="zh-CN"/>
          </w:rPr>
          <w:t xml:space="preserve"> </w:t>
        </w:r>
        <w:r>
          <w:rPr>
            <w:rFonts w:hint="eastAsia"/>
            <w:lang w:eastAsia="zh-CN"/>
          </w:rPr>
          <w:t>或转换组的成员。在本条中，“聘用”指雇用为雇员或聘用为独立承包商，无论是全职、兼职或临时的。本条规定应在本协议有效期内有效并</w:t>
        </w:r>
        <w:r w:rsidRPr="00BF0DB4">
          <w:rPr>
            <w:rFonts w:hint="eastAsia"/>
            <w:szCs w:val="22"/>
            <w:lang w:eastAsia="zh-CN"/>
          </w:rPr>
          <w:t>于本</w:t>
        </w:r>
        <w:r>
          <w:rPr>
            <w:rFonts w:hint="eastAsia"/>
            <w:lang w:eastAsia="zh-CN"/>
          </w:rPr>
          <w:t>协议期满或终止之后一</w:t>
        </w:r>
        <w:r>
          <w:rPr>
            <w:rFonts w:hint="eastAsia"/>
            <w:lang w:eastAsia="zh-CN"/>
          </w:rPr>
          <w:t>(1)</w:t>
        </w:r>
        <w:r>
          <w:rPr>
            <w:rFonts w:hint="eastAsia"/>
            <w:lang w:eastAsia="zh-CN"/>
          </w:rPr>
          <w:t>年内继续有效。</w:t>
        </w:r>
      </w:ins>
    </w:p>
    <w:p w:rsidR="001A5B52" w:rsidRPr="001A5B52" w:rsidRDefault="001A5B52" w:rsidP="001A5B52">
      <w:pPr>
        <w:rPr>
          <w:lang w:eastAsia="zh-CN"/>
          <w:rPrChange w:id="74" w:author="haiyan.xia" w:date="2011-04-11T15:36:00Z">
            <w:rPr>
              <w:rStyle w:val="110"/>
              <w:rFonts w:ascii="Arial" w:hAnsi="Arial" w:cs="Arial"/>
              <w:b w:val="0"/>
              <w:bCs/>
              <w:u w:val="none"/>
              <w:lang w:eastAsia="zh-CN"/>
            </w:rPr>
          </w:rPrChange>
        </w:rPr>
        <w:pPrChange w:id="75" w:author="haiyan.xia" w:date="2011-04-11T15:36:00Z">
          <w:pPr>
            <w:pStyle w:val="2"/>
            <w:numPr>
              <w:numId w:val="2"/>
            </w:numPr>
          </w:pPr>
        </w:pPrChange>
      </w:pPr>
    </w:p>
    <w:p w:rsidR="00970405" w:rsidRDefault="00B65E57" w:rsidP="004D671E">
      <w:pPr>
        <w:pStyle w:val="2"/>
        <w:numPr>
          <w:ilvl w:val="1"/>
          <w:numId w:val="2"/>
        </w:numPr>
        <w:rPr>
          <w:del w:id="76" w:author="haiyan.xia" w:date="2010-12-28T13:56:00Z"/>
          <w:rFonts w:ascii="Arial" w:hAnsi="Arial" w:cs="Arial"/>
          <w:lang w:eastAsia="zh-CN"/>
        </w:rPr>
      </w:pPr>
      <w:del w:id="77" w:author="haiyan.xia" w:date="2010-12-28T13:56:00Z">
        <w:r w:rsidRPr="00B65E57">
          <w:rPr>
            <w:rFonts w:ascii="Arial" w:hAnsi="Arial" w:cs="Arial" w:hint="eastAsia"/>
            <w:b/>
            <w:bCs/>
            <w:lang w:eastAsia="zh-CN"/>
          </w:rPr>
          <w:delText>禁止聘用。</w:delText>
        </w:r>
        <w:r w:rsidR="00F56DCB" w:rsidRPr="0071753A">
          <w:rPr>
            <w:rFonts w:ascii="Arial" w:hAnsi="Arial" w:cs="Arial"/>
            <w:bCs/>
            <w:lang w:eastAsia="zh-CN"/>
          </w:rPr>
          <w:delText>分包商</w:delText>
        </w:r>
        <w:r w:rsidR="00970405" w:rsidRPr="0071753A">
          <w:rPr>
            <w:rFonts w:ascii="Arial" w:cs="Arial"/>
            <w:lang w:eastAsia="zh-CN"/>
          </w:rPr>
          <w:delText>不得直接</w:delText>
        </w:r>
        <w:r w:rsidR="00970405" w:rsidRPr="0071753A">
          <w:rPr>
            <w:rFonts w:ascii="Arial" w:cs="Arial"/>
            <w:szCs w:val="22"/>
            <w:lang w:eastAsia="zh-CN"/>
          </w:rPr>
          <w:delText>地或</w:delText>
        </w:r>
        <w:r w:rsidR="00970405" w:rsidRPr="0071753A">
          <w:rPr>
            <w:rFonts w:ascii="Arial" w:cs="Arial"/>
            <w:lang w:eastAsia="zh-CN"/>
          </w:rPr>
          <w:delText>通过一家或多家子公司或其他控制实体聘用或提议聘用</w:delText>
        </w:r>
        <w:r w:rsidR="006130E3" w:rsidRPr="0071753A">
          <w:rPr>
            <w:rFonts w:ascii="Arial" w:hAnsi="Arial" w:cs="Arial"/>
            <w:lang w:eastAsia="zh-CN"/>
          </w:rPr>
          <w:delText>SunGard</w:delText>
        </w:r>
        <w:r w:rsidR="00970405" w:rsidRPr="0071753A">
          <w:rPr>
            <w:rFonts w:ascii="Arial" w:cs="Arial"/>
            <w:lang w:eastAsia="zh-CN"/>
          </w:rPr>
          <w:delText>当时雇用或聘用的或雇用期或聘用期结束未满六</w:delText>
        </w:r>
        <w:r w:rsidR="00970405" w:rsidRPr="0071753A">
          <w:rPr>
            <w:rFonts w:ascii="Arial" w:hAnsi="Arial" w:cs="Arial"/>
            <w:lang w:eastAsia="zh-CN"/>
          </w:rPr>
          <w:delText>(6)</w:delText>
        </w:r>
        <w:r w:rsidR="00970405" w:rsidRPr="0071753A">
          <w:rPr>
            <w:rFonts w:ascii="Arial" w:cs="Arial"/>
            <w:lang w:eastAsia="zh-CN"/>
          </w:rPr>
          <w:delText>个月的任何</w:delText>
        </w:r>
        <w:r w:rsidR="006130E3" w:rsidRPr="0071753A">
          <w:rPr>
            <w:rFonts w:ascii="Arial" w:hAnsi="Arial" w:cs="Arial"/>
            <w:szCs w:val="22"/>
            <w:lang w:eastAsia="zh-CN"/>
          </w:rPr>
          <w:delText>SunGard</w:delText>
        </w:r>
        <w:r w:rsidR="00970405" w:rsidRPr="0071753A">
          <w:rPr>
            <w:rFonts w:ascii="Arial" w:cs="Arial"/>
            <w:szCs w:val="22"/>
            <w:lang w:eastAsia="zh-CN"/>
          </w:rPr>
          <w:delText>程</w:delText>
        </w:r>
        <w:r w:rsidR="007D6589" w:rsidRPr="0071753A">
          <w:rPr>
            <w:rFonts w:ascii="Arial" w:cs="Arial"/>
            <w:szCs w:val="22"/>
            <w:lang w:eastAsia="zh-CN"/>
          </w:rPr>
          <w:delText>序</w:delText>
        </w:r>
        <w:r w:rsidR="00970405">
          <w:rPr>
            <w:rFonts w:hint="eastAsia"/>
            <w:szCs w:val="22"/>
            <w:lang w:eastAsia="zh-CN"/>
          </w:rPr>
          <w:delText>员、培训人员或数据处理组、客户</w:delText>
        </w:r>
        <w:r w:rsidR="00540C27">
          <w:rPr>
            <w:rFonts w:hint="eastAsia"/>
            <w:szCs w:val="22"/>
            <w:lang w:eastAsia="zh-CN"/>
          </w:rPr>
          <w:delText>支持</w:delText>
        </w:r>
        <w:r w:rsidR="00970405">
          <w:rPr>
            <w:rFonts w:hint="eastAsia"/>
            <w:szCs w:val="22"/>
            <w:lang w:eastAsia="zh-CN"/>
          </w:rPr>
          <w:delText>组</w:delText>
        </w:r>
        <w:r w:rsidR="00970405">
          <w:rPr>
            <w:sz w:val="2"/>
            <w:lang w:eastAsia="zh-CN"/>
          </w:rPr>
          <w:delText xml:space="preserve"> </w:delText>
        </w:r>
        <w:r w:rsidR="00970405">
          <w:rPr>
            <w:rFonts w:hint="eastAsia"/>
            <w:lang w:eastAsia="zh-CN"/>
          </w:rPr>
          <w:delText>或转换组的成员。在本条中，“聘用”指雇用为雇员或聘用为独立承包商，无论是全职、兼职或临时的。本条规定应在本协议有效期内有效并</w:delText>
        </w:r>
        <w:r w:rsidR="00970405" w:rsidRPr="00BF0DB4">
          <w:rPr>
            <w:rFonts w:hint="eastAsia"/>
            <w:szCs w:val="22"/>
            <w:lang w:eastAsia="zh-CN"/>
          </w:rPr>
          <w:delText>于本</w:delText>
        </w:r>
        <w:r w:rsidR="00970405">
          <w:rPr>
            <w:rFonts w:hint="eastAsia"/>
            <w:lang w:eastAsia="zh-CN"/>
          </w:rPr>
          <w:delText>协议期满或终止之后一</w:delText>
        </w:r>
        <w:r w:rsidR="00970405">
          <w:rPr>
            <w:rFonts w:hint="eastAsia"/>
            <w:lang w:eastAsia="zh-CN"/>
          </w:rPr>
          <w:delText>(1)</w:delText>
        </w:r>
        <w:r w:rsidR="00970405">
          <w:rPr>
            <w:rFonts w:hint="eastAsia"/>
            <w:lang w:eastAsia="zh-CN"/>
          </w:rPr>
          <w:delText>年内继续有效。</w:delText>
        </w:r>
      </w:del>
    </w:p>
    <w:p w:rsidR="00970405" w:rsidRDefault="00970405" w:rsidP="004D671E">
      <w:pPr>
        <w:pStyle w:val="2"/>
        <w:rPr>
          <w:rFonts w:ascii="Arial" w:hAnsi="Arial" w:cs="Arial"/>
          <w:lang w:eastAsia="zh-CN"/>
        </w:rPr>
      </w:pPr>
      <w:r>
        <w:rPr>
          <w:rFonts w:ascii="Arial" w:hAnsi="Arial" w:cs="Arial" w:hint="eastAsia"/>
          <w:b/>
          <w:lang w:eastAsia="zh-CN"/>
        </w:rPr>
        <w:t>时间估计。</w:t>
      </w:r>
      <w:r>
        <w:rPr>
          <w:rFonts w:ascii="Arial" w:hAnsi="Arial" w:cs="Arial" w:hint="eastAsia"/>
          <w:b/>
          <w:lang w:eastAsia="zh-CN"/>
        </w:rPr>
        <w:t xml:space="preserve"> </w:t>
      </w:r>
      <w:r w:rsidR="00F56DCB">
        <w:rPr>
          <w:rFonts w:ascii="Arial" w:hAnsi="Arial" w:cs="Arial" w:hint="eastAsia"/>
          <w:bCs/>
          <w:lang w:eastAsia="zh-CN"/>
        </w:rPr>
        <w:t>分包商</w:t>
      </w:r>
      <w:r>
        <w:rPr>
          <w:rFonts w:ascii="Arial" w:hAnsi="Arial" w:cs="Arial" w:hint="eastAsia"/>
          <w:bCs/>
          <w:lang w:eastAsia="zh-CN"/>
        </w:rPr>
        <w:t>应确保各项服务在指定附件列明的或双方另行</w:t>
      </w:r>
      <w:r w:rsidR="00715CAB">
        <w:rPr>
          <w:rFonts w:ascii="Arial" w:hAnsi="Arial" w:cs="Arial" w:hint="eastAsia"/>
          <w:bCs/>
          <w:lang w:eastAsia="zh-CN"/>
        </w:rPr>
        <w:t>书面</w:t>
      </w:r>
      <w:r>
        <w:rPr>
          <w:rFonts w:ascii="Arial" w:hAnsi="Arial" w:cs="Arial" w:hint="eastAsia"/>
          <w:bCs/>
          <w:lang w:eastAsia="zh-CN"/>
        </w:rPr>
        <w:t>协定的日期或时限内得以履行。对任何时间表作出的改动须在</w:t>
      </w:r>
      <w:r w:rsidR="00F56DCB">
        <w:rPr>
          <w:rFonts w:ascii="Arial" w:hAnsi="Arial" w:cs="Arial" w:hint="eastAsia"/>
          <w:bCs/>
          <w:lang w:eastAsia="zh-CN"/>
        </w:rPr>
        <w:t>分包商</w:t>
      </w:r>
      <w:r>
        <w:rPr>
          <w:rFonts w:ascii="Arial" w:hAnsi="Arial" w:cs="Arial" w:hint="eastAsia"/>
          <w:bCs/>
          <w:lang w:eastAsia="zh-CN"/>
        </w:rPr>
        <w:t>与</w:t>
      </w:r>
      <w:r w:rsidR="006130E3">
        <w:rPr>
          <w:rFonts w:ascii="Arial" w:hAnsi="Arial" w:cs="Arial" w:hint="eastAsia"/>
          <w:bCs/>
          <w:lang w:eastAsia="zh-CN"/>
        </w:rPr>
        <w:t>SunGard</w:t>
      </w:r>
      <w:r>
        <w:rPr>
          <w:rFonts w:ascii="Arial" w:hAnsi="Arial" w:cs="Arial" w:hint="eastAsia"/>
          <w:bCs/>
          <w:lang w:eastAsia="zh-CN"/>
        </w:rPr>
        <w:t>达成书面协议后始得生效。假如</w:t>
      </w:r>
      <w:r w:rsidR="00F56DCB">
        <w:rPr>
          <w:rFonts w:ascii="Arial" w:hAnsi="Arial" w:cs="Arial" w:hint="eastAsia"/>
          <w:bCs/>
          <w:lang w:eastAsia="zh-CN"/>
        </w:rPr>
        <w:t>分包商</w:t>
      </w:r>
      <w:r>
        <w:rPr>
          <w:rFonts w:ascii="Arial" w:hAnsi="Arial" w:cs="Arial" w:hint="eastAsia"/>
          <w:bCs/>
          <w:lang w:eastAsia="zh-CN"/>
        </w:rPr>
        <w:t>未能</w:t>
      </w:r>
      <w:r w:rsidR="00540C27">
        <w:rPr>
          <w:rFonts w:ascii="Arial" w:hAnsi="Arial" w:cs="Arial" w:hint="eastAsia"/>
          <w:bCs/>
          <w:lang w:eastAsia="zh-CN"/>
        </w:rPr>
        <w:t>遵</w:t>
      </w:r>
      <w:r>
        <w:rPr>
          <w:rFonts w:ascii="Arial" w:hAnsi="Arial" w:cs="Arial" w:hint="eastAsia"/>
          <w:bCs/>
          <w:lang w:eastAsia="zh-CN"/>
        </w:rPr>
        <w:t>守协定的进度表、时限或时间表行事，</w:t>
      </w:r>
      <w:r w:rsidR="006130E3">
        <w:rPr>
          <w:rFonts w:ascii="Arial" w:hAnsi="Arial" w:cs="Arial" w:hint="eastAsia"/>
          <w:bCs/>
          <w:lang w:eastAsia="zh-CN"/>
        </w:rPr>
        <w:t>SunGard</w:t>
      </w:r>
      <w:r>
        <w:rPr>
          <w:rFonts w:ascii="Arial" w:hAnsi="Arial" w:cs="Arial" w:hint="eastAsia"/>
          <w:bCs/>
          <w:lang w:eastAsia="zh-CN"/>
        </w:rPr>
        <w:t>除可享有（在损害或其他方面的）其他权利外，有权向</w:t>
      </w:r>
      <w:r w:rsidR="00F56DCB">
        <w:rPr>
          <w:rFonts w:ascii="Arial" w:hAnsi="Arial" w:cs="Arial" w:hint="eastAsia"/>
          <w:bCs/>
          <w:lang w:eastAsia="zh-CN"/>
        </w:rPr>
        <w:t>分包商</w:t>
      </w:r>
      <w:r>
        <w:rPr>
          <w:rFonts w:ascii="Arial" w:hAnsi="Arial" w:cs="Arial" w:hint="eastAsia"/>
          <w:bCs/>
          <w:lang w:eastAsia="zh-CN"/>
        </w:rPr>
        <w:t>发出书面通知终止本协议。</w:t>
      </w:r>
      <w:r w:rsidR="00F56DCB">
        <w:rPr>
          <w:rFonts w:ascii="Arial" w:hAnsi="Arial" w:cs="Arial" w:hint="eastAsia"/>
          <w:bCs/>
          <w:lang w:eastAsia="zh-CN"/>
        </w:rPr>
        <w:t>分包商</w:t>
      </w:r>
      <w:r>
        <w:rPr>
          <w:rFonts w:ascii="Arial" w:hAnsi="Arial" w:cs="Arial" w:hint="eastAsia"/>
          <w:bCs/>
          <w:lang w:eastAsia="zh-CN"/>
        </w:rPr>
        <w:t>不能按时履行各项服务的，必须立刻通知</w:t>
      </w:r>
      <w:r w:rsidR="006130E3">
        <w:rPr>
          <w:rFonts w:ascii="Arial" w:hAnsi="Arial" w:cs="Arial" w:hint="eastAsia"/>
          <w:bCs/>
          <w:lang w:eastAsia="zh-CN"/>
        </w:rPr>
        <w:t>SunGard</w:t>
      </w:r>
      <w:r w:rsidR="00F70198">
        <w:rPr>
          <w:rFonts w:ascii="Arial" w:hAnsi="Arial" w:cs="Arial" w:hint="eastAsia"/>
          <w:spacing w:val="-2"/>
          <w:kern w:val="2"/>
          <w:lang w:eastAsia="zh-CN"/>
        </w:rPr>
        <w:t>（或</w:t>
      </w:r>
      <w:r w:rsidR="006130E3">
        <w:rPr>
          <w:rFonts w:ascii="Arial" w:hAnsi="Arial" w:cs="Arial" w:hint="eastAsia"/>
          <w:spacing w:val="-2"/>
          <w:kern w:val="2"/>
          <w:lang w:eastAsia="zh-CN"/>
        </w:rPr>
        <w:t>SunGard</w:t>
      </w:r>
      <w:r w:rsidR="00F70198">
        <w:rPr>
          <w:rFonts w:ascii="Arial" w:hAnsi="Arial" w:cs="Arial" w:hint="eastAsia"/>
          <w:spacing w:val="-2"/>
          <w:kern w:val="2"/>
          <w:lang w:eastAsia="zh-CN"/>
        </w:rPr>
        <w:t>指定的客户）</w:t>
      </w:r>
      <w:r>
        <w:rPr>
          <w:rFonts w:ascii="Arial" w:hAnsi="Arial" w:cs="Arial" w:hint="eastAsia"/>
          <w:bCs/>
          <w:lang w:eastAsia="zh-CN"/>
        </w:rPr>
        <w:t>，并且采取各个可行</w:t>
      </w:r>
      <w:r>
        <w:rPr>
          <w:rFonts w:ascii="Arial" w:hAnsi="Arial" w:cs="Arial" w:hint="eastAsia"/>
          <w:bCs/>
          <w:lang w:eastAsia="zh-CN"/>
        </w:rPr>
        <w:lastRenderedPageBreak/>
        <w:t>的步骤按双方协定的时限完成履行</w:t>
      </w:r>
      <w:r w:rsidR="00460D5D">
        <w:rPr>
          <w:rFonts w:ascii="Arial" w:hAnsi="Arial" w:cs="Arial" w:hint="eastAsia"/>
          <w:bCs/>
          <w:lang w:eastAsia="zh-CN"/>
        </w:rPr>
        <w:t>各项服务</w:t>
      </w:r>
      <w:r>
        <w:rPr>
          <w:rFonts w:ascii="Arial" w:hAnsi="Arial" w:cs="Arial" w:hint="eastAsia"/>
          <w:bCs/>
          <w:lang w:eastAsia="zh-CN"/>
        </w:rPr>
        <w:t>。为</w:t>
      </w:r>
      <w:r w:rsidR="00460D5D">
        <w:rPr>
          <w:rFonts w:ascii="Arial" w:hAnsi="Arial" w:cs="Arial" w:hint="eastAsia"/>
          <w:bCs/>
          <w:lang w:eastAsia="zh-CN"/>
        </w:rPr>
        <w:t>遵守</w:t>
      </w:r>
      <w:r>
        <w:rPr>
          <w:rFonts w:ascii="Arial" w:hAnsi="Arial" w:cs="Arial" w:hint="eastAsia"/>
          <w:bCs/>
          <w:lang w:eastAsia="zh-CN"/>
        </w:rPr>
        <w:t>双方协定的时限而必须增加的费用应由</w:t>
      </w:r>
      <w:r w:rsidR="00F56DCB">
        <w:rPr>
          <w:rFonts w:ascii="Arial" w:hAnsi="Arial" w:cs="Arial" w:hint="eastAsia"/>
          <w:bCs/>
          <w:lang w:eastAsia="zh-CN"/>
        </w:rPr>
        <w:t>分包商</w:t>
      </w:r>
      <w:r>
        <w:rPr>
          <w:rFonts w:ascii="Arial" w:hAnsi="Arial" w:cs="Arial" w:hint="eastAsia"/>
          <w:bCs/>
          <w:lang w:eastAsia="zh-CN"/>
        </w:rPr>
        <w:t>承担。</w:t>
      </w:r>
    </w:p>
    <w:p w:rsidR="00970405" w:rsidRDefault="00970405" w:rsidP="004D671E">
      <w:pPr>
        <w:pStyle w:val="2"/>
        <w:rPr>
          <w:rFonts w:ascii="Arial" w:hAnsi="Arial" w:cs="Arial"/>
          <w:lang w:eastAsia="zh-CN"/>
        </w:rPr>
      </w:pPr>
      <w:r>
        <w:rPr>
          <w:rFonts w:ascii="Arial" w:hAnsi="Arial" w:cs="Arial" w:hint="eastAsia"/>
          <w:b/>
          <w:lang w:eastAsia="zh-CN"/>
        </w:rPr>
        <w:t>争议的仲裁。</w:t>
      </w:r>
      <w:r>
        <w:rPr>
          <w:rFonts w:ascii="Arial" w:hAnsi="Arial" w:cs="Arial"/>
          <w:b/>
          <w:lang w:eastAsia="zh-CN"/>
        </w:rPr>
        <w:t xml:space="preserve">  </w:t>
      </w:r>
      <w:r>
        <w:rPr>
          <w:rFonts w:hint="eastAsia"/>
          <w:lang w:eastAsia="zh-CN"/>
        </w:rPr>
        <w:t>双</w:t>
      </w:r>
      <w:r>
        <w:rPr>
          <w:sz w:val="2"/>
          <w:lang w:eastAsia="zh-CN"/>
        </w:rPr>
        <w:t xml:space="preserve"> </w:t>
      </w:r>
      <w:r>
        <w:rPr>
          <w:rFonts w:hint="eastAsia"/>
          <w:lang w:eastAsia="zh-CN"/>
        </w:rPr>
        <w:t>方</w:t>
      </w:r>
      <w:r>
        <w:rPr>
          <w:sz w:val="2"/>
          <w:lang w:eastAsia="zh-CN"/>
        </w:rPr>
        <w:t xml:space="preserve"> </w:t>
      </w:r>
      <w:r>
        <w:rPr>
          <w:rFonts w:hint="eastAsia"/>
          <w:lang w:eastAsia="zh-CN"/>
        </w:rPr>
        <w:t>就</w:t>
      </w:r>
      <w:r>
        <w:rPr>
          <w:sz w:val="2"/>
          <w:lang w:eastAsia="zh-CN"/>
        </w:rPr>
        <w:t xml:space="preserve"> </w:t>
      </w:r>
      <w:r>
        <w:rPr>
          <w:rFonts w:hint="eastAsia"/>
          <w:lang w:eastAsia="zh-CN"/>
        </w:rPr>
        <w:t>因</w:t>
      </w:r>
      <w:r>
        <w:rPr>
          <w:sz w:val="2"/>
          <w:lang w:eastAsia="zh-CN"/>
        </w:rPr>
        <w:t xml:space="preserve"> </w:t>
      </w:r>
      <w:r>
        <w:rPr>
          <w:rFonts w:hint="eastAsia"/>
          <w:lang w:eastAsia="zh-CN"/>
        </w:rPr>
        <w:t>本</w:t>
      </w:r>
      <w:r>
        <w:rPr>
          <w:sz w:val="2"/>
          <w:lang w:eastAsia="zh-CN"/>
        </w:rPr>
        <w:t xml:space="preserve"> </w:t>
      </w:r>
      <w:r>
        <w:rPr>
          <w:rFonts w:hint="eastAsia"/>
          <w:lang w:eastAsia="zh-CN"/>
        </w:rPr>
        <w:t>协</w:t>
      </w:r>
      <w:r>
        <w:rPr>
          <w:sz w:val="2"/>
          <w:lang w:eastAsia="zh-CN"/>
        </w:rPr>
        <w:t xml:space="preserve"> </w:t>
      </w:r>
      <w:r>
        <w:rPr>
          <w:rFonts w:hint="eastAsia"/>
          <w:lang w:eastAsia="zh-CN"/>
        </w:rPr>
        <w:t>议</w:t>
      </w:r>
      <w:r>
        <w:rPr>
          <w:sz w:val="2"/>
          <w:lang w:eastAsia="zh-CN"/>
        </w:rPr>
        <w:t xml:space="preserve"> </w:t>
      </w:r>
      <w:r>
        <w:rPr>
          <w:rFonts w:hint="eastAsia"/>
          <w:lang w:eastAsia="zh-CN"/>
        </w:rPr>
        <w:t>发</w:t>
      </w:r>
      <w:r>
        <w:rPr>
          <w:sz w:val="2"/>
          <w:lang w:eastAsia="zh-CN"/>
        </w:rPr>
        <w:t xml:space="preserve"> </w:t>
      </w:r>
      <w:r>
        <w:rPr>
          <w:rFonts w:hint="eastAsia"/>
          <w:lang w:eastAsia="zh-CN"/>
        </w:rPr>
        <w:t>生</w:t>
      </w:r>
      <w:r>
        <w:rPr>
          <w:sz w:val="2"/>
          <w:lang w:eastAsia="zh-CN"/>
        </w:rPr>
        <w:t xml:space="preserve"> </w:t>
      </w:r>
      <w:r>
        <w:rPr>
          <w:rFonts w:hint="eastAsia"/>
          <w:lang w:eastAsia="zh-CN"/>
        </w:rPr>
        <w:t>的</w:t>
      </w:r>
      <w:r>
        <w:rPr>
          <w:sz w:val="2"/>
          <w:lang w:eastAsia="zh-CN"/>
        </w:rPr>
        <w:t xml:space="preserve"> </w:t>
      </w:r>
      <w:r>
        <w:rPr>
          <w:rFonts w:hint="eastAsia"/>
          <w:lang w:eastAsia="zh-CN"/>
        </w:rPr>
        <w:t>或</w:t>
      </w:r>
      <w:r>
        <w:rPr>
          <w:sz w:val="2"/>
          <w:lang w:eastAsia="zh-CN"/>
        </w:rPr>
        <w:t xml:space="preserve"> </w:t>
      </w:r>
      <w:r>
        <w:rPr>
          <w:rFonts w:hint="eastAsia"/>
          <w:lang w:eastAsia="zh-CN"/>
        </w:rPr>
        <w:t>与</w:t>
      </w:r>
      <w:r>
        <w:rPr>
          <w:sz w:val="2"/>
          <w:lang w:eastAsia="zh-CN"/>
        </w:rPr>
        <w:t xml:space="preserve"> </w:t>
      </w:r>
      <w:r>
        <w:rPr>
          <w:rFonts w:hint="eastAsia"/>
          <w:lang w:eastAsia="zh-CN"/>
        </w:rPr>
        <w:t>本</w:t>
      </w:r>
      <w:r>
        <w:rPr>
          <w:sz w:val="2"/>
          <w:lang w:eastAsia="zh-CN"/>
        </w:rPr>
        <w:t xml:space="preserve"> </w:t>
      </w:r>
      <w:r>
        <w:rPr>
          <w:rFonts w:hint="eastAsia"/>
          <w:lang w:eastAsia="zh-CN"/>
        </w:rPr>
        <w:t>协</w:t>
      </w:r>
      <w:r>
        <w:rPr>
          <w:sz w:val="2"/>
          <w:lang w:eastAsia="zh-CN"/>
        </w:rPr>
        <w:t xml:space="preserve"> </w:t>
      </w:r>
      <w:r>
        <w:rPr>
          <w:rFonts w:hint="eastAsia"/>
          <w:lang w:eastAsia="zh-CN"/>
        </w:rPr>
        <w:t>议</w:t>
      </w:r>
      <w:r>
        <w:rPr>
          <w:sz w:val="2"/>
          <w:lang w:eastAsia="zh-CN"/>
        </w:rPr>
        <w:t xml:space="preserve"> </w:t>
      </w:r>
      <w:r>
        <w:rPr>
          <w:rFonts w:hint="eastAsia"/>
          <w:lang w:eastAsia="zh-CN"/>
        </w:rPr>
        <w:t>有</w:t>
      </w:r>
      <w:r>
        <w:rPr>
          <w:sz w:val="2"/>
          <w:lang w:eastAsia="zh-CN"/>
        </w:rPr>
        <w:t xml:space="preserve"> </w:t>
      </w:r>
      <w:r>
        <w:rPr>
          <w:rFonts w:hint="eastAsia"/>
          <w:lang w:eastAsia="zh-CN"/>
        </w:rPr>
        <w:t>关</w:t>
      </w:r>
      <w:r>
        <w:rPr>
          <w:sz w:val="2"/>
          <w:lang w:eastAsia="zh-CN"/>
        </w:rPr>
        <w:t xml:space="preserve"> </w:t>
      </w:r>
      <w:r>
        <w:rPr>
          <w:rFonts w:hint="eastAsia"/>
          <w:lang w:eastAsia="zh-CN"/>
        </w:rPr>
        <w:t>的</w:t>
      </w:r>
      <w:r>
        <w:rPr>
          <w:sz w:val="2"/>
          <w:lang w:eastAsia="zh-CN"/>
        </w:rPr>
        <w:t xml:space="preserve"> </w:t>
      </w:r>
      <w:r>
        <w:rPr>
          <w:rFonts w:hint="eastAsia"/>
          <w:lang w:eastAsia="zh-CN"/>
        </w:rPr>
        <w:t>任</w:t>
      </w:r>
      <w:r>
        <w:rPr>
          <w:sz w:val="2"/>
          <w:lang w:eastAsia="zh-CN"/>
        </w:rPr>
        <w:t xml:space="preserve"> </w:t>
      </w:r>
      <w:r>
        <w:rPr>
          <w:rFonts w:hint="eastAsia"/>
          <w:lang w:eastAsia="zh-CN"/>
        </w:rPr>
        <w:t>何争</w:t>
      </w:r>
      <w:r>
        <w:rPr>
          <w:sz w:val="2"/>
          <w:lang w:eastAsia="zh-CN"/>
        </w:rPr>
        <w:t xml:space="preserve"> </w:t>
      </w:r>
      <w:r>
        <w:rPr>
          <w:rFonts w:hint="eastAsia"/>
          <w:lang w:eastAsia="zh-CN"/>
        </w:rPr>
        <w:t>议，应</w:t>
      </w:r>
      <w:r w:rsidRPr="00A66ED0">
        <w:rPr>
          <w:rFonts w:hint="eastAsia"/>
          <w:szCs w:val="22"/>
          <w:lang w:eastAsia="zh-CN"/>
        </w:rPr>
        <w:t>提交给</w:t>
      </w:r>
      <w:r>
        <w:rPr>
          <w:rFonts w:hint="eastAsia"/>
          <w:szCs w:val="22"/>
          <w:lang w:eastAsia="zh-CN"/>
        </w:rPr>
        <w:t>中国国际经济贸易仲裁委员会（“</w:t>
      </w:r>
      <w:r w:rsidRPr="00A66ED0">
        <w:rPr>
          <w:rFonts w:hint="eastAsia"/>
          <w:b/>
          <w:bCs/>
          <w:szCs w:val="22"/>
          <w:lang w:eastAsia="zh-CN"/>
        </w:rPr>
        <w:t>中国</w:t>
      </w:r>
      <w:r>
        <w:rPr>
          <w:rFonts w:hint="eastAsia"/>
          <w:b/>
          <w:bCs/>
          <w:szCs w:val="22"/>
          <w:lang w:eastAsia="zh-CN"/>
        </w:rPr>
        <w:t>国际</w:t>
      </w:r>
      <w:r w:rsidRPr="00A66ED0">
        <w:rPr>
          <w:rFonts w:hint="eastAsia"/>
          <w:b/>
          <w:bCs/>
          <w:szCs w:val="22"/>
          <w:lang w:eastAsia="zh-CN"/>
        </w:rPr>
        <w:t>仲裁委员会</w:t>
      </w:r>
      <w:r>
        <w:rPr>
          <w:rFonts w:hint="eastAsia"/>
          <w:szCs w:val="22"/>
          <w:lang w:eastAsia="zh-CN"/>
        </w:rPr>
        <w:t>”），</w:t>
      </w:r>
      <w:r w:rsidRPr="000F16AE">
        <w:rPr>
          <w:rFonts w:ascii="宋体" w:hAnsi="宋体" w:hint="eastAsia"/>
          <w:szCs w:val="21"/>
          <w:lang w:eastAsia="zh-CN"/>
        </w:rPr>
        <w:t>根据申请仲裁之时</w:t>
      </w:r>
      <w:r>
        <w:rPr>
          <w:rFonts w:ascii="宋体" w:hAnsi="宋体" w:hint="eastAsia"/>
          <w:szCs w:val="21"/>
          <w:lang w:eastAsia="zh-CN"/>
        </w:rPr>
        <w:t>中国</w:t>
      </w:r>
      <w:r w:rsidRPr="000F16AE">
        <w:rPr>
          <w:rFonts w:ascii="宋体" w:hAnsi="宋体" w:hint="eastAsia"/>
          <w:szCs w:val="21"/>
          <w:lang w:eastAsia="zh-CN"/>
        </w:rPr>
        <w:t>国际仲裁委员会有效的仲裁规则进行</w:t>
      </w:r>
      <w:r>
        <w:rPr>
          <w:rFonts w:ascii="宋体" w:hAnsi="宋体" w:hint="eastAsia"/>
          <w:szCs w:val="21"/>
          <w:lang w:eastAsia="zh-CN"/>
        </w:rPr>
        <w:t>仲裁</w:t>
      </w:r>
      <w:r w:rsidRPr="000F16AE">
        <w:rPr>
          <w:rFonts w:ascii="宋体" w:hAnsi="宋体" w:hint="eastAsia"/>
          <w:szCs w:val="21"/>
          <w:lang w:eastAsia="zh-CN"/>
        </w:rPr>
        <w:t>。仲裁的地点为上海，</w:t>
      </w:r>
      <w:r w:rsidR="00C01E29">
        <w:rPr>
          <w:rFonts w:ascii="宋体" w:hAnsi="宋体" w:hint="eastAsia"/>
          <w:szCs w:val="21"/>
          <w:lang w:eastAsia="zh-CN"/>
        </w:rPr>
        <w:t>由一名</w:t>
      </w:r>
      <w:r>
        <w:rPr>
          <w:rFonts w:ascii="宋体" w:hAnsi="宋体" w:hint="eastAsia"/>
          <w:szCs w:val="21"/>
          <w:lang w:eastAsia="zh-CN"/>
        </w:rPr>
        <w:t>仲裁员</w:t>
      </w:r>
      <w:r w:rsidR="00C01E29">
        <w:rPr>
          <w:rFonts w:ascii="宋体" w:hAnsi="宋体" w:hint="eastAsia"/>
          <w:szCs w:val="21"/>
          <w:lang w:eastAsia="zh-CN"/>
        </w:rPr>
        <w:t>进行仲裁</w:t>
      </w:r>
      <w:r>
        <w:rPr>
          <w:rFonts w:ascii="宋体" w:hAnsi="宋体" w:hint="eastAsia"/>
          <w:szCs w:val="21"/>
          <w:lang w:eastAsia="zh-CN"/>
        </w:rPr>
        <w:t>，</w:t>
      </w:r>
      <w:r w:rsidRPr="0071753A">
        <w:rPr>
          <w:rFonts w:ascii="Arial" w:hAnsi="宋体" w:cs="Arial"/>
          <w:szCs w:val="21"/>
          <w:lang w:eastAsia="zh-CN"/>
        </w:rPr>
        <w:t>整个仲裁程序以中文或按</w:t>
      </w:r>
      <w:r w:rsidR="006130E3" w:rsidRPr="0071753A">
        <w:rPr>
          <w:rFonts w:ascii="Arial" w:hAnsi="Arial" w:cs="Arial"/>
          <w:szCs w:val="21"/>
          <w:lang w:eastAsia="zh-CN"/>
        </w:rPr>
        <w:t>SunGard</w:t>
      </w:r>
      <w:r w:rsidRPr="0071753A">
        <w:rPr>
          <w:rFonts w:ascii="Arial" w:hAnsi="宋体" w:cs="Arial"/>
          <w:szCs w:val="21"/>
          <w:lang w:eastAsia="zh-CN"/>
        </w:rPr>
        <w:t>的选择以中</w:t>
      </w:r>
      <w:r>
        <w:rPr>
          <w:rFonts w:ascii="宋体" w:hAnsi="宋体" w:hint="eastAsia"/>
          <w:szCs w:val="21"/>
          <w:lang w:eastAsia="zh-CN"/>
        </w:rPr>
        <w:t>、英文</w:t>
      </w:r>
      <w:r w:rsidRPr="000F16AE">
        <w:rPr>
          <w:rFonts w:ascii="宋体" w:hAnsi="宋体" w:hint="eastAsia"/>
          <w:szCs w:val="21"/>
          <w:lang w:eastAsia="zh-CN"/>
        </w:rPr>
        <w:t>进行。仲裁裁决为终局</w:t>
      </w:r>
      <w:r w:rsidR="00B8054C">
        <w:rPr>
          <w:rFonts w:ascii="宋体" w:hAnsi="宋体" w:hint="eastAsia"/>
          <w:szCs w:val="21"/>
          <w:lang w:eastAsia="zh-CN"/>
        </w:rPr>
        <w:t>的</w:t>
      </w:r>
      <w:r w:rsidRPr="000F16AE">
        <w:rPr>
          <w:rFonts w:ascii="宋体" w:hAnsi="宋体" w:hint="eastAsia"/>
          <w:szCs w:val="21"/>
          <w:lang w:eastAsia="zh-CN"/>
        </w:rPr>
        <w:t>，对双方均具有约束力，而</w:t>
      </w:r>
      <w:r w:rsidR="00B8054C">
        <w:rPr>
          <w:rFonts w:ascii="宋体" w:hAnsi="宋体" w:hint="eastAsia"/>
          <w:szCs w:val="21"/>
          <w:lang w:eastAsia="zh-CN"/>
        </w:rPr>
        <w:t>且</w:t>
      </w:r>
      <w:r w:rsidRPr="000F16AE">
        <w:rPr>
          <w:rFonts w:ascii="宋体" w:hAnsi="宋体" w:hint="eastAsia"/>
          <w:szCs w:val="21"/>
          <w:lang w:eastAsia="zh-CN"/>
        </w:rPr>
        <w:t>双方承诺不会延迟执行任何裁决。</w:t>
      </w:r>
      <w:r w:rsidRPr="00D8467D">
        <w:rPr>
          <w:rFonts w:ascii="Arial" w:hAnsi="Arial" w:cs="Arial"/>
          <w:lang w:eastAsia="zh-CN"/>
        </w:rPr>
        <w:t xml:space="preserve">  </w:t>
      </w:r>
    </w:p>
    <w:p w:rsidR="00970405" w:rsidRDefault="00C01E29" w:rsidP="004D671E">
      <w:pPr>
        <w:pStyle w:val="2"/>
        <w:rPr>
          <w:rFonts w:ascii="Arial" w:hAnsi="Arial" w:cs="Arial"/>
          <w:lang w:eastAsia="zh-CN"/>
        </w:rPr>
      </w:pPr>
      <w:r>
        <w:rPr>
          <w:rFonts w:ascii="Arial" w:hAnsi="Arial" w:cs="Arial" w:hint="eastAsia"/>
          <w:b/>
          <w:kern w:val="2"/>
          <w:lang w:eastAsia="zh-CN"/>
        </w:rPr>
        <w:t>副</w:t>
      </w:r>
      <w:r w:rsidR="00970405">
        <w:rPr>
          <w:rFonts w:ascii="Arial" w:hAnsi="Arial" w:cs="Arial" w:hint="eastAsia"/>
          <w:b/>
          <w:kern w:val="2"/>
          <w:lang w:eastAsia="zh-CN"/>
        </w:rPr>
        <w:t>本。</w:t>
      </w:r>
      <w:r w:rsidR="00970405">
        <w:rPr>
          <w:rFonts w:ascii="Arial" w:hAnsi="Arial" w:cs="Arial" w:hint="eastAsia"/>
          <w:b/>
          <w:kern w:val="2"/>
          <w:lang w:eastAsia="zh-CN"/>
        </w:rPr>
        <w:t xml:space="preserve"> </w:t>
      </w:r>
      <w:r w:rsidR="00970405" w:rsidRPr="003E7BCD">
        <w:rPr>
          <w:rFonts w:ascii="Arial" w:hAnsi="Arial" w:cs="Arial" w:hint="eastAsia"/>
          <w:bCs/>
          <w:kern w:val="2"/>
          <w:lang w:eastAsia="zh-CN"/>
        </w:rPr>
        <w:t>本协议</w:t>
      </w:r>
      <w:r w:rsidR="00970405">
        <w:rPr>
          <w:rFonts w:ascii="Arial" w:hAnsi="Arial" w:cs="Arial" w:hint="eastAsia"/>
          <w:bCs/>
          <w:kern w:val="2"/>
          <w:lang w:eastAsia="zh-CN"/>
        </w:rPr>
        <w:t>可签署一份或多份</w:t>
      </w:r>
      <w:r>
        <w:rPr>
          <w:rFonts w:ascii="Arial" w:hAnsi="Arial" w:cs="Arial" w:hint="eastAsia"/>
          <w:bCs/>
          <w:kern w:val="2"/>
          <w:lang w:eastAsia="zh-CN"/>
        </w:rPr>
        <w:t>副</w:t>
      </w:r>
      <w:r w:rsidR="00970405">
        <w:rPr>
          <w:rFonts w:ascii="Arial" w:hAnsi="Arial" w:cs="Arial" w:hint="eastAsia"/>
          <w:bCs/>
          <w:kern w:val="2"/>
          <w:lang w:eastAsia="zh-CN"/>
        </w:rPr>
        <w:t>本，每一份</w:t>
      </w:r>
      <w:r>
        <w:rPr>
          <w:rFonts w:ascii="Arial" w:hAnsi="Arial" w:cs="Arial" w:hint="eastAsia"/>
          <w:bCs/>
          <w:kern w:val="2"/>
          <w:lang w:eastAsia="zh-CN"/>
        </w:rPr>
        <w:t>副</w:t>
      </w:r>
      <w:r w:rsidR="00970405">
        <w:rPr>
          <w:rFonts w:ascii="Arial" w:hAnsi="Arial" w:cs="Arial" w:hint="eastAsia"/>
          <w:bCs/>
          <w:kern w:val="2"/>
          <w:lang w:eastAsia="zh-CN"/>
        </w:rPr>
        <w:t>本均被视为正本，它们全部一并构成一份且属同一份文件。</w:t>
      </w:r>
    </w:p>
    <w:p w:rsidR="00970405" w:rsidRDefault="00970405" w:rsidP="004D671E">
      <w:pPr>
        <w:pStyle w:val="2"/>
        <w:rPr>
          <w:rFonts w:ascii="Arial" w:hAnsi="Arial" w:cs="Arial"/>
          <w:spacing w:val="-2"/>
          <w:kern w:val="2"/>
          <w:lang w:eastAsia="zh-CN"/>
        </w:rPr>
      </w:pPr>
      <w:r>
        <w:rPr>
          <w:rFonts w:ascii="Arial" w:hAnsi="Arial" w:cs="Arial" w:hint="eastAsia"/>
          <w:b/>
          <w:kern w:val="2"/>
          <w:lang w:eastAsia="zh-CN"/>
        </w:rPr>
        <w:t>管辖法律。</w:t>
      </w:r>
      <w:r>
        <w:rPr>
          <w:rFonts w:ascii="Arial" w:hAnsi="Arial" w:cs="Arial" w:hint="eastAsia"/>
          <w:b/>
          <w:kern w:val="2"/>
          <w:lang w:eastAsia="zh-CN"/>
        </w:rPr>
        <w:t xml:space="preserve"> </w:t>
      </w:r>
      <w:r>
        <w:rPr>
          <w:rFonts w:ascii="Arial" w:hAnsi="Arial" w:cs="Arial" w:hint="eastAsia"/>
          <w:b/>
          <w:kern w:val="2"/>
          <w:lang w:eastAsia="zh-CN"/>
        </w:rPr>
        <w:t>本协议应根据中国法律解释和执行。</w:t>
      </w:r>
      <w:r>
        <w:rPr>
          <w:rFonts w:ascii="Arial" w:hAnsi="Arial" w:cs="Arial"/>
          <w:spacing w:val="-2"/>
          <w:kern w:val="2"/>
          <w:lang w:eastAsia="zh-CN"/>
        </w:rPr>
        <w:t xml:space="preserve"> </w:t>
      </w:r>
    </w:p>
    <w:p w:rsidR="00970405" w:rsidRDefault="00970405" w:rsidP="004D671E">
      <w:pPr>
        <w:rPr>
          <w:rFonts w:ascii="Arial" w:hAnsi="Arial" w:cs="Arial"/>
          <w:lang w:eastAsia="zh-CN"/>
        </w:rPr>
        <w:sectPr w:rsidR="00970405" w:rsidSect="00AA08A7">
          <w:headerReference w:type="even" r:id="rId12"/>
          <w:headerReference w:type="default" r:id="rId13"/>
          <w:footerReference w:type="default" r:id="rId14"/>
          <w:headerReference w:type="first" r:id="rId15"/>
          <w:endnotePr>
            <w:numFmt w:val="decimal"/>
          </w:endnotePr>
          <w:pgSz w:w="12240" w:h="15840"/>
          <w:pgMar w:top="950" w:right="1467" w:bottom="936" w:left="851" w:header="950" w:footer="936" w:gutter="0"/>
          <w:cols w:space="720"/>
          <w:noEndnote/>
        </w:sectPr>
      </w:pPr>
    </w:p>
    <w:p w:rsidR="009C62F8" w:rsidRDefault="009C62F8" w:rsidP="004D671E">
      <w:pPr>
        <w:tabs>
          <w:tab w:val="center" w:pos="4590"/>
        </w:tabs>
        <w:suppressAutoHyphens/>
        <w:jc w:val="center"/>
        <w:rPr>
          <w:rFonts w:ascii="Arial" w:hAnsi="Arial" w:cs="Arial"/>
          <w:b/>
          <w:spacing w:val="-3"/>
          <w:kern w:val="2"/>
          <w:sz w:val="26"/>
          <w:lang w:eastAsia="zh-CN"/>
        </w:rPr>
      </w:pPr>
    </w:p>
    <w:p w:rsidR="00970405" w:rsidRDefault="00970405" w:rsidP="004D671E">
      <w:pPr>
        <w:tabs>
          <w:tab w:val="center" w:pos="4590"/>
        </w:tabs>
        <w:suppressAutoHyphens/>
        <w:jc w:val="center"/>
        <w:rPr>
          <w:rFonts w:ascii="Arial" w:hAnsi="Arial" w:cs="Arial"/>
          <w:spacing w:val="-2"/>
          <w:kern w:val="2"/>
          <w:lang w:eastAsia="zh-CN"/>
        </w:rPr>
      </w:pPr>
      <w:r>
        <w:rPr>
          <w:rFonts w:ascii="Arial" w:hAnsi="Arial" w:cs="Arial"/>
          <w:b/>
          <w:spacing w:val="-3"/>
          <w:kern w:val="2"/>
          <w:sz w:val="26"/>
          <w:lang w:eastAsia="zh-CN"/>
        </w:rPr>
        <w:tab/>
      </w:r>
    </w:p>
    <w:p w:rsidR="00970405" w:rsidRDefault="00EE5968" w:rsidP="004D671E">
      <w:pPr>
        <w:tabs>
          <w:tab w:val="center" w:pos="4590"/>
        </w:tabs>
        <w:suppressAutoHyphens/>
        <w:jc w:val="center"/>
        <w:rPr>
          <w:rFonts w:ascii="Arial" w:hAnsi="Arial" w:cs="Arial"/>
          <w:spacing w:val="-2"/>
          <w:kern w:val="2"/>
          <w:lang w:eastAsia="zh-CN"/>
        </w:rPr>
      </w:pPr>
      <w:r>
        <w:rPr>
          <w:rFonts w:ascii="Arial" w:hAnsi="Arial" w:cs="Arial" w:hint="eastAsia"/>
          <w:spacing w:val="-2"/>
          <w:kern w:val="2"/>
          <w:lang w:eastAsia="zh-CN"/>
        </w:rPr>
        <w:t>胜科金仕达数据系统（中国）</w:t>
      </w:r>
      <w:r w:rsidR="00970405">
        <w:rPr>
          <w:rFonts w:ascii="Arial" w:hAnsi="Arial" w:cs="Arial" w:hint="eastAsia"/>
          <w:spacing w:val="-2"/>
          <w:kern w:val="2"/>
          <w:lang w:eastAsia="zh-CN"/>
        </w:rPr>
        <w:t>有限公司</w:t>
      </w:r>
      <w:r w:rsidR="00970405" w:rsidDel="008D4E99">
        <w:rPr>
          <w:rFonts w:ascii="Arial" w:hAnsi="Arial" w:cs="Arial"/>
          <w:spacing w:val="-2"/>
          <w:kern w:val="2"/>
          <w:lang w:eastAsia="zh-CN"/>
        </w:rPr>
        <w:t xml:space="preserve"> </w:t>
      </w:r>
    </w:p>
    <w:p w:rsidR="00970405" w:rsidRDefault="00970405" w:rsidP="004D671E">
      <w:pPr>
        <w:tabs>
          <w:tab w:val="left" w:pos="-720"/>
        </w:tabs>
        <w:suppressAutoHyphens/>
        <w:jc w:val="both"/>
        <w:rPr>
          <w:rFonts w:ascii="Arial" w:hAnsi="Arial" w:cs="Arial"/>
          <w:spacing w:val="-2"/>
          <w:kern w:val="2"/>
          <w:lang w:eastAsia="zh-CN"/>
        </w:rPr>
      </w:pPr>
    </w:p>
    <w:p w:rsidR="00970405" w:rsidRDefault="00970405" w:rsidP="004D671E">
      <w:pPr>
        <w:tabs>
          <w:tab w:val="center" w:pos="4590"/>
        </w:tabs>
        <w:suppressAutoHyphens/>
        <w:jc w:val="center"/>
        <w:rPr>
          <w:rFonts w:ascii="Arial" w:hAnsi="Arial" w:cs="Arial"/>
          <w:spacing w:val="-2"/>
          <w:kern w:val="2"/>
          <w:lang w:eastAsia="zh-CN"/>
        </w:rPr>
      </w:pPr>
      <w:r>
        <w:rPr>
          <w:rFonts w:ascii="Arial" w:hAnsi="Arial" w:cs="Arial"/>
          <w:b/>
          <w:spacing w:val="-3"/>
          <w:kern w:val="2"/>
          <w:sz w:val="26"/>
          <w:lang w:eastAsia="zh-CN"/>
        </w:rPr>
        <w:t>(</w:t>
      </w:r>
      <w:r>
        <w:rPr>
          <w:rFonts w:ascii="Arial" w:hAnsi="Arial" w:cs="Arial" w:hint="eastAsia"/>
          <w:b/>
          <w:spacing w:val="-3"/>
          <w:kern w:val="2"/>
          <w:sz w:val="26"/>
          <w:lang w:eastAsia="zh-CN"/>
        </w:rPr>
        <w:t>“</w:t>
      </w:r>
      <w:r w:rsidR="006130E3">
        <w:rPr>
          <w:rFonts w:ascii="Arial" w:hAnsi="Arial" w:cs="Arial" w:hint="eastAsia"/>
          <w:b/>
          <w:spacing w:val="-3"/>
          <w:kern w:val="2"/>
          <w:sz w:val="26"/>
          <w:lang w:eastAsia="zh-CN"/>
        </w:rPr>
        <w:t>SunGard</w:t>
      </w:r>
      <w:r>
        <w:rPr>
          <w:rFonts w:ascii="Arial" w:hAnsi="Arial" w:cs="Arial" w:hint="eastAsia"/>
          <w:b/>
          <w:spacing w:val="-3"/>
          <w:kern w:val="2"/>
          <w:sz w:val="26"/>
          <w:lang w:eastAsia="zh-CN"/>
        </w:rPr>
        <w:t>”</w:t>
      </w:r>
      <w:r>
        <w:rPr>
          <w:rFonts w:ascii="Arial" w:hAnsi="Arial" w:cs="Arial"/>
          <w:b/>
          <w:spacing w:val="-3"/>
          <w:kern w:val="2"/>
          <w:sz w:val="26"/>
          <w:lang w:eastAsia="zh-CN"/>
        </w:rPr>
        <w:t>)</w:t>
      </w:r>
    </w:p>
    <w:p w:rsidR="00970405" w:rsidRDefault="00970405" w:rsidP="004D671E">
      <w:pPr>
        <w:tabs>
          <w:tab w:val="left" w:pos="-720"/>
        </w:tabs>
        <w:suppressAutoHyphens/>
        <w:jc w:val="both"/>
        <w:rPr>
          <w:rFonts w:ascii="Arial" w:hAnsi="Arial" w:cs="Arial"/>
          <w:spacing w:val="-2"/>
          <w:kern w:val="2"/>
          <w:lang w:eastAsia="zh-CN"/>
        </w:rPr>
      </w:pPr>
    </w:p>
    <w:p w:rsidR="00970405" w:rsidRDefault="00970405" w:rsidP="004D671E">
      <w:pPr>
        <w:tabs>
          <w:tab w:val="left" w:pos="-720"/>
        </w:tabs>
        <w:suppressAutoHyphens/>
        <w:jc w:val="both"/>
        <w:rPr>
          <w:rFonts w:ascii="Arial" w:hAnsi="Arial" w:cs="Arial"/>
          <w:spacing w:val="-2"/>
          <w:kern w:val="2"/>
          <w:lang w:eastAsia="zh-CN"/>
        </w:rPr>
      </w:pPr>
    </w:p>
    <w:p w:rsidR="00970405" w:rsidRDefault="00970405" w:rsidP="004D671E">
      <w:pPr>
        <w:tabs>
          <w:tab w:val="center" w:pos="4590"/>
        </w:tabs>
        <w:suppressAutoHyphens/>
        <w:jc w:val="center"/>
        <w:rPr>
          <w:rFonts w:ascii="Arial" w:hAnsi="Arial" w:cs="Arial"/>
          <w:spacing w:val="-2"/>
          <w:kern w:val="2"/>
          <w:lang w:eastAsia="zh-CN"/>
        </w:rPr>
      </w:pPr>
      <w:r>
        <w:rPr>
          <w:rFonts w:ascii="Arial" w:hAnsi="Arial" w:cs="Arial" w:hint="eastAsia"/>
          <w:spacing w:val="-2"/>
          <w:kern w:val="2"/>
          <w:lang w:eastAsia="zh-CN"/>
        </w:rPr>
        <w:t>与</w:t>
      </w:r>
    </w:p>
    <w:p w:rsidR="00970405" w:rsidRDefault="00970405" w:rsidP="004D671E">
      <w:pPr>
        <w:tabs>
          <w:tab w:val="left" w:pos="-720"/>
        </w:tabs>
        <w:suppressAutoHyphens/>
        <w:jc w:val="both"/>
        <w:rPr>
          <w:rFonts w:ascii="Arial" w:hAnsi="Arial" w:cs="Arial"/>
          <w:spacing w:val="-2"/>
          <w:kern w:val="2"/>
          <w:lang w:eastAsia="zh-CN"/>
        </w:rPr>
      </w:pPr>
    </w:p>
    <w:p w:rsidR="00970405" w:rsidRDefault="00970405" w:rsidP="004D671E">
      <w:pPr>
        <w:tabs>
          <w:tab w:val="left" w:pos="-720"/>
        </w:tabs>
        <w:suppressAutoHyphens/>
        <w:jc w:val="both"/>
        <w:rPr>
          <w:rFonts w:ascii="Arial" w:hAnsi="Arial" w:cs="Arial"/>
          <w:spacing w:val="-2"/>
          <w:kern w:val="2"/>
          <w:lang w:eastAsia="zh-CN"/>
        </w:rPr>
      </w:pPr>
    </w:p>
    <w:p w:rsidR="00DC155D" w:rsidDel="00120F1A" w:rsidRDefault="00970405" w:rsidP="00DC155D">
      <w:pPr>
        <w:tabs>
          <w:tab w:val="left" w:pos="-720"/>
        </w:tabs>
        <w:suppressAutoHyphens/>
        <w:jc w:val="center"/>
        <w:rPr>
          <w:ins w:id="86" w:author="haiyan.xia" w:date="2010-12-28T13:56:00Z"/>
          <w:del w:id="87" w:author="Haiyu.Peng" w:date="2011-04-12T12:01:00Z"/>
          <w:rFonts w:ascii="Arial" w:hAnsi="Arial" w:cs="Arial"/>
          <w:spacing w:val="-2"/>
          <w:kern w:val="2"/>
          <w:lang w:eastAsia="zh-CN"/>
        </w:rPr>
      </w:pPr>
      <w:r w:rsidRPr="00F2798B">
        <w:rPr>
          <w:rFonts w:ascii="Arial" w:hAnsi="Arial" w:cs="Arial"/>
          <w:spacing w:val="-2"/>
          <w:kern w:val="2"/>
          <w:highlight w:val="yellow"/>
          <w:lang w:eastAsia="zh-CN"/>
        </w:rPr>
        <w:t>[</w:t>
      </w:r>
      <w:del w:id="88" w:author="haiyan.xia" w:date="2010-12-28T13:56:00Z">
        <w:r w:rsidRPr="00F2798B">
          <w:rPr>
            <w:rFonts w:ascii="Arial" w:hAnsi="Arial" w:cs="Arial" w:hint="eastAsia"/>
            <w:spacing w:val="-2"/>
            <w:kern w:val="2"/>
            <w:highlight w:val="yellow"/>
            <w:lang w:eastAsia="zh-CN"/>
          </w:rPr>
          <w:delText>加入</w:delText>
        </w:r>
        <w:r w:rsidR="00F56DCB" w:rsidRPr="00F2798B">
          <w:rPr>
            <w:rFonts w:ascii="Arial" w:hAnsi="Arial" w:cs="Arial" w:hint="eastAsia"/>
            <w:spacing w:val="-2"/>
            <w:kern w:val="2"/>
            <w:highlight w:val="yellow"/>
            <w:lang w:eastAsia="zh-CN"/>
          </w:rPr>
          <w:delText>分包商</w:delText>
        </w:r>
        <w:r w:rsidRPr="00F2798B">
          <w:rPr>
            <w:rFonts w:ascii="Arial" w:hAnsi="Arial" w:cs="Arial" w:hint="eastAsia"/>
            <w:spacing w:val="-2"/>
            <w:kern w:val="2"/>
            <w:highlight w:val="yellow"/>
            <w:lang w:eastAsia="zh-CN"/>
          </w:rPr>
          <w:delText>公司的全</w:delText>
        </w:r>
        <w:r w:rsidR="00C01E29" w:rsidRPr="00F2798B">
          <w:rPr>
            <w:rFonts w:ascii="Arial" w:hAnsi="Arial" w:cs="Arial" w:hint="eastAsia"/>
            <w:spacing w:val="-2"/>
            <w:kern w:val="2"/>
            <w:highlight w:val="yellow"/>
            <w:lang w:eastAsia="zh-CN"/>
          </w:rPr>
          <w:delText>名</w:delText>
        </w:r>
      </w:del>
      <w:ins w:id="89" w:author="Haiyu.Peng" w:date="2011-04-12T11:57:00Z">
        <w:r w:rsidR="00120F1A">
          <w:rPr>
            <w:rFonts w:ascii="Verdana" w:hAnsi="Verdana"/>
          </w:rPr>
          <w:t>上海万欣计算机科技有限公司</w:t>
        </w:r>
      </w:ins>
      <w:ins w:id="90" w:author="haiyan.xia" w:date="2010-12-28T13:56:00Z">
        <w:del w:id="91" w:author="Haiyu.Peng" w:date="2011-04-12T11:57:00Z">
          <w:r w:rsidR="00DC155D" w:rsidRPr="00CC28CB" w:rsidDel="00120F1A">
            <w:rPr>
              <w:rFonts w:ascii="宋体" w:hAnsi="宋体" w:hint="eastAsia"/>
              <w:bCs/>
              <w:lang w:eastAsia="zh-CN"/>
            </w:rPr>
            <w:delText>上海金仕达多媒体有限公司</w:delText>
          </w:r>
        </w:del>
      </w:ins>
    </w:p>
    <w:p w:rsidR="00000000" w:rsidRDefault="00970405">
      <w:pPr>
        <w:tabs>
          <w:tab w:val="left" w:pos="-720"/>
        </w:tabs>
        <w:suppressAutoHyphens/>
        <w:jc w:val="center"/>
        <w:rPr>
          <w:rFonts w:ascii="Arial" w:hAnsi="Arial" w:cs="Arial"/>
          <w:spacing w:val="-2"/>
          <w:kern w:val="2"/>
          <w:lang w:eastAsia="zh-CN"/>
        </w:rPr>
        <w:pPrChange w:id="92" w:author="Haiyu.Peng" w:date="2011-04-12T12:01:00Z">
          <w:pPr>
            <w:tabs>
              <w:tab w:val="center" w:pos="4590"/>
            </w:tabs>
            <w:suppressAutoHyphens/>
            <w:jc w:val="center"/>
          </w:pPr>
        </w:pPrChange>
      </w:pPr>
      <w:r w:rsidRPr="00F2798B">
        <w:rPr>
          <w:rFonts w:ascii="Arial" w:hAnsi="Arial" w:cs="Arial"/>
          <w:spacing w:val="-2"/>
          <w:kern w:val="2"/>
          <w:highlight w:val="yellow"/>
          <w:lang w:eastAsia="zh-CN"/>
        </w:rPr>
        <w:t>]</w:t>
      </w:r>
    </w:p>
    <w:p w:rsidR="00970405" w:rsidRDefault="00970405" w:rsidP="004D671E">
      <w:pPr>
        <w:tabs>
          <w:tab w:val="left" w:pos="-720"/>
        </w:tabs>
        <w:suppressAutoHyphens/>
        <w:jc w:val="both"/>
        <w:rPr>
          <w:rFonts w:ascii="Arial" w:hAnsi="Arial" w:cs="Arial"/>
          <w:spacing w:val="-2"/>
          <w:kern w:val="2"/>
          <w:lang w:eastAsia="zh-CN"/>
        </w:rPr>
      </w:pPr>
    </w:p>
    <w:p w:rsidR="00970405" w:rsidRDefault="00EE5968" w:rsidP="004D671E">
      <w:pPr>
        <w:tabs>
          <w:tab w:val="center" w:pos="4590"/>
        </w:tabs>
        <w:suppressAutoHyphens/>
        <w:jc w:val="center"/>
        <w:rPr>
          <w:rFonts w:ascii="Arial" w:hAnsi="Arial" w:cs="Arial"/>
          <w:spacing w:val="-2"/>
          <w:kern w:val="2"/>
          <w:lang w:eastAsia="zh-CN"/>
        </w:rPr>
      </w:pPr>
      <w:r>
        <w:rPr>
          <w:rFonts w:ascii="Arial" w:hAnsi="Arial" w:cs="Arial"/>
          <w:b/>
          <w:spacing w:val="-3"/>
          <w:kern w:val="2"/>
          <w:sz w:val="26"/>
          <w:lang w:eastAsia="zh-CN"/>
        </w:rPr>
        <w:t xml:space="preserve"> </w:t>
      </w:r>
      <w:r w:rsidR="00970405">
        <w:rPr>
          <w:rFonts w:ascii="Arial" w:hAnsi="Arial" w:cs="Arial"/>
          <w:b/>
          <w:spacing w:val="-3"/>
          <w:kern w:val="2"/>
          <w:sz w:val="26"/>
          <w:lang w:eastAsia="zh-CN"/>
        </w:rPr>
        <w:t>(</w:t>
      </w:r>
      <w:r w:rsidR="00970405">
        <w:rPr>
          <w:rFonts w:ascii="Arial" w:hAnsi="Arial" w:cs="Arial" w:hint="eastAsia"/>
          <w:b/>
          <w:spacing w:val="-3"/>
          <w:kern w:val="2"/>
          <w:sz w:val="26"/>
          <w:lang w:eastAsia="zh-CN"/>
        </w:rPr>
        <w:t>“</w:t>
      </w:r>
      <w:r w:rsidR="00F56DCB">
        <w:rPr>
          <w:rFonts w:ascii="Arial" w:hAnsi="Arial" w:cs="Arial" w:hint="eastAsia"/>
          <w:b/>
          <w:spacing w:val="-3"/>
          <w:kern w:val="2"/>
          <w:sz w:val="26"/>
          <w:lang w:eastAsia="zh-CN"/>
        </w:rPr>
        <w:t>分包商</w:t>
      </w:r>
      <w:r w:rsidR="00970405">
        <w:rPr>
          <w:rFonts w:ascii="Arial" w:hAnsi="Arial" w:cs="Arial" w:hint="eastAsia"/>
          <w:b/>
          <w:spacing w:val="-3"/>
          <w:kern w:val="2"/>
          <w:sz w:val="26"/>
          <w:lang w:eastAsia="zh-CN"/>
        </w:rPr>
        <w:t>”</w:t>
      </w:r>
      <w:r w:rsidR="00970405">
        <w:rPr>
          <w:rFonts w:ascii="Arial" w:hAnsi="Arial" w:cs="Arial"/>
          <w:b/>
          <w:spacing w:val="-3"/>
          <w:kern w:val="2"/>
          <w:sz w:val="26"/>
          <w:lang w:eastAsia="zh-CN"/>
        </w:rPr>
        <w:t>)</w:t>
      </w:r>
    </w:p>
    <w:p w:rsidR="00970405" w:rsidRDefault="00970405" w:rsidP="004D671E">
      <w:pPr>
        <w:tabs>
          <w:tab w:val="center" w:pos="4590"/>
        </w:tabs>
        <w:suppressAutoHyphens/>
        <w:jc w:val="center"/>
        <w:rPr>
          <w:rFonts w:ascii="Arial" w:hAnsi="Arial" w:cs="Arial"/>
          <w:b/>
          <w:spacing w:val="-3"/>
          <w:kern w:val="2"/>
          <w:sz w:val="26"/>
          <w:lang w:eastAsia="zh-CN"/>
        </w:rPr>
      </w:pPr>
    </w:p>
    <w:p w:rsidR="00970405" w:rsidRDefault="00970405" w:rsidP="004D671E">
      <w:pPr>
        <w:tabs>
          <w:tab w:val="center" w:pos="4590"/>
        </w:tabs>
        <w:suppressAutoHyphens/>
        <w:jc w:val="center"/>
        <w:rPr>
          <w:rFonts w:ascii="Arial" w:hAnsi="Arial" w:cs="Arial"/>
          <w:b/>
          <w:spacing w:val="-3"/>
          <w:kern w:val="2"/>
          <w:sz w:val="26"/>
          <w:lang w:eastAsia="zh-CN"/>
        </w:rPr>
      </w:pPr>
    </w:p>
    <w:p w:rsidR="00970405" w:rsidRDefault="00970405" w:rsidP="004D671E">
      <w:pPr>
        <w:tabs>
          <w:tab w:val="center" w:pos="4590"/>
        </w:tabs>
        <w:suppressAutoHyphens/>
        <w:jc w:val="center"/>
        <w:rPr>
          <w:rFonts w:ascii="Arial" w:hAnsi="Arial" w:cs="Arial"/>
          <w:b/>
          <w:spacing w:val="-3"/>
          <w:kern w:val="2"/>
          <w:sz w:val="26"/>
          <w:lang w:eastAsia="zh-CN"/>
        </w:rPr>
      </w:pPr>
    </w:p>
    <w:p w:rsidR="00970405" w:rsidRPr="001417B7" w:rsidRDefault="00723BC5" w:rsidP="004D671E">
      <w:pPr>
        <w:tabs>
          <w:tab w:val="center" w:pos="4590"/>
        </w:tabs>
        <w:suppressAutoHyphens/>
        <w:jc w:val="center"/>
        <w:rPr>
          <w:rFonts w:ascii="宋体" w:hAnsi="宋体" w:cs="Arial"/>
          <w:b/>
          <w:bCs/>
          <w:spacing w:val="-2"/>
          <w:kern w:val="2"/>
          <w:lang w:eastAsia="zh-CN"/>
        </w:rPr>
      </w:pPr>
      <w:r>
        <w:rPr>
          <w:rFonts w:ascii="宋体" w:hAnsi="宋体" w:cs="Arial" w:hint="eastAsia"/>
          <w:b/>
          <w:bCs/>
          <w:spacing w:val="-2"/>
          <w:kern w:val="2"/>
          <w:lang w:eastAsia="zh-CN"/>
        </w:rPr>
        <w:t>于</w:t>
      </w:r>
      <w:r>
        <w:rPr>
          <w:rFonts w:ascii="宋体" w:hAnsi="宋体" w:cs="Arial"/>
          <w:b/>
          <w:bCs/>
          <w:spacing w:val="-2"/>
          <w:kern w:val="2"/>
          <w:lang w:eastAsia="zh-CN"/>
        </w:rPr>
        <w:t>____年____月____</w:t>
      </w:r>
      <w:r>
        <w:rPr>
          <w:rFonts w:ascii="宋体" w:hAnsi="宋体" w:cs="Arial" w:hint="eastAsia"/>
          <w:b/>
          <w:bCs/>
          <w:spacing w:val="-2"/>
          <w:kern w:val="2"/>
          <w:lang w:eastAsia="zh-CN"/>
        </w:rPr>
        <w:t>日签署的分包服务协议（“协议”）</w:t>
      </w:r>
    </w:p>
    <w:p w:rsidR="00970405" w:rsidRPr="001417B7" w:rsidRDefault="00723BC5" w:rsidP="004D671E">
      <w:pPr>
        <w:tabs>
          <w:tab w:val="center" w:pos="4590"/>
        </w:tabs>
        <w:suppressAutoHyphens/>
        <w:jc w:val="center"/>
        <w:rPr>
          <w:rFonts w:ascii="宋体" w:hAnsi="宋体" w:cs="Arial"/>
          <w:b/>
          <w:bCs/>
          <w:spacing w:val="-2"/>
          <w:kern w:val="2"/>
          <w:lang w:eastAsia="zh-CN"/>
        </w:rPr>
      </w:pPr>
      <w:r>
        <w:rPr>
          <w:rFonts w:ascii="宋体" w:hAnsi="宋体" w:cs="Arial" w:hint="eastAsia"/>
          <w:b/>
          <w:bCs/>
          <w:spacing w:val="-2"/>
          <w:kern w:val="2"/>
          <w:lang w:eastAsia="zh-CN"/>
        </w:rPr>
        <w:t>的</w:t>
      </w:r>
    </w:p>
    <w:p w:rsidR="00970405" w:rsidRPr="001417B7" w:rsidRDefault="00723BC5" w:rsidP="004D671E">
      <w:pPr>
        <w:tabs>
          <w:tab w:val="center" w:pos="4590"/>
        </w:tabs>
        <w:suppressAutoHyphens/>
        <w:jc w:val="center"/>
        <w:rPr>
          <w:rFonts w:ascii="宋体" w:hAnsi="宋体" w:cs="Arial"/>
          <w:b/>
          <w:bCs/>
          <w:spacing w:val="-2"/>
          <w:kern w:val="2"/>
          <w:lang w:eastAsia="zh-CN"/>
        </w:rPr>
      </w:pPr>
      <w:r>
        <w:rPr>
          <w:rFonts w:ascii="宋体" w:hAnsi="宋体" w:cs="Arial" w:hint="eastAsia"/>
          <w:b/>
          <w:bCs/>
          <w:spacing w:val="-2"/>
          <w:kern w:val="2"/>
          <w:lang w:eastAsia="zh-CN"/>
        </w:rPr>
        <w:t>服务附件</w:t>
      </w:r>
      <w:r>
        <w:rPr>
          <w:rFonts w:ascii="宋体" w:hAnsi="宋体" w:cs="Arial"/>
          <w:b/>
          <w:bCs/>
          <w:spacing w:val="-2"/>
          <w:kern w:val="2"/>
          <w:lang w:eastAsia="zh-CN"/>
        </w:rPr>
        <w:t>1</w:t>
      </w:r>
    </w:p>
    <w:p w:rsidR="00970405" w:rsidRPr="001417B7" w:rsidRDefault="00970405" w:rsidP="004D671E">
      <w:pPr>
        <w:tabs>
          <w:tab w:val="center" w:pos="4590"/>
        </w:tabs>
        <w:suppressAutoHyphens/>
        <w:jc w:val="center"/>
        <w:rPr>
          <w:rFonts w:ascii="宋体" w:hAnsi="宋体" w:cs="Arial"/>
          <w:b/>
          <w:bCs/>
          <w:spacing w:val="-2"/>
          <w:kern w:val="2"/>
          <w:lang w:eastAsia="zh-CN"/>
        </w:rPr>
      </w:pPr>
    </w:p>
    <w:p w:rsidR="00970405" w:rsidRPr="001417B7" w:rsidRDefault="00970405" w:rsidP="004D671E">
      <w:pPr>
        <w:tabs>
          <w:tab w:val="center" w:pos="4590"/>
        </w:tabs>
        <w:suppressAutoHyphens/>
        <w:jc w:val="center"/>
        <w:rPr>
          <w:rFonts w:ascii="宋体" w:hAnsi="宋体" w:cs="Arial"/>
          <w:b/>
          <w:bCs/>
          <w:spacing w:val="-2"/>
          <w:kern w:val="2"/>
          <w:u w:val="single"/>
          <w:lang w:eastAsia="zh-CN"/>
        </w:rPr>
      </w:pPr>
    </w:p>
    <w:p w:rsidR="00970405" w:rsidRPr="001417B7" w:rsidRDefault="00970405" w:rsidP="004D671E">
      <w:pPr>
        <w:tabs>
          <w:tab w:val="left" w:pos="-720"/>
        </w:tabs>
        <w:suppressAutoHyphens/>
        <w:jc w:val="center"/>
        <w:rPr>
          <w:rFonts w:ascii="Arial" w:hAnsi="Arial" w:cs="Arial"/>
          <w:spacing w:val="-2"/>
          <w:kern w:val="2"/>
          <w:lang w:eastAsia="zh-CN"/>
        </w:rPr>
      </w:pPr>
    </w:p>
    <w:p w:rsidR="00970405" w:rsidRPr="001417B7" w:rsidRDefault="00723BC5" w:rsidP="004D671E">
      <w:pPr>
        <w:tabs>
          <w:tab w:val="center" w:pos="4590"/>
        </w:tabs>
        <w:suppressAutoHyphens/>
        <w:jc w:val="center"/>
        <w:rPr>
          <w:rFonts w:ascii="Arial" w:hAnsi="Arial" w:cs="Arial"/>
          <w:spacing w:val="-2"/>
          <w:kern w:val="2"/>
          <w:lang w:eastAsia="zh-CN"/>
        </w:rPr>
      </w:pPr>
      <w:r>
        <w:rPr>
          <w:rFonts w:ascii="Arial" w:hAnsi="Arial" w:cs="Arial" w:hint="eastAsia"/>
          <w:spacing w:val="-2"/>
          <w:kern w:val="2"/>
          <w:lang w:eastAsia="zh-CN"/>
        </w:rPr>
        <w:t>服务附件</w:t>
      </w:r>
      <w:r>
        <w:rPr>
          <w:rFonts w:ascii="Arial" w:hAnsi="Arial" w:cs="Arial"/>
          <w:spacing w:val="-2"/>
          <w:kern w:val="2"/>
          <w:lang w:eastAsia="zh-CN"/>
        </w:rPr>
        <w:t>1</w:t>
      </w:r>
      <w:r>
        <w:rPr>
          <w:rFonts w:ascii="Arial" w:hAnsi="Arial" w:cs="Arial" w:hint="eastAsia"/>
          <w:spacing w:val="-2"/>
          <w:kern w:val="2"/>
          <w:lang w:eastAsia="zh-CN"/>
        </w:rPr>
        <w:t>日期</w:t>
      </w:r>
    </w:p>
    <w:p w:rsidR="00970405" w:rsidRPr="001417B7" w:rsidRDefault="00970405" w:rsidP="004D671E">
      <w:pPr>
        <w:tabs>
          <w:tab w:val="left" w:pos="-720"/>
        </w:tabs>
        <w:suppressAutoHyphens/>
        <w:jc w:val="center"/>
        <w:rPr>
          <w:rFonts w:ascii="Arial" w:hAnsi="Arial" w:cs="Arial"/>
          <w:spacing w:val="-2"/>
          <w:kern w:val="2"/>
          <w:lang w:eastAsia="zh-CN"/>
        </w:rPr>
      </w:pPr>
    </w:p>
    <w:p w:rsidR="00970405" w:rsidRPr="001417B7" w:rsidRDefault="00723BC5" w:rsidP="004D671E">
      <w:pPr>
        <w:tabs>
          <w:tab w:val="center" w:pos="4590"/>
        </w:tabs>
        <w:suppressAutoHyphens/>
        <w:jc w:val="center"/>
        <w:rPr>
          <w:rFonts w:ascii="Arial" w:hAnsi="Arial" w:cs="Arial"/>
          <w:spacing w:val="-2"/>
          <w:kern w:val="2"/>
          <w:lang w:eastAsia="zh-CN"/>
        </w:rPr>
      </w:pPr>
      <w:r>
        <w:rPr>
          <w:rFonts w:ascii="Arial" w:hAnsi="Arial" w:cs="Arial"/>
          <w:spacing w:val="-2"/>
          <w:kern w:val="2"/>
          <w:lang w:eastAsia="zh-CN"/>
        </w:rPr>
        <w:t>201</w:t>
      </w:r>
      <w:ins w:id="93" w:author="Haiyu.Peng" w:date="2011-04-12T11:58:00Z">
        <w:r w:rsidR="00120F1A">
          <w:rPr>
            <w:rFonts w:ascii="Arial" w:hAnsi="Arial" w:cs="Arial" w:hint="eastAsia"/>
            <w:spacing w:val="-2"/>
            <w:kern w:val="2"/>
            <w:lang w:eastAsia="zh-CN"/>
          </w:rPr>
          <w:t>1</w:t>
        </w:r>
      </w:ins>
      <w:del w:id="94" w:author="Haiyu.Peng" w:date="2011-04-12T11:58:00Z">
        <w:r w:rsidDel="00120F1A">
          <w:rPr>
            <w:rFonts w:ascii="Arial" w:hAnsi="Arial" w:cs="Arial"/>
            <w:spacing w:val="-2"/>
            <w:kern w:val="2"/>
            <w:lang w:eastAsia="zh-CN"/>
          </w:rPr>
          <w:delText>0</w:delText>
        </w:r>
      </w:del>
      <w:r>
        <w:rPr>
          <w:rFonts w:ascii="Arial" w:hAnsi="Arial" w:cs="Arial" w:hint="eastAsia"/>
          <w:spacing w:val="-2"/>
          <w:kern w:val="2"/>
          <w:lang w:eastAsia="zh-CN"/>
        </w:rPr>
        <w:t>年</w:t>
      </w:r>
      <w:r>
        <w:rPr>
          <w:rFonts w:ascii="Arial" w:hAnsi="Arial" w:cs="Arial"/>
          <w:spacing w:val="-2"/>
          <w:kern w:val="2"/>
          <w:lang w:eastAsia="zh-CN"/>
        </w:rPr>
        <w:t>______</w:t>
      </w:r>
      <w:r>
        <w:rPr>
          <w:rFonts w:ascii="Arial" w:hAnsi="Arial" w:cs="Arial" w:hint="eastAsia"/>
          <w:spacing w:val="-2"/>
          <w:kern w:val="2"/>
          <w:lang w:eastAsia="zh-CN"/>
        </w:rPr>
        <w:t>月</w:t>
      </w:r>
      <w:r>
        <w:rPr>
          <w:rFonts w:ascii="Arial" w:hAnsi="Arial" w:cs="Arial"/>
          <w:spacing w:val="-2"/>
          <w:kern w:val="2"/>
          <w:lang w:eastAsia="zh-CN"/>
        </w:rPr>
        <w:t>______</w:t>
      </w:r>
      <w:r>
        <w:rPr>
          <w:rFonts w:ascii="Arial" w:hAnsi="Arial" w:cs="Arial" w:hint="eastAsia"/>
          <w:spacing w:val="-2"/>
          <w:kern w:val="2"/>
          <w:lang w:eastAsia="zh-CN"/>
        </w:rPr>
        <w:t>日</w:t>
      </w:r>
    </w:p>
    <w:p w:rsidR="00970405" w:rsidRPr="001417B7" w:rsidRDefault="00970405" w:rsidP="004D671E">
      <w:pPr>
        <w:tabs>
          <w:tab w:val="left" w:pos="-720"/>
        </w:tabs>
        <w:suppressAutoHyphens/>
        <w:jc w:val="both"/>
        <w:rPr>
          <w:rFonts w:ascii="Arial" w:hAnsi="Arial" w:cs="Arial"/>
          <w:spacing w:val="-2"/>
          <w:kern w:val="2"/>
          <w:lang w:eastAsia="zh-CN"/>
        </w:rPr>
      </w:pPr>
    </w:p>
    <w:p w:rsidR="00970405" w:rsidRPr="001417B7" w:rsidRDefault="00970405" w:rsidP="004D671E">
      <w:pPr>
        <w:tabs>
          <w:tab w:val="left" w:pos="-720"/>
        </w:tabs>
        <w:suppressAutoHyphens/>
        <w:jc w:val="both"/>
        <w:rPr>
          <w:rFonts w:ascii="Arial" w:hAnsi="Arial" w:cs="Arial"/>
          <w:spacing w:val="-2"/>
          <w:kern w:val="2"/>
          <w:lang w:eastAsia="zh-CN"/>
        </w:rPr>
      </w:pPr>
    </w:p>
    <w:p w:rsidR="00970405" w:rsidRPr="001417B7" w:rsidRDefault="00723BC5" w:rsidP="004D671E">
      <w:pPr>
        <w:tabs>
          <w:tab w:val="left" w:pos="-720"/>
        </w:tabs>
        <w:suppressAutoHyphens/>
        <w:jc w:val="both"/>
        <w:rPr>
          <w:rFonts w:ascii="Arial" w:hAnsi="Arial" w:cs="Arial"/>
          <w:spacing w:val="-2"/>
          <w:kern w:val="2"/>
          <w:lang w:eastAsia="zh-CN"/>
        </w:rPr>
      </w:pPr>
      <w:r>
        <w:rPr>
          <w:rFonts w:ascii="Arial" w:hAnsi="Arial" w:cs="Arial" w:hint="eastAsia"/>
          <w:spacing w:val="-2"/>
          <w:kern w:val="2"/>
          <w:lang w:eastAsia="zh-CN"/>
        </w:rPr>
        <w:t>本着在法律上接受约束的意向，分包商与</w:t>
      </w:r>
      <w:r>
        <w:rPr>
          <w:rFonts w:ascii="Arial" w:hAnsi="Arial" w:cs="Arial"/>
          <w:spacing w:val="-2"/>
          <w:kern w:val="2"/>
          <w:lang w:eastAsia="zh-CN"/>
        </w:rPr>
        <w:t>SunGard</w:t>
      </w:r>
      <w:r>
        <w:rPr>
          <w:rFonts w:ascii="Arial" w:hAnsi="Arial" w:cs="Arial" w:hint="eastAsia"/>
          <w:spacing w:val="-2"/>
          <w:kern w:val="2"/>
          <w:lang w:eastAsia="zh-CN"/>
        </w:rPr>
        <w:t>通过其充分授权的代表在以下作出的签名，特此同意本服务附件</w:t>
      </w:r>
      <w:r>
        <w:rPr>
          <w:rFonts w:ascii="Arial" w:hAnsi="Arial" w:cs="Arial"/>
          <w:spacing w:val="-2"/>
          <w:kern w:val="2"/>
          <w:lang w:eastAsia="zh-CN"/>
        </w:rPr>
        <w:t>1</w:t>
      </w:r>
      <w:r>
        <w:rPr>
          <w:rFonts w:ascii="Arial" w:hAnsi="Arial" w:cs="Arial" w:hint="eastAsia"/>
          <w:spacing w:val="-2"/>
          <w:kern w:val="2"/>
          <w:lang w:eastAsia="zh-CN"/>
        </w:rPr>
        <w:t>（包括附属于本服务附件</w:t>
      </w:r>
      <w:r>
        <w:rPr>
          <w:rFonts w:ascii="Arial" w:hAnsi="Arial" w:cs="Arial"/>
          <w:spacing w:val="-2"/>
          <w:kern w:val="2"/>
          <w:lang w:eastAsia="zh-CN"/>
        </w:rPr>
        <w:t>1</w:t>
      </w:r>
      <w:r>
        <w:rPr>
          <w:rFonts w:ascii="Arial" w:hAnsi="Arial" w:cs="Arial" w:hint="eastAsia"/>
          <w:spacing w:val="-2"/>
          <w:kern w:val="2"/>
          <w:lang w:eastAsia="zh-CN"/>
        </w:rPr>
        <w:t>的任何附件）（合称“本服务附件</w:t>
      </w:r>
      <w:r>
        <w:rPr>
          <w:rFonts w:ascii="Arial" w:hAnsi="Arial" w:cs="Arial"/>
          <w:spacing w:val="-2"/>
          <w:kern w:val="2"/>
          <w:lang w:eastAsia="zh-CN"/>
        </w:rPr>
        <w:t>1</w:t>
      </w:r>
      <w:r>
        <w:rPr>
          <w:rFonts w:ascii="Arial" w:hAnsi="Arial" w:cs="Arial" w:hint="eastAsia"/>
          <w:spacing w:val="-2"/>
          <w:kern w:val="2"/>
          <w:lang w:eastAsia="zh-CN"/>
        </w:rPr>
        <w:t>”）中的所有规定，并且同意本服务附件</w:t>
      </w:r>
      <w:r>
        <w:rPr>
          <w:rFonts w:ascii="Arial" w:hAnsi="Arial" w:cs="Arial"/>
          <w:spacing w:val="-2"/>
          <w:kern w:val="2"/>
          <w:lang w:eastAsia="zh-CN"/>
        </w:rPr>
        <w:t>1</w:t>
      </w:r>
      <w:r>
        <w:rPr>
          <w:rFonts w:ascii="Arial" w:hAnsi="Arial" w:cs="Arial" w:hint="eastAsia"/>
          <w:spacing w:val="-2"/>
          <w:kern w:val="2"/>
          <w:lang w:eastAsia="zh-CN"/>
        </w:rPr>
        <w:t>构成双方之间另行签署的合同，而该合同包含分包服务协议的所有条款并受其管辖。</w:t>
      </w:r>
      <w:r>
        <w:rPr>
          <w:rFonts w:hint="eastAsia"/>
          <w:lang w:eastAsia="zh-CN"/>
        </w:rPr>
        <w:t>除非本服务附件</w:t>
      </w:r>
      <w:r>
        <w:rPr>
          <w:lang w:eastAsia="zh-CN"/>
        </w:rPr>
        <w:t>1</w:t>
      </w:r>
      <w:r>
        <w:rPr>
          <w:rFonts w:hint="eastAsia"/>
          <w:lang w:eastAsia="zh-CN"/>
        </w:rPr>
        <w:t>另有定义，本服务附件</w:t>
      </w:r>
      <w:r>
        <w:rPr>
          <w:lang w:eastAsia="zh-CN"/>
        </w:rPr>
        <w:t>1</w:t>
      </w:r>
      <w:r>
        <w:rPr>
          <w:rFonts w:hint="eastAsia"/>
          <w:lang w:eastAsia="zh-CN"/>
        </w:rPr>
        <w:t>中的定义词语应具有分包服务协议中赋予的含义。本服务附件</w:t>
      </w:r>
      <w:r>
        <w:rPr>
          <w:lang w:eastAsia="zh-CN"/>
        </w:rPr>
        <w:t>1</w:t>
      </w:r>
      <w:r>
        <w:rPr>
          <w:rFonts w:hint="eastAsia"/>
          <w:lang w:eastAsia="zh-CN"/>
        </w:rPr>
        <w:t>所列的条款是分包服务协议条款的补充。除非本服务附件</w:t>
      </w:r>
      <w:r>
        <w:rPr>
          <w:lang w:eastAsia="zh-CN"/>
        </w:rPr>
        <w:t>1</w:t>
      </w:r>
      <w:r>
        <w:rPr>
          <w:rFonts w:hint="eastAsia"/>
          <w:lang w:eastAsia="zh-CN"/>
        </w:rPr>
        <w:t>明确变更，分包服务协议的所有条款应仍有效。</w:t>
      </w:r>
    </w:p>
    <w:p w:rsidR="00970405" w:rsidRPr="001417B7" w:rsidRDefault="00970405" w:rsidP="004D671E">
      <w:pPr>
        <w:tabs>
          <w:tab w:val="center" w:pos="2232"/>
          <w:tab w:val="right" w:pos="4464"/>
          <w:tab w:val="left" w:pos="4708"/>
          <w:tab w:val="center" w:pos="6940"/>
        </w:tabs>
        <w:suppressAutoHyphens/>
        <w:jc w:val="both"/>
        <w:rPr>
          <w:rFonts w:ascii="Arial" w:hAnsi="Arial" w:cs="Arial"/>
          <w:spacing w:val="-2"/>
          <w:kern w:val="2"/>
          <w:lang w:eastAsia="zh-CN"/>
        </w:rPr>
      </w:pPr>
    </w:p>
    <w:p w:rsidR="00EE5968" w:rsidRPr="001417B7" w:rsidRDefault="00723BC5" w:rsidP="004D671E">
      <w:pPr>
        <w:tabs>
          <w:tab w:val="center" w:pos="2232"/>
          <w:tab w:val="right" w:pos="4464"/>
          <w:tab w:val="left" w:pos="4708"/>
          <w:tab w:val="center" w:pos="6940"/>
          <w:tab w:val="right" w:pos="9180"/>
        </w:tabs>
        <w:suppressAutoHyphens/>
        <w:jc w:val="both"/>
        <w:rPr>
          <w:rFonts w:ascii="Arial" w:hAnsi="Arial" w:cs="Arial"/>
          <w:b/>
          <w:spacing w:val="-2"/>
          <w:kern w:val="2"/>
          <w:sz w:val="21"/>
          <w:szCs w:val="21"/>
          <w:lang w:eastAsia="zh-CN"/>
        </w:rPr>
      </w:pPr>
      <w:r>
        <w:rPr>
          <w:rFonts w:ascii="Arial" w:hAnsi="Arial" w:cs="Arial"/>
          <w:b/>
          <w:spacing w:val="-2"/>
          <w:kern w:val="2"/>
          <w:sz w:val="18"/>
          <w:szCs w:val="18"/>
          <w:lang w:eastAsia="zh-CN"/>
        </w:rPr>
        <w:tab/>
      </w:r>
      <w:r>
        <w:rPr>
          <w:rFonts w:ascii="Arial" w:hAnsi="Arial" w:cs="Arial"/>
          <w:b/>
          <w:spacing w:val="-2"/>
          <w:kern w:val="2"/>
          <w:sz w:val="21"/>
          <w:szCs w:val="21"/>
          <w:lang w:eastAsia="zh-CN"/>
        </w:rPr>
        <w:t>SunGard</w:t>
      </w:r>
      <w:r>
        <w:rPr>
          <w:rFonts w:ascii="Arial" w:hAnsi="Arial" w:cs="Arial"/>
          <w:b/>
          <w:spacing w:val="-2"/>
          <w:kern w:val="2"/>
          <w:sz w:val="21"/>
          <w:szCs w:val="21"/>
          <w:lang w:eastAsia="zh-CN"/>
        </w:rPr>
        <w:tab/>
      </w:r>
      <w:r>
        <w:rPr>
          <w:rFonts w:ascii="Arial" w:hAnsi="Arial" w:cs="Arial"/>
          <w:b/>
          <w:spacing w:val="-2"/>
          <w:kern w:val="2"/>
          <w:sz w:val="21"/>
          <w:szCs w:val="21"/>
          <w:lang w:eastAsia="zh-CN"/>
        </w:rPr>
        <w:tab/>
      </w:r>
      <w:r>
        <w:rPr>
          <w:rFonts w:ascii="Arial" w:hAnsi="Arial" w:cs="Arial"/>
          <w:b/>
          <w:spacing w:val="-2"/>
          <w:kern w:val="2"/>
          <w:sz w:val="21"/>
          <w:szCs w:val="21"/>
          <w:lang w:eastAsia="zh-CN"/>
        </w:rPr>
        <w:tab/>
      </w:r>
      <w:r>
        <w:rPr>
          <w:rFonts w:ascii="Arial" w:hAnsi="Arial" w:cs="Arial" w:hint="eastAsia"/>
          <w:b/>
          <w:spacing w:val="-2"/>
          <w:kern w:val="2"/>
          <w:sz w:val="21"/>
          <w:szCs w:val="21"/>
          <w:lang w:eastAsia="zh-CN"/>
        </w:rPr>
        <w:t>分包商</w:t>
      </w:r>
    </w:p>
    <w:p w:rsidR="00EE5968" w:rsidRPr="001417B7" w:rsidRDefault="00723BC5" w:rsidP="004D671E">
      <w:pPr>
        <w:tabs>
          <w:tab w:val="center" w:pos="2232"/>
          <w:tab w:val="right" w:pos="4464"/>
          <w:tab w:val="left" w:pos="4708"/>
          <w:tab w:val="center" w:pos="6940"/>
          <w:tab w:val="right" w:pos="9180"/>
        </w:tabs>
        <w:suppressAutoHyphens/>
        <w:jc w:val="both"/>
        <w:rPr>
          <w:rFonts w:ascii="Arial" w:hAnsi="Arial" w:cs="Arial"/>
          <w:b/>
          <w:spacing w:val="-2"/>
          <w:kern w:val="2"/>
          <w:sz w:val="21"/>
          <w:szCs w:val="21"/>
          <w:lang w:eastAsia="zh-CN"/>
        </w:rPr>
      </w:pPr>
      <w:r>
        <w:rPr>
          <w:rFonts w:ascii="Arial" w:hAnsi="Arial" w:cs="Arial"/>
          <w:b/>
          <w:spacing w:val="-2"/>
          <w:kern w:val="2"/>
          <w:sz w:val="21"/>
          <w:szCs w:val="21"/>
          <w:lang w:eastAsia="zh-CN"/>
        </w:rPr>
        <w:tab/>
      </w:r>
      <w:r>
        <w:rPr>
          <w:rFonts w:ascii="Arial" w:hAnsi="Arial" w:cs="Arial" w:hint="eastAsia"/>
          <w:b/>
          <w:spacing w:val="-2"/>
          <w:kern w:val="2"/>
          <w:sz w:val="21"/>
          <w:szCs w:val="21"/>
          <w:lang w:eastAsia="zh-CN"/>
        </w:rPr>
        <w:t>（盖章）</w:t>
      </w:r>
      <w:r>
        <w:rPr>
          <w:rFonts w:ascii="Arial" w:hAnsi="Arial" w:cs="Arial"/>
          <w:b/>
          <w:spacing w:val="-2"/>
          <w:kern w:val="2"/>
          <w:sz w:val="21"/>
          <w:szCs w:val="21"/>
          <w:lang w:eastAsia="zh-CN"/>
        </w:rPr>
        <w:tab/>
      </w:r>
      <w:r>
        <w:rPr>
          <w:rFonts w:ascii="Arial" w:hAnsi="Arial" w:cs="Arial"/>
          <w:b/>
          <w:spacing w:val="-2"/>
          <w:kern w:val="2"/>
          <w:sz w:val="21"/>
          <w:szCs w:val="21"/>
          <w:lang w:eastAsia="zh-CN"/>
        </w:rPr>
        <w:tab/>
      </w:r>
      <w:r>
        <w:rPr>
          <w:rFonts w:ascii="Arial" w:hAnsi="Arial" w:cs="Arial"/>
          <w:b/>
          <w:spacing w:val="-2"/>
          <w:kern w:val="2"/>
          <w:sz w:val="21"/>
          <w:szCs w:val="21"/>
          <w:lang w:eastAsia="zh-CN"/>
        </w:rPr>
        <w:tab/>
      </w:r>
      <w:r>
        <w:rPr>
          <w:rFonts w:ascii="Arial" w:hAnsi="Arial" w:cs="Arial" w:hint="eastAsia"/>
          <w:b/>
          <w:spacing w:val="-2"/>
          <w:kern w:val="2"/>
          <w:sz w:val="21"/>
          <w:szCs w:val="21"/>
          <w:lang w:eastAsia="zh-CN"/>
        </w:rPr>
        <w:t>（盖章）</w:t>
      </w:r>
    </w:p>
    <w:p w:rsidR="00EE5968" w:rsidRPr="001417B7" w:rsidRDefault="00723BC5" w:rsidP="004D671E">
      <w:pPr>
        <w:tabs>
          <w:tab w:val="center" w:pos="2232"/>
          <w:tab w:val="right" w:pos="4464"/>
          <w:tab w:val="left" w:pos="4708"/>
          <w:tab w:val="center" w:pos="6940"/>
          <w:tab w:val="right" w:pos="9180"/>
        </w:tabs>
        <w:suppressAutoHyphens/>
        <w:ind w:right="356"/>
        <w:rPr>
          <w:rFonts w:ascii="Arial" w:hAnsi="Arial" w:cs="Arial"/>
          <w:b/>
          <w:spacing w:val="-2"/>
          <w:kern w:val="2"/>
          <w:sz w:val="18"/>
          <w:lang w:eastAsia="zh-CN"/>
        </w:rPr>
      </w:pPr>
      <w:r>
        <w:rPr>
          <w:rFonts w:ascii="Arial" w:hAnsi="Arial" w:cs="Arial"/>
          <w:b/>
          <w:spacing w:val="-2"/>
          <w:kern w:val="2"/>
          <w:sz w:val="18"/>
          <w:lang w:eastAsia="zh-CN"/>
        </w:rPr>
        <w:tab/>
      </w:r>
      <w:r>
        <w:rPr>
          <w:rFonts w:ascii="Arial" w:hAnsi="Arial" w:cs="Arial"/>
          <w:b/>
          <w:spacing w:val="-2"/>
          <w:kern w:val="2"/>
          <w:sz w:val="18"/>
          <w:lang w:eastAsia="zh-CN"/>
        </w:rPr>
        <w:tab/>
      </w:r>
      <w:r>
        <w:rPr>
          <w:rFonts w:ascii="Arial" w:hAnsi="Arial" w:cs="Arial"/>
          <w:b/>
          <w:spacing w:val="-2"/>
          <w:kern w:val="2"/>
          <w:sz w:val="18"/>
          <w:lang w:eastAsia="zh-CN"/>
        </w:rPr>
        <w:tab/>
      </w:r>
      <w:r>
        <w:rPr>
          <w:rFonts w:ascii="Arial" w:hAnsi="Arial" w:cs="Arial"/>
          <w:b/>
          <w:spacing w:val="-2"/>
          <w:kern w:val="2"/>
          <w:sz w:val="18"/>
          <w:lang w:eastAsia="zh-CN"/>
        </w:rPr>
        <w:tab/>
        <w:t>[</w:t>
      </w:r>
      <w:r>
        <w:rPr>
          <w:rFonts w:ascii="Arial" w:hAnsi="Arial" w:cs="Arial" w:hint="eastAsia"/>
          <w:b/>
          <w:spacing w:val="-2"/>
          <w:kern w:val="2"/>
          <w:sz w:val="18"/>
          <w:lang w:eastAsia="zh-CN"/>
        </w:rPr>
        <w:t>由分包商的法定代表人签署并盖章</w:t>
      </w:r>
      <w:r>
        <w:rPr>
          <w:rFonts w:ascii="Arial" w:hAnsi="Arial" w:cs="Arial"/>
          <w:b/>
          <w:spacing w:val="-2"/>
          <w:kern w:val="2"/>
          <w:sz w:val="18"/>
          <w:lang w:eastAsia="zh-CN"/>
        </w:rPr>
        <w:t xml:space="preserve">]               </w:t>
      </w:r>
      <w:r>
        <w:rPr>
          <w:rFonts w:ascii="Arial" w:hAnsi="Arial" w:cs="Arial"/>
          <w:b/>
          <w:spacing w:val="-2"/>
          <w:kern w:val="2"/>
          <w:sz w:val="18"/>
          <w:lang w:eastAsia="zh-CN"/>
        </w:rPr>
        <w:tab/>
      </w:r>
    </w:p>
    <w:p w:rsidR="00EE5968" w:rsidRPr="001417B7" w:rsidRDefault="00EE5968" w:rsidP="004D671E">
      <w:pPr>
        <w:tabs>
          <w:tab w:val="center" w:pos="2232"/>
          <w:tab w:val="right" w:pos="4464"/>
          <w:tab w:val="left" w:pos="4708"/>
          <w:tab w:val="center" w:pos="6940"/>
        </w:tabs>
        <w:suppressAutoHyphens/>
        <w:jc w:val="both"/>
        <w:rPr>
          <w:rFonts w:ascii="Arial" w:hAnsi="Arial" w:cs="Arial"/>
          <w:spacing w:val="-2"/>
          <w:kern w:val="2"/>
          <w:lang w:eastAsia="zh-CN"/>
        </w:rPr>
      </w:pPr>
    </w:p>
    <w:p w:rsidR="00EE5968" w:rsidRPr="001417B7" w:rsidRDefault="00723BC5" w:rsidP="004D671E">
      <w:pPr>
        <w:tabs>
          <w:tab w:val="center" w:pos="2232"/>
          <w:tab w:val="right" w:pos="4464"/>
          <w:tab w:val="left" w:pos="4708"/>
          <w:tab w:val="right" w:pos="9180"/>
        </w:tabs>
        <w:suppressAutoHyphens/>
        <w:jc w:val="both"/>
        <w:rPr>
          <w:rFonts w:ascii="Arial" w:hAnsi="Arial" w:cs="Arial"/>
          <w:spacing w:val="-2"/>
          <w:kern w:val="2"/>
          <w:sz w:val="21"/>
          <w:szCs w:val="21"/>
          <w:lang w:eastAsia="zh-CN"/>
        </w:rPr>
      </w:pPr>
      <w:r>
        <w:rPr>
          <w:rFonts w:ascii="Arial" w:hAnsi="Arial" w:cs="Arial" w:hint="eastAsia"/>
          <w:spacing w:val="-1"/>
          <w:kern w:val="2"/>
          <w:sz w:val="21"/>
          <w:szCs w:val="21"/>
          <w:lang w:eastAsia="zh-CN"/>
        </w:rPr>
        <w:t>签署人：</w:t>
      </w:r>
      <w:r>
        <w:rPr>
          <w:rFonts w:ascii="Arial" w:hAnsi="Arial" w:cs="Arial"/>
          <w:spacing w:val="-2"/>
          <w:kern w:val="2"/>
          <w:sz w:val="21"/>
          <w:szCs w:val="21"/>
          <w:u w:val="single"/>
          <w:lang w:eastAsia="zh-CN"/>
        </w:rPr>
        <w:tab/>
      </w:r>
      <w:r>
        <w:rPr>
          <w:rFonts w:ascii="Arial" w:hAnsi="Arial" w:cs="Arial"/>
          <w:spacing w:val="-2"/>
          <w:kern w:val="2"/>
          <w:sz w:val="21"/>
          <w:szCs w:val="21"/>
          <w:u w:val="single"/>
          <w:lang w:eastAsia="zh-CN"/>
        </w:rPr>
        <w:tab/>
      </w:r>
      <w:r>
        <w:rPr>
          <w:rFonts w:ascii="Arial" w:hAnsi="Arial" w:cs="Arial"/>
          <w:spacing w:val="-1"/>
          <w:kern w:val="2"/>
          <w:sz w:val="21"/>
          <w:szCs w:val="21"/>
          <w:lang w:eastAsia="zh-CN"/>
        </w:rPr>
        <w:tab/>
      </w:r>
      <w:r>
        <w:rPr>
          <w:rFonts w:ascii="Arial" w:hAnsi="Arial" w:cs="Arial" w:hint="eastAsia"/>
          <w:spacing w:val="-1"/>
          <w:kern w:val="2"/>
          <w:sz w:val="21"/>
          <w:szCs w:val="21"/>
          <w:lang w:eastAsia="zh-CN"/>
        </w:rPr>
        <w:t>签署人：</w:t>
      </w:r>
      <w:r>
        <w:rPr>
          <w:rFonts w:ascii="Arial" w:hAnsi="Arial" w:cs="Arial"/>
          <w:spacing w:val="-2"/>
          <w:kern w:val="2"/>
          <w:sz w:val="21"/>
          <w:szCs w:val="21"/>
          <w:u w:val="single"/>
          <w:lang w:eastAsia="zh-CN"/>
        </w:rPr>
        <w:tab/>
      </w:r>
    </w:p>
    <w:p w:rsidR="00EE5968" w:rsidRPr="001417B7" w:rsidRDefault="00EE5968" w:rsidP="004D671E">
      <w:pPr>
        <w:tabs>
          <w:tab w:val="center" w:pos="2232"/>
          <w:tab w:val="right" w:pos="4464"/>
          <w:tab w:val="left" w:pos="4708"/>
          <w:tab w:val="center" w:pos="6940"/>
        </w:tabs>
        <w:suppressAutoHyphens/>
        <w:jc w:val="both"/>
        <w:rPr>
          <w:rFonts w:ascii="Arial" w:hAnsi="Arial" w:cs="Arial"/>
          <w:spacing w:val="-2"/>
          <w:kern w:val="2"/>
          <w:sz w:val="21"/>
          <w:szCs w:val="21"/>
          <w:lang w:eastAsia="zh-CN"/>
        </w:rPr>
      </w:pPr>
    </w:p>
    <w:p w:rsidR="00EE5968" w:rsidRPr="001417B7" w:rsidRDefault="00723BC5" w:rsidP="004D671E">
      <w:pPr>
        <w:tabs>
          <w:tab w:val="center" w:pos="2232"/>
          <w:tab w:val="right" w:pos="4464"/>
          <w:tab w:val="left" w:pos="4708"/>
          <w:tab w:val="right" w:pos="9180"/>
        </w:tabs>
        <w:suppressAutoHyphens/>
        <w:jc w:val="both"/>
        <w:rPr>
          <w:rFonts w:ascii="Arial" w:hAnsi="Arial" w:cs="Arial"/>
          <w:spacing w:val="-2"/>
          <w:kern w:val="2"/>
          <w:sz w:val="21"/>
          <w:szCs w:val="21"/>
          <w:lang w:eastAsia="zh-CN"/>
        </w:rPr>
      </w:pPr>
      <w:r>
        <w:rPr>
          <w:rFonts w:ascii="Arial" w:hAnsi="Arial" w:cs="Arial" w:hint="eastAsia"/>
          <w:spacing w:val="-1"/>
          <w:kern w:val="2"/>
          <w:sz w:val="21"/>
          <w:szCs w:val="21"/>
          <w:lang w:eastAsia="zh-CN"/>
        </w:rPr>
        <w:t>姓名</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以正楷书写</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w:t>
      </w:r>
      <w:r>
        <w:rPr>
          <w:rFonts w:ascii="Arial" w:hAnsi="Arial" w:cs="Arial"/>
          <w:spacing w:val="-2"/>
          <w:kern w:val="2"/>
          <w:sz w:val="21"/>
          <w:szCs w:val="21"/>
          <w:u w:val="single"/>
          <w:lang w:eastAsia="zh-CN"/>
        </w:rPr>
        <w:tab/>
      </w:r>
      <w:r>
        <w:rPr>
          <w:rFonts w:ascii="Arial" w:hAnsi="Arial" w:cs="Arial"/>
          <w:spacing w:val="-2"/>
          <w:kern w:val="2"/>
          <w:sz w:val="21"/>
          <w:szCs w:val="21"/>
          <w:u w:val="single"/>
          <w:lang w:eastAsia="zh-CN"/>
        </w:rPr>
        <w:tab/>
      </w:r>
      <w:r>
        <w:rPr>
          <w:rFonts w:ascii="Arial" w:hAnsi="Arial" w:cs="Arial"/>
          <w:spacing w:val="-1"/>
          <w:kern w:val="2"/>
          <w:sz w:val="21"/>
          <w:szCs w:val="21"/>
          <w:lang w:eastAsia="zh-CN"/>
        </w:rPr>
        <w:tab/>
      </w:r>
      <w:r>
        <w:rPr>
          <w:rFonts w:ascii="Arial" w:hAnsi="Arial" w:cs="Arial" w:hint="eastAsia"/>
          <w:spacing w:val="-1"/>
          <w:kern w:val="2"/>
          <w:sz w:val="21"/>
          <w:szCs w:val="21"/>
          <w:lang w:eastAsia="zh-CN"/>
        </w:rPr>
        <w:t>姓名</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以正楷书写</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w:t>
      </w:r>
      <w:r>
        <w:rPr>
          <w:rFonts w:ascii="Arial" w:hAnsi="Arial" w:cs="Arial"/>
          <w:spacing w:val="-2"/>
          <w:kern w:val="2"/>
          <w:sz w:val="21"/>
          <w:szCs w:val="21"/>
          <w:u w:val="single"/>
          <w:lang w:eastAsia="zh-CN"/>
        </w:rPr>
        <w:tab/>
      </w:r>
    </w:p>
    <w:p w:rsidR="00EE5968" w:rsidRPr="001417B7" w:rsidRDefault="00EE5968" w:rsidP="004D671E">
      <w:pPr>
        <w:tabs>
          <w:tab w:val="center" w:pos="2232"/>
          <w:tab w:val="right" w:pos="4464"/>
          <w:tab w:val="left" w:pos="4708"/>
          <w:tab w:val="center" w:pos="6940"/>
        </w:tabs>
        <w:suppressAutoHyphens/>
        <w:jc w:val="both"/>
        <w:rPr>
          <w:rFonts w:ascii="Arial" w:hAnsi="Arial" w:cs="Arial"/>
          <w:spacing w:val="-2"/>
          <w:kern w:val="2"/>
          <w:sz w:val="21"/>
          <w:szCs w:val="21"/>
          <w:lang w:eastAsia="zh-CN"/>
        </w:rPr>
      </w:pPr>
    </w:p>
    <w:p w:rsidR="00EE5968" w:rsidRPr="001417B7" w:rsidRDefault="00723BC5" w:rsidP="004D671E">
      <w:pPr>
        <w:tabs>
          <w:tab w:val="center" w:pos="2232"/>
          <w:tab w:val="right" w:pos="4464"/>
          <w:tab w:val="left" w:pos="4708"/>
          <w:tab w:val="right" w:pos="9180"/>
        </w:tabs>
        <w:suppressAutoHyphens/>
        <w:rPr>
          <w:rFonts w:ascii="Arial" w:hAnsi="Arial" w:cs="Arial"/>
          <w:spacing w:val="-2"/>
          <w:kern w:val="2"/>
          <w:sz w:val="21"/>
          <w:szCs w:val="21"/>
          <w:lang w:eastAsia="zh-CN"/>
        </w:rPr>
      </w:pPr>
      <w:r>
        <w:rPr>
          <w:rFonts w:ascii="Arial" w:hAnsi="Arial" w:cs="Arial" w:hint="eastAsia"/>
          <w:spacing w:val="-1"/>
          <w:kern w:val="2"/>
          <w:sz w:val="21"/>
          <w:szCs w:val="21"/>
          <w:lang w:eastAsia="zh-CN"/>
        </w:rPr>
        <w:t>职务</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以正楷书写</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w:t>
      </w:r>
      <w:r>
        <w:rPr>
          <w:rFonts w:ascii="Arial" w:hAnsi="Arial" w:cs="Arial"/>
          <w:spacing w:val="-2"/>
          <w:kern w:val="2"/>
          <w:sz w:val="21"/>
          <w:szCs w:val="21"/>
          <w:u w:val="single"/>
          <w:lang w:eastAsia="zh-CN"/>
        </w:rPr>
        <w:tab/>
      </w:r>
      <w:r>
        <w:rPr>
          <w:rFonts w:ascii="Arial" w:hAnsi="Arial" w:cs="Arial"/>
          <w:spacing w:val="-2"/>
          <w:kern w:val="2"/>
          <w:sz w:val="21"/>
          <w:szCs w:val="21"/>
          <w:u w:val="single"/>
          <w:lang w:eastAsia="zh-CN"/>
        </w:rPr>
        <w:tab/>
      </w:r>
      <w:r>
        <w:rPr>
          <w:rFonts w:ascii="Arial" w:hAnsi="Arial" w:cs="Arial"/>
          <w:spacing w:val="-1"/>
          <w:kern w:val="2"/>
          <w:sz w:val="21"/>
          <w:szCs w:val="21"/>
          <w:lang w:eastAsia="zh-CN"/>
        </w:rPr>
        <w:tab/>
      </w:r>
      <w:r>
        <w:rPr>
          <w:rFonts w:ascii="Arial" w:hAnsi="Arial" w:cs="Arial" w:hint="eastAsia"/>
          <w:spacing w:val="-1"/>
          <w:kern w:val="2"/>
          <w:sz w:val="21"/>
          <w:szCs w:val="21"/>
          <w:lang w:eastAsia="zh-CN"/>
        </w:rPr>
        <w:t>职务</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以正楷书写</w:t>
      </w:r>
      <w:r>
        <w:rPr>
          <w:rFonts w:ascii="Arial" w:hAnsi="Arial" w:cs="Arial"/>
          <w:spacing w:val="-1"/>
          <w:kern w:val="2"/>
          <w:sz w:val="21"/>
          <w:szCs w:val="21"/>
          <w:lang w:eastAsia="zh-CN"/>
        </w:rPr>
        <w:t>)</w:t>
      </w:r>
      <w:r>
        <w:rPr>
          <w:rFonts w:ascii="Arial" w:hAnsi="Arial" w:cs="Arial" w:hint="eastAsia"/>
          <w:spacing w:val="-1"/>
          <w:kern w:val="2"/>
          <w:sz w:val="21"/>
          <w:szCs w:val="21"/>
          <w:lang w:eastAsia="zh-CN"/>
        </w:rPr>
        <w:t>：</w:t>
      </w:r>
      <w:r>
        <w:rPr>
          <w:rFonts w:ascii="Arial" w:hAnsi="Arial" w:cs="Arial"/>
          <w:spacing w:val="-2"/>
          <w:kern w:val="2"/>
          <w:sz w:val="21"/>
          <w:szCs w:val="21"/>
          <w:u w:val="single"/>
          <w:lang w:eastAsia="zh-CN"/>
        </w:rPr>
        <w:t xml:space="preserve"> </w:t>
      </w:r>
      <w:r>
        <w:rPr>
          <w:rFonts w:ascii="Arial" w:hAnsi="Arial" w:cs="Arial" w:hint="eastAsia"/>
          <w:spacing w:val="-2"/>
          <w:kern w:val="2"/>
          <w:sz w:val="21"/>
          <w:szCs w:val="21"/>
          <w:lang w:eastAsia="zh-CN"/>
        </w:rPr>
        <w:t>法定代表人</w:t>
      </w:r>
    </w:p>
    <w:p w:rsidR="00EE5968" w:rsidRPr="001417B7" w:rsidRDefault="00EE5968" w:rsidP="004D671E">
      <w:pPr>
        <w:tabs>
          <w:tab w:val="center" w:pos="2232"/>
          <w:tab w:val="right" w:pos="4464"/>
          <w:tab w:val="left" w:pos="4708"/>
          <w:tab w:val="center" w:pos="6940"/>
        </w:tabs>
        <w:suppressAutoHyphens/>
        <w:jc w:val="both"/>
        <w:rPr>
          <w:rFonts w:ascii="Arial" w:hAnsi="Arial" w:cs="Arial"/>
          <w:spacing w:val="-2"/>
          <w:kern w:val="2"/>
          <w:sz w:val="21"/>
          <w:szCs w:val="21"/>
          <w:lang w:eastAsia="zh-CN"/>
        </w:rPr>
      </w:pPr>
    </w:p>
    <w:p w:rsidR="00EE5968" w:rsidRPr="001417B7" w:rsidRDefault="00723BC5" w:rsidP="004D671E">
      <w:pPr>
        <w:tabs>
          <w:tab w:val="center" w:pos="2232"/>
          <w:tab w:val="right" w:pos="4464"/>
          <w:tab w:val="left" w:pos="4708"/>
          <w:tab w:val="right" w:pos="9180"/>
        </w:tabs>
        <w:suppressAutoHyphens/>
        <w:jc w:val="both"/>
        <w:rPr>
          <w:rFonts w:ascii="Arial" w:hAnsi="Arial" w:cs="Arial"/>
          <w:spacing w:val="-2"/>
          <w:kern w:val="2"/>
          <w:sz w:val="21"/>
          <w:szCs w:val="21"/>
          <w:lang w:eastAsia="zh-CN"/>
        </w:rPr>
      </w:pPr>
      <w:r>
        <w:rPr>
          <w:rFonts w:ascii="Arial" w:hAnsi="Arial" w:cs="Arial" w:hint="eastAsia"/>
          <w:spacing w:val="-1"/>
          <w:kern w:val="2"/>
          <w:sz w:val="21"/>
          <w:szCs w:val="21"/>
          <w:lang w:eastAsia="zh-CN"/>
        </w:rPr>
        <w:t>签署日期：</w:t>
      </w:r>
      <w:r>
        <w:rPr>
          <w:rFonts w:ascii="Arial" w:hAnsi="Arial" w:cs="Arial"/>
          <w:spacing w:val="-2"/>
          <w:kern w:val="2"/>
          <w:sz w:val="21"/>
          <w:szCs w:val="21"/>
          <w:u w:val="single"/>
          <w:lang w:eastAsia="zh-CN"/>
        </w:rPr>
        <w:tab/>
      </w:r>
      <w:r>
        <w:rPr>
          <w:rFonts w:ascii="Arial" w:hAnsi="Arial" w:cs="Arial"/>
          <w:spacing w:val="-2"/>
          <w:kern w:val="2"/>
          <w:sz w:val="21"/>
          <w:szCs w:val="21"/>
          <w:u w:val="single"/>
          <w:lang w:eastAsia="zh-CN"/>
        </w:rPr>
        <w:tab/>
      </w:r>
      <w:r>
        <w:rPr>
          <w:rFonts w:ascii="Arial" w:hAnsi="Arial" w:cs="Arial"/>
          <w:spacing w:val="-1"/>
          <w:kern w:val="2"/>
          <w:sz w:val="21"/>
          <w:szCs w:val="21"/>
          <w:lang w:eastAsia="zh-CN"/>
        </w:rPr>
        <w:tab/>
      </w:r>
      <w:r>
        <w:rPr>
          <w:rFonts w:ascii="Arial" w:hAnsi="Arial" w:cs="Arial" w:hint="eastAsia"/>
          <w:spacing w:val="-1"/>
          <w:kern w:val="2"/>
          <w:sz w:val="21"/>
          <w:szCs w:val="21"/>
          <w:lang w:eastAsia="zh-CN"/>
        </w:rPr>
        <w:t>签署日期：</w:t>
      </w:r>
      <w:r>
        <w:rPr>
          <w:rFonts w:ascii="Arial" w:hAnsi="Arial" w:cs="Arial"/>
          <w:spacing w:val="-2"/>
          <w:kern w:val="2"/>
          <w:sz w:val="21"/>
          <w:szCs w:val="21"/>
          <w:u w:val="single"/>
          <w:lang w:eastAsia="zh-CN"/>
        </w:rPr>
        <w:tab/>
      </w:r>
    </w:p>
    <w:p w:rsidR="00970405" w:rsidRPr="001417B7" w:rsidRDefault="00970405" w:rsidP="004D671E">
      <w:pPr>
        <w:tabs>
          <w:tab w:val="center" w:pos="5400"/>
        </w:tabs>
        <w:suppressAutoHyphens/>
        <w:jc w:val="both"/>
        <w:rPr>
          <w:rFonts w:ascii="Arial" w:hAnsi="Arial" w:cs="Arial"/>
          <w:b/>
          <w:spacing w:val="-3"/>
          <w:kern w:val="2"/>
          <w:sz w:val="26"/>
          <w:lang w:eastAsia="zh-CN"/>
        </w:rPr>
        <w:sectPr w:rsidR="00970405" w:rsidRPr="001417B7">
          <w:headerReference w:type="even" r:id="rId16"/>
          <w:headerReference w:type="default" r:id="rId17"/>
          <w:footerReference w:type="default" r:id="rId18"/>
          <w:headerReference w:type="first" r:id="rId19"/>
          <w:endnotePr>
            <w:numFmt w:val="decimal"/>
          </w:endnotePr>
          <w:pgSz w:w="12240" w:h="15840"/>
          <w:pgMar w:top="950" w:right="720" w:bottom="936" w:left="720" w:header="950" w:footer="936" w:gutter="0"/>
          <w:cols w:space="720"/>
          <w:noEndnote/>
        </w:sectPr>
      </w:pPr>
    </w:p>
    <w:p w:rsidR="00970405" w:rsidRPr="001417B7" w:rsidRDefault="00723BC5" w:rsidP="004D671E">
      <w:pPr>
        <w:tabs>
          <w:tab w:val="center" w:pos="2232"/>
          <w:tab w:val="right" w:pos="4464"/>
          <w:tab w:val="left" w:pos="4708"/>
          <w:tab w:val="right" w:pos="9180"/>
        </w:tabs>
        <w:suppressAutoHyphens/>
        <w:jc w:val="both"/>
        <w:rPr>
          <w:rFonts w:ascii="Arial" w:hAnsi="Arial" w:cs="Arial"/>
          <w:spacing w:val="-2"/>
          <w:kern w:val="2"/>
          <w:u w:val="single"/>
          <w:lang w:eastAsia="zh-CN"/>
        </w:rPr>
      </w:pPr>
      <w:r>
        <w:rPr>
          <w:rFonts w:ascii="Arial" w:hAnsi="Arial" w:cs="Arial"/>
          <w:b/>
          <w:spacing w:val="-3"/>
          <w:kern w:val="2"/>
          <w:sz w:val="26"/>
          <w:lang w:eastAsia="zh-CN"/>
        </w:rPr>
        <w:lastRenderedPageBreak/>
        <w:tab/>
      </w:r>
    </w:p>
    <w:p w:rsidR="00970405" w:rsidRPr="001417B7" w:rsidRDefault="00723BC5" w:rsidP="004D671E">
      <w:pPr>
        <w:tabs>
          <w:tab w:val="center" w:pos="5400"/>
        </w:tabs>
        <w:suppressAutoHyphens/>
        <w:jc w:val="center"/>
        <w:rPr>
          <w:rFonts w:ascii="宋体" w:hAnsi="宋体" w:cs="Arial"/>
          <w:b/>
          <w:spacing w:val="-3"/>
          <w:kern w:val="2"/>
          <w:sz w:val="26"/>
          <w:lang w:eastAsia="zh-CN"/>
        </w:rPr>
      </w:pPr>
      <w:r>
        <w:rPr>
          <w:rFonts w:ascii="宋体" w:hAnsi="宋体" w:cs="Arial" w:hint="eastAsia"/>
          <w:b/>
          <w:spacing w:val="-3"/>
          <w:kern w:val="2"/>
          <w:sz w:val="26"/>
          <w:lang w:eastAsia="zh-CN"/>
        </w:rPr>
        <w:t>于</w:t>
      </w:r>
      <w:r>
        <w:rPr>
          <w:rFonts w:ascii="宋体" w:hAnsi="宋体" w:cs="Arial"/>
          <w:b/>
          <w:spacing w:val="-3"/>
          <w:kern w:val="2"/>
          <w:sz w:val="26"/>
          <w:lang w:eastAsia="zh-CN"/>
        </w:rPr>
        <w:t>201</w:t>
      </w:r>
      <w:ins w:id="99" w:author="Haiyu.Peng" w:date="2011-04-12T12:01:00Z">
        <w:r w:rsidR="00120F1A">
          <w:rPr>
            <w:rFonts w:ascii="宋体" w:hAnsi="宋体" w:cs="Arial" w:hint="eastAsia"/>
            <w:b/>
            <w:spacing w:val="-3"/>
            <w:kern w:val="2"/>
            <w:sz w:val="26"/>
            <w:lang w:eastAsia="zh-CN"/>
          </w:rPr>
          <w:t>1</w:t>
        </w:r>
      </w:ins>
      <w:del w:id="100" w:author="Haiyu.Peng" w:date="2011-04-12T12:01:00Z">
        <w:r w:rsidDel="00120F1A">
          <w:rPr>
            <w:rFonts w:ascii="宋体" w:hAnsi="宋体" w:cs="Arial"/>
            <w:b/>
            <w:spacing w:val="-3"/>
            <w:kern w:val="2"/>
            <w:sz w:val="26"/>
            <w:lang w:eastAsia="zh-CN"/>
          </w:rPr>
          <w:delText>0</w:delText>
        </w:r>
      </w:del>
      <w:r>
        <w:rPr>
          <w:rFonts w:ascii="宋体" w:hAnsi="宋体" w:cs="Arial" w:hint="eastAsia"/>
          <w:b/>
          <w:spacing w:val="-3"/>
          <w:kern w:val="2"/>
          <w:sz w:val="26"/>
          <w:lang w:eastAsia="zh-CN"/>
        </w:rPr>
        <w:t>年</w:t>
      </w:r>
      <w:r>
        <w:rPr>
          <w:rFonts w:ascii="宋体" w:hAnsi="宋体" w:cs="Arial"/>
          <w:b/>
          <w:spacing w:val="-3"/>
          <w:kern w:val="2"/>
          <w:sz w:val="26"/>
          <w:lang w:eastAsia="zh-CN"/>
        </w:rPr>
        <w:t>_____月_____</w:t>
      </w:r>
      <w:r>
        <w:rPr>
          <w:rFonts w:ascii="宋体" w:hAnsi="宋体" w:cs="Arial" w:hint="eastAsia"/>
          <w:b/>
          <w:spacing w:val="-3"/>
          <w:kern w:val="2"/>
          <w:sz w:val="26"/>
          <w:lang w:eastAsia="zh-CN"/>
        </w:rPr>
        <w:t>日签署的</w:t>
      </w:r>
    </w:p>
    <w:p w:rsidR="00970405" w:rsidRPr="001417B7" w:rsidRDefault="00723BC5" w:rsidP="004D671E">
      <w:pPr>
        <w:tabs>
          <w:tab w:val="center" w:pos="5400"/>
        </w:tabs>
        <w:suppressAutoHyphens/>
        <w:jc w:val="center"/>
        <w:rPr>
          <w:rFonts w:ascii="宋体" w:hAnsi="宋体" w:cs="Arial"/>
          <w:b/>
          <w:spacing w:val="-3"/>
          <w:kern w:val="2"/>
          <w:sz w:val="26"/>
          <w:lang w:eastAsia="zh-CN"/>
        </w:rPr>
      </w:pPr>
      <w:r>
        <w:rPr>
          <w:rFonts w:ascii="宋体" w:hAnsi="宋体" w:cs="Arial" w:hint="eastAsia"/>
          <w:b/>
          <w:spacing w:val="-3"/>
          <w:kern w:val="2"/>
          <w:sz w:val="26"/>
          <w:lang w:eastAsia="zh-CN"/>
        </w:rPr>
        <w:t>分包服务协议的</w:t>
      </w:r>
    </w:p>
    <w:p w:rsidR="00970405" w:rsidRPr="001417B7" w:rsidRDefault="00723BC5" w:rsidP="004D671E">
      <w:pPr>
        <w:tabs>
          <w:tab w:val="center" w:pos="5400"/>
        </w:tabs>
        <w:suppressAutoHyphens/>
        <w:jc w:val="center"/>
        <w:rPr>
          <w:rFonts w:ascii="Arial" w:hAnsi="Arial" w:cs="Arial"/>
          <w:b/>
          <w:spacing w:val="-3"/>
          <w:kern w:val="2"/>
          <w:sz w:val="26"/>
          <w:lang w:eastAsia="zh-CN"/>
        </w:rPr>
      </w:pPr>
      <w:r>
        <w:rPr>
          <w:rFonts w:ascii="宋体" w:hAnsi="宋体" w:cs="Arial" w:hint="eastAsia"/>
          <w:b/>
          <w:spacing w:val="-3"/>
          <w:kern w:val="2"/>
          <w:sz w:val="26"/>
          <w:lang w:eastAsia="zh-CN"/>
        </w:rPr>
        <w:t>服务附件</w:t>
      </w:r>
      <w:r>
        <w:rPr>
          <w:rFonts w:ascii="宋体" w:hAnsi="宋体" w:cs="Arial"/>
          <w:b/>
          <w:spacing w:val="-3"/>
          <w:kern w:val="2"/>
          <w:sz w:val="26"/>
          <w:lang w:eastAsia="zh-CN"/>
        </w:rPr>
        <w:t xml:space="preserve"> 1</w:t>
      </w:r>
    </w:p>
    <w:p w:rsidR="00970405" w:rsidRPr="001417B7" w:rsidRDefault="001A5B52" w:rsidP="004D671E">
      <w:pPr>
        <w:tabs>
          <w:tab w:val="left" w:pos="0"/>
        </w:tabs>
        <w:suppressAutoHyphens/>
        <w:jc w:val="both"/>
        <w:rPr>
          <w:rFonts w:ascii="Arial" w:hAnsi="Arial" w:cs="Arial"/>
          <w:b/>
          <w:spacing w:val="-3"/>
          <w:kern w:val="2"/>
          <w:sz w:val="26"/>
        </w:rPr>
      </w:pPr>
      <w:r w:rsidRPr="001A5B52">
        <w:rPr>
          <w:rFonts w:ascii="Arial" w:hAnsi="Arial" w:cs="Arial"/>
          <w:noProof/>
          <w:snapToGrid/>
        </w:rPr>
        <w:pict>
          <v:rect id="_x0000_s1026" style="position:absolute;left:0;text-align:left;margin-left:0;margin-top:0;width:540pt;height:1pt;z-index:-251659776;mso-position-horizontal-relative:margin" o:allowincell="f" fillcolor="black" stroked="f" strokeweight=".05pt">
            <v:fill color2="black"/>
            <w10:wrap anchorx="margin"/>
          </v:rect>
        </w:pict>
      </w:r>
      <w:r w:rsidRPr="001A5B52">
        <w:rPr>
          <w:rFonts w:ascii="Arial" w:hAnsi="Arial" w:cs="Arial"/>
          <w:b/>
          <w:spacing w:val="-3"/>
          <w:kern w:val="2"/>
          <w:sz w:val="26"/>
          <w:rPrChange w:id="101" w:author="haiyan.xia" w:date="2011-03-09T09:50:00Z">
            <w:rPr>
              <w:rFonts w:ascii="Arial" w:hAnsi="Arial" w:cs="Arial"/>
              <w:b/>
              <w:spacing w:val="-3"/>
              <w:kern w:val="2"/>
              <w:sz w:val="26"/>
              <w:u w:val="single"/>
            </w:rPr>
          </w:rPrChange>
        </w:rPr>
        <w:fldChar w:fldCharType="begin"/>
      </w:r>
      <w:r w:rsidR="00723BC5">
        <w:rPr>
          <w:rFonts w:ascii="Arial" w:hAnsi="Arial" w:cs="Arial"/>
          <w:b/>
          <w:spacing w:val="-3"/>
          <w:kern w:val="2"/>
          <w:sz w:val="26"/>
        </w:rPr>
        <w:instrText>ADVANCE \D 7.20</w:instrText>
      </w:r>
      <w:r w:rsidRPr="001A5B52">
        <w:rPr>
          <w:rFonts w:ascii="Arial" w:hAnsi="Arial" w:cs="Arial"/>
          <w:b/>
          <w:spacing w:val="-3"/>
          <w:kern w:val="2"/>
          <w:sz w:val="26"/>
          <w:rPrChange w:id="102" w:author="haiyan.xia" w:date="2011-03-09T09:50:00Z">
            <w:rPr>
              <w:rFonts w:ascii="Arial" w:hAnsi="Arial" w:cs="Arial"/>
              <w:b/>
              <w:spacing w:val="-3"/>
              <w:kern w:val="2"/>
              <w:sz w:val="26"/>
              <w:u w:val="single"/>
            </w:rPr>
          </w:rPrChange>
        </w:rPr>
        <w:fldChar w:fldCharType="end"/>
      </w:r>
    </w:p>
    <w:p w:rsidR="00970405" w:rsidRPr="001417B7" w:rsidRDefault="00723BC5" w:rsidP="004D671E">
      <w:pPr>
        <w:tabs>
          <w:tab w:val="center" w:pos="5400"/>
        </w:tabs>
        <w:suppressAutoHyphens/>
        <w:jc w:val="center"/>
        <w:rPr>
          <w:rFonts w:ascii="Arial" w:hAnsi="Arial" w:cs="Arial"/>
          <w:spacing w:val="-2"/>
          <w:kern w:val="2"/>
          <w:lang w:eastAsia="zh-CN"/>
        </w:rPr>
      </w:pPr>
      <w:r>
        <w:rPr>
          <w:rFonts w:ascii="Arial" w:hAnsi="Arial" w:cs="Arial" w:hint="eastAsia"/>
          <w:b/>
          <w:spacing w:val="-3"/>
          <w:kern w:val="2"/>
          <w:sz w:val="26"/>
          <w:lang w:eastAsia="zh-CN"/>
        </w:rPr>
        <w:t>服务工作说明及相关资料</w:t>
      </w:r>
    </w:p>
    <w:p w:rsidR="00970405" w:rsidRPr="001417B7" w:rsidRDefault="001A5B52" w:rsidP="004D671E">
      <w:pPr>
        <w:tabs>
          <w:tab w:val="left" w:pos="0"/>
        </w:tabs>
        <w:suppressAutoHyphens/>
        <w:jc w:val="both"/>
        <w:rPr>
          <w:rFonts w:ascii="Arial" w:hAnsi="Arial" w:cs="Arial"/>
          <w:spacing w:val="-2"/>
          <w:kern w:val="2"/>
          <w:lang w:eastAsia="zh-CN"/>
        </w:rPr>
      </w:pPr>
      <w:r w:rsidRPr="001A5B52">
        <w:rPr>
          <w:rFonts w:ascii="Arial" w:hAnsi="Arial" w:cs="Arial"/>
          <w:noProof/>
          <w:snapToGrid/>
        </w:rPr>
        <w:pict>
          <v:rect id="_x0000_s1027" style="position:absolute;left:0;text-align:left;margin-left:0;margin-top:0;width:540pt;height:1pt;z-index:-251658752;mso-position-horizontal-relative:margin" o:allowincell="f" fillcolor="black" stroked="f" strokeweight=".05pt">
            <v:fill color2="black"/>
            <w10:wrap anchorx="margin"/>
          </v:rect>
        </w:pict>
      </w:r>
    </w:p>
    <w:p w:rsidR="00970405" w:rsidRPr="001417B7" w:rsidRDefault="00970405" w:rsidP="004D671E">
      <w:pPr>
        <w:tabs>
          <w:tab w:val="left" w:pos="0"/>
        </w:tabs>
        <w:suppressAutoHyphens/>
        <w:jc w:val="both"/>
        <w:rPr>
          <w:rFonts w:ascii="Arial" w:hAnsi="Arial" w:cs="Arial"/>
          <w:spacing w:val="-2"/>
          <w:kern w:val="2"/>
          <w:lang w:eastAsia="zh-CN"/>
        </w:rPr>
      </w:pPr>
    </w:p>
    <w:p w:rsidR="00970405" w:rsidRPr="001417B7" w:rsidRDefault="00970405" w:rsidP="004D671E">
      <w:pPr>
        <w:tabs>
          <w:tab w:val="left" w:pos="0"/>
        </w:tabs>
        <w:suppressAutoHyphens/>
        <w:jc w:val="both"/>
        <w:rPr>
          <w:rFonts w:ascii="Arial" w:hAnsi="Arial" w:cs="Arial"/>
          <w:spacing w:val="-2"/>
          <w:kern w:val="2"/>
          <w:lang w:eastAsia="zh-CN"/>
        </w:rPr>
      </w:pPr>
    </w:p>
    <w:p w:rsidR="00970405" w:rsidRPr="001417B7" w:rsidRDefault="00723BC5" w:rsidP="004D671E">
      <w:pPr>
        <w:tabs>
          <w:tab w:val="left" w:pos="0"/>
        </w:tabs>
        <w:suppressAutoHyphens/>
        <w:jc w:val="both"/>
        <w:rPr>
          <w:rFonts w:ascii="Arial" w:hAnsi="Arial" w:cs="Arial"/>
          <w:b/>
          <w:spacing w:val="-2"/>
          <w:kern w:val="2"/>
          <w:lang w:eastAsia="zh-CN"/>
        </w:rPr>
      </w:pPr>
      <w:r>
        <w:rPr>
          <w:rFonts w:ascii="Arial" w:hAnsi="Arial" w:cs="Arial"/>
          <w:b/>
          <w:spacing w:val="-2"/>
          <w:kern w:val="2"/>
          <w:lang w:eastAsia="zh-CN"/>
        </w:rPr>
        <w:t xml:space="preserve">1. </w:t>
      </w:r>
      <w:r>
        <w:rPr>
          <w:rFonts w:ascii="Arial" w:hAnsi="Arial" w:cs="Arial" w:hint="eastAsia"/>
          <w:b/>
          <w:spacing w:val="-2"/>
          <w:kern w:val="2"/>
          <w:lang w:eastAsia="zh-CN"/>
        </w:rPr>
        <w:t>服务内容：</w:t>
      </w:r>
    </w:p>
    <w:p w:rsidR="00970405" w:rsidRPr="001417B7" w:rsidRDefault="00970405" w:rsidP="004D671E">
      <w:pPr>
        <w:tabs>
          <w:tab w:val="left" w:pos="0"/>
        </w:tabs>
        <w:suppressAutoHyphens/>
        <w:jc w:val="both"/>
        <w:rPr>
          <w:rFonts w:ascii="Arial" w:hAnsi="Arial" w:cs="Arial"/>
          <w:b/>
          <w:spacing w:val="-2"/>
          <w:kern w:val="2"/>
          <w:lang w:eastAsia="zh-CN"/>
        </w:rPr>
      </w:pPr>
    </w:p>
    <w:p w:rsidR="00970405" w:rsidRPr="001417B7" w:rsidRDefault="00723BC5" w:rsidP="004D671E">
      <w:pPr>
        <w:tabs>
          <w:tab w:val="left" w:pos="0"/>
        </w:tabs>
        <w:suppressAutoHyphens/>
        <w:jc w:val="both"/>
        <w:rPr>
          <w:rFonts w:ascii="Arial" w:hAnsi="Arial" w:cs="Arial"/>
          <w:bCs/>
          <w:lang w:eastAsia="zh-CN"/>
        </w:rPr>
      </w:pPr>
      <w:r>
        <w:rPr>
          <w:rFonts w:ascii="Arial" w:hAnsi="Arial" w:cs="Arial" w:hint="eastAsia"/>
          <w:bCs/>
          <w:lang w:eastAsia="zh-CN"/>
        </w:rPr>
        <w:t>随附本服务附件</w:t>
      </w:r>
      <w:r>
        <w:rPr>
          <w:rFonts w:ascii="Arial" w:hAnsi="Arial" w:cs="Arial"/>
          <w:bCs/>
          <w:lang w:eastAsia="zh-CN"/>
        </w:rPr>
        <w:t>1</w:t>
      </w:r>
      <w:r>
        <w:rPr>
          <w:rFonts w:ascii="Arial" w:hAnsi="Arial" w:cs="Arial" w:hint="eastAsia"/>
          <w:bCs/>
          <w:lang w:eastAsia="zh-CN"/>
        </w:rPr>
        <w:t>列作附件</w:t>
      </w:r>
      <w:r>
        <w:rPr>
          <w:rFonts w:ascii="Arial" w:hAnsi="Arial" w:cs="Arial"/>
          <w:bCs/>
          <w:lang w:eastAsia="zh-CN"/>
        </w:rPr>
        <w:t>1</w:t>
      </w:r>
      <w:r>
        <w:rPr>
          <w:rFonts w:ascii="Arial" w:hAnsi="Arial" w:cs="Arial" w:hint="eastAsia"/>
          <w:bCs/>
          <w:lang w:eastAsia="zh-CN"/>
        </w:rPr>
        <w:t>的工作说明（“</w:t>
      </w:r>
      <w:r>
        <w:rPr>
          <w:rFonts w:ascii="Arial" w:hAnsi="Arial" w:cs="Arial" w:hint="eastAsia"/>
          <w:b/>
          <w:lang w:eastAsia="zh-CN"/>
        </w:rPr>
        <w:t>工作说明</w:t>
      </w:r>
      <w:r>
        <w:rPr>
          <w:rFonts w:ascii="Arial" w:hAnsi="Arial" w:cs="Arial" w:hint="eastAsia"/>
          <w:bCs/>
          <w:lang w:eastAsia="zh-CN"/>
        </w:rPr>
        <w:t>”）列出分包商的工作与义务（统称</w:t>
      </w:r>
      <w:r>
        <w:rPr>
          <w:rFonts w:hint="eastAsia"/>
          <w:lang w:eastAsia="zh-CN"/>
        </w:rPr>
        <w:t>“</w:t>
      </w:r>
      <w:r>
        <w:rPr>
          <w:rFonts w:hint="eastAsia"/>
          <w:b/>
          <w:bCs/>
          <w:lang w:eastAsia="zh-CN"/>
        </w:rPr>
        <w:t>各项服务</w:t>
      </w:r>
      <w:r>
        <w:rPr>
          <w:rFonts w:hint="eastAsia"/>
          <w:lang w:eastAsia="zh-CN"/>
        </w:rPr>
        <w:t>”</w:t>
      </w:r>
      <w:r>
        <w:rPr>
          <w:rFonts w:ascii="Arial" w:hAnsi="Arial" w:cs="Arial" w:hint="eastAsia"/>
          <w:bCs/>
          <w:lang w:eastAsia="zh-CN"/>
        </w:rPr>
        <w:t>）。分包商应根据协议（包括本服务附件</w:t>
      </w:r>
      <w:r>
        <w:rPr>
          <w:rFonts w:ascii="Arial" w:hAnsi="Arial" w:cs="Arial"/>
          <w:bCs/>
          <w:lang w:eastAsia="zh-CN"/>
        </w:rPr>
        <w:t>1</w:t>
      </w:r>
      <w:r>
        <w:rPr>
          <w:rFonts w:ascii="Arial" w:hAnsi="Arial" w:cs="Arial" w:hint="eastAsia"/>
          <w:bCs/>
          <w:lang w:eastAsia="zh-CN"/>
        </w:rPr>
        <w:t>）的条款与条件向</w:t>
      </w:r>
      <w:r>
        <w:rPr>
          <w:rFonts w:ascii="Arial" w:hAnsi="Arial" w:cs="Arial"/>
          <w:bCs/>
          <w:lang w:eastAsia="zh-CN"/>
        </w:rPr>
        <w:t>SunGard</w:t>
      </w:r>
      <w:r>
        <w:rPr>
          <w:rFonts w:ascii="Arial" w:hAnsi="Arial" w:cs="Arial" w:hint="eastAsia"/>
          <w:bCs/>
          <w:lang w:eastAsia="zh-CN"/>
        </w:rPr>
        <w:t>，或向</w:t>
      </w:r>
      <w:r>
        <w:rPr>
          <w:rFonts w:ascii="Arial" w:hAnsi="Arial" w:cs="Arial"/>
          <w:bCs/>
          <w:lang w:eastAsia="zh-CN"/>
        </w:rPr>
        <w:t>SunGard</w:t>
      </w:r>
      <w:r>
        <w:rPr>
          <w:rFonts w:ascii="Arial" w:hAnsi="Arial" w:cs="Arial" w:hint="eastAsia"/>
          <w:bCs/>
          <w:lang w:eastAsia="zh-CN"/>
        </w:rPr>
        <w:t>指定的客户</w:t>
      </w:r>
      <w:del w:id="103" w:author="haiyan.xia" w:date="2010-12-28T13:56:00Z">
        <w:r w:rsidR="001A5B52" w:rsidRPr="001A5B52">
          <w:rPr>
            <w:rFonts w:ascii="Arial" w:hAnsi="Arial" w:cs="Arial" w:hint="eastAsia"/>
            <w:bCs/>
            <w:lang w:eastAsia="zh-CN"/>
            <w:rPrChange w:id="104" w:author="haiyan.xia" w:date="2011-03-09T09:50:00Z">
              <w:rPr>
                <w:rFonts w:ascii="Arial" w:hAnsi="Arial" w:cs="Arial" w:hint="eastAsia"/>
                <w:b/>
                <w:bCs/>
                <w:highlight w:val="yellow"/>
                <w:u w:val="single"/>
                <w:lang w:eastAsia="zh-CN"/>
              </w:rPr>
            </w:rPrChange>
          </w:rPr>
          <w:delText>【】</w:delText>
        </w:r>
      </w:del>
      <w:ins w:id="105" w:author="haiyan.xia" w:date="2010-12-28T13:56:00Z">
        <w:r w:rsidR="001A5B52" w:rsidRPr="001A5B52">
          <w:rPr>
            <w:rFonts w:ascii="Arial" w:hAnsi="Arial" w:cs="Arial" w:hint="eastAsia"/>
            <w:bCs/>
            <w:lang w:eastAsia="zh-CN"/>
            <w:rPrChange w:id="106" w:author="haiyan.xia" w:date="2011-03-09T09:50:00Z">
              <w:rPr>
                <w:rFonts w:ascii="Arial" w:hAnsi="Arial" w:cs="Arial" w:hint="eastAsia"/>
                <w:b/>
                <w:bCs/>
                <w:highlight w:val="yellow"/>
                <w:u w:val="single"/>
                <w:lang w:eastAsia="zh-CN"/>
              </w:rPr>
            </w:rPrChange>
          </w:rPr>
          <w:t>【</w:t>
        </w:r>
        <w:del w:id="107" w:author="Haiyu.Peng" w:date="2011-04-12T11:58:00Z">
          <w:r w:rsidDel="00120F1A">
            <w:rPr>
              <w:rFonts w:ascii="Arial" w:hAnsi="Arial" w:cs="Arial" w:hint="eastAsia"/>
              <w:bCs/>
              <w:spacing w:val="-2"/>
              <w:kern w:val="2"/>
              <w:lang w:eastAsia="zh-CN"/>
            </w:rPr>
            <w:delText>内蒙古呼和浩特市内蒙古医学院</w:delText>
          </w:r>
        </w:del>
      </w:ins>
      <w:ins w:id="108" w:author="Haiyu.Peng" w:date="2011-04-12T11:58:00Z">
        <w:r w:rsidR="00120F1A">
          <w:rPr>
            <w:rFonts w:ascii="Arial" w:hAnsi="Arial" w:cs="Arial" w:hint="eastAsia"/>
            <w:bCs/>
            <w:spacing w:val="-2"/>
            <w:kern w:val="2"/>
            <w:lang w:eastAsia="zh-CN"/>
          </w:rPr>
          <w:t>四川农业大学</w:t>
        </w:r>
      </w:ins>
      <w:ins w:id="109" w:author="haiyan.xia" w:date="2010-12-28T13:56:00Z">
        <w:r w:rsidR="001A5B52" w:rsidRPr="001A5B52">
          <w:rPr>
            <w:rFonts w:ascii="Arial" w:hAnsi="Arial" w:cs="Arial" w:hint="eastAsia"/>
            <w:bCs/>
            <w:lang w:eastAsia="zh-CN"/>
            <w:rPrChange w:id="110" w:author="haiyan.xia" w:date="2011-03-09T09:50:00Z">
              <w:rPr>
                <w:rFonts w:ascii="Arial" w:hAnsi="Arial" w:cs="Arial" w:hint="eastAsia"/>
                <w:b/>
                <w:bCs/>
                <w:highlight w:val="yellow"/>
                <w:u w:val="single"/>
                <w:lang w:eastAsia="zh-CN"/>
              </w:rPr>
            </w:rPrChange>
          </w:rPr>
          <w:t>】</w:t>
        </w:r>
      </w:ins>
      <w:r>
        <w:rPr>
          <w:rFonts w:ascii="Arial" w:hAnsi="Arial" w:cs="Arial" w:hint="eastAsia"/>
          <w:bCs/>
          <w:lang w:eastAsia="zh-CN"/>
        </w:rPr>
        <w:t>（</w:t>
      </w:r>
      <w:r>
        <w:rPr>
          <w:rFonts w:ascii="Arial" w:hAnsi="Arial" w:cs="Arial" w:hint="eastAsia"/>
          <w:bCs/>
          <w:spacing w:val="-2"/>
          <w:kern w:val="2"/>
          <w:lang w:eastAsia="zh-CN"/>
        </w:rPr>
        <w:t>请填入使用</w:t>
      </w:r>
      <w:r>
        <w:rPr>
          <w:rFonts w:ascii="Arial" w:hAnsi="Arial" w:cs="Arial"/>
          <w:bCs/>
          <w:spacing w:val="-2"/>
          <w:kern w:val="2"/>
          <w:lang w:eastAsia="zh-CN"/>
        </w:rPr>
        <w:t>SunGard</w:t>
      </w:r>
      <w:r>
        <w:rPr>
          <w:rFonts w:ascii="Arial" w:hAnsi="Arial" w:cs="Arial" w:hint="eastAsia"/>
          <w:bCs/>
          <w:spacing w:val="-2"/>
          <w:kern w:val="2"/>
          <w:lang w:eastAsia="zh-CN"/>
        </w:rPr>
        <w:t>产品的最终用户的公司名称）</w:t>
      </w:r>
      <w:r>
        <w:rPr>
          <w:rFonts w:ascii="Arial" w:hAnsi="Arial" w:cs="Arial"/>
          <w:bCs/>
          <w:lang w:eastAsia="zh-CN"/>
        </w:rPr>
        <w:t xml:space="preserve"> (</w:t>
      </w:r>
      <w:r>
        <w:rPr>
          <w:rFonts w:ascii="Arial" w:hAnsi="Arial" w:cs="Arial" w:hint="eastAsia"/>
          <w:bCs/>
          <w:lang w:eastAsia="zh-CN"/>
        </w:rPr>
        <w:t>“</w:t>
      </w:r>
      <w:r>
        <w:rPr>
          <w:rFonts w:ascii="Arial" w:hAnsi="Arial" w:cs="Arial" w:hint="eastAsia"/>
          <w:b/>
          <w:lang w:eastAsia="zh-CN"/>
        </w:rPr>
        <w:t>客户</w:t>
      </w:r>
      <w:r>
        <w:rPr>
          <w:rFonts w:ascii="Arial" w:hAnsi="Arial" w:cs="Arial" w:hint="eastAsia"/>
          <w:bCs/>
          <w:lang w:eastAsia="zh-CN"/>
        </w:rPr>
        <w:t>”，客户接收分包商服务的地址为</w:t>
      </w:r>
      <w:r w:rsidR="001A5B52" w:rsidRPr="001A5B52">
        <w:rPr>
          <w:rFonts w:ascii="Arial" w:hAnsi="Arial" w:cs="Arial" w:hint="eastAsia"/>
          <w:bCs/>
          <w:spacing w:val="-2"/>
          <w:kern w:val="2"/>
          <w:lang w:eastAsia="zh-CN"/>
          <w:rPrChange w:id="111" w:author="Haiyu.Peng" w:date="2011-04-12T12:08:00Z">
            <w:rPr>
              <w:rFonts w:ascii="Arial" w:hAnsi="Arial" w:cs="Arial" w:hint="eastAsia"/>
              <w:b/>
              <w:bCs/>
              <w:u w:val="single"/>
              <w:lang w:eastAsia="zh-CN"/>
            </w:rPr>
          </w:rPrChange>
        </w:rPr>
        <w:t>：</w:t>
      </w:r>
      <w:del w:id="112" w:author="haiyan.xia" w:date="2010-12-28T13:56:00Z">
        <w:r w:rsidR="001A5B52" w:rsidRPr="001A5B52">
          <w:rPr>
            <w:rFonts w:ascii="Arial" w:hAnsi="Arial" w:cs="Arial" w:hint="eastAsia"/>
            <w:bCs/>
            <w:spacing w:val="-2"/>
            <w:kern w:val="2"/>
            <w:lang w:eastAsia="zh-CN"/>
            <w:rPrChange w:id="113" w:author="Haiyu.Peng" w:date="2011-04-12T12:08:00Z">
              <w:rPr>
                <w:rFonts w:ascii="Arial" w:hAnsi="Arial" w:cs="Arial" w:hint="eastAsia"/>
                <w:b/>
                <w:bCs/>
                <w:highlight w:val="yellow"/>
                <w:u w:val="single"/>
                <w:lang w:eastAsia="zh-CN"/>
              </w:rPr>
            </w:rPrChange>
          </w:rPr>
          <w:delText>【】</w:delText>
        </w:r>
      </w:del>
      <w:ins w:id="114" w:author="Haiyu.Peng" w:date="2011-04-12T12:08:00Z">
        <w:r w:rsidR="001A5B52" w:rsidRPr="001A5B52">
          <w:rPr>
            <w:rFonts w:ascii="Arial" w:hAnsi="Arial" w:cs="Arial" w:hint="eastAsia"/>
            <w:bCs/>
            <w:spacing w:val="-2"/>
            <w:kern w:val="2"/>
            <w:lang w:eastAsia="zh-CN"/>
            <w:rPrChange w:id="115" w:author="Haiyu.Peng" w:date="2011-04-12T12:08:00Z">
              <w:rPr>
                <w:rFonts w:hint="eastAsia"/>
                <w:b/>
                <w:sz w:val="32"/>
                <w:szCs w:val="32"/>
                <w:u w:val="single"/>
              </w:rPr>
            </w:rPrChange>
          </w:rPr>
          <w:t>成都市温江区柳城镇东北路</w:t>
        </w:r>
        <w:r w:rsidR="001A5B52" w:rsidRPr="001A5B52">
          <w:rPr>
            <w:rFonts w:ascii="Arial" w:hAnsi="Arial" w:cs="Arial"/>
            <w:bCs/>
            <w:spacing w:val="-2"/>
            <w:kern w:val="2"/>
            <w:lang w:eastAsia="zh-CN"/>
            <w:rPrChange w:id="116" w:author="Haiyu.Peng" w:date="2011-04-12T12:08:00Z">
              <w:rPr>
                <w:b/>
                <w:sz w:val="32"/>
                <w:szCs w:val="32"/>
                <w:u w:val="single"/>
              </w:rPr>
            </w:rPrChange>
          </w:rPr>
          <w:t>555#</w:t>
        </w:r>
      </w:ins>
      <w:ins w:id="117" w:author="haiyan.xia" w:date="2010-12-28T13:56:00Z">
        <w:del w:id="118" w:author="Haiyu.Peng" w:date="2011-04-12T12:08:00Z">
          <w:r w:rsidDel="002A4D95">
            <w:rPr>
              <w:rFonts w:ascii="Arial" w:hAnsi="Arial" w:cs="Arial" w:hint="eastAsia"/>
              <w:bCs/>
              <w:spacing w:val="-2"/>
              <w:kern w:val="2"/>
              <w:lang w:eastAsia="zh-CN"/>
            </w:rPr>
            <w:delText>内蒙古呼和浩特市学院路</w:delText>
          </w:r>
          <w:r w:rsidDel="002A4D95">
            <w:rPr>
              <w:rFonts w:ascii="Arial" w:hAnsi="Arial" w:cs="Arial"/>
              <w:bCs/>
              <w:spacing w:val="-2"/>
              <w:kern w:val="2"/>
              <w:lang w:eastAsia="zh-CN"/>
            </w:rPr>
            <w:delText>22</w:delText>
          </w:r>
          <w:r w:rsidDel="002A4D95">
            <w:rPr>
              <w:rFonts w:ascii="Arial" w:hAnsi="Arial" w:cs="Arial" w:hint="eastAsia"/>
              <w:bCs/>
              <w:spacing w:val="-2"/>
              <w:kern w:val="2"/>
              <w:lang w:eastAsia="zh-CN"/>
            </w:rPr>
            <w:delText>号</w:delText>
          </w:r>
        </w:del>
      </w:ins>
      <w:r w:rsidR="001A5B52" w:rsidRPr="001A5B52">
        <w:rPr>
          <w:rFonts w:ascii="Arial" w:hAnsi="Arial" w:cs="Arial"/>
          <w:bCs/>
          <w:spacing w:val="-2"/>
          <w:kern w:val="2"/>
          <w:lang w:eastAsia="zh-CN"/>
          <w:rPrChange w:id="119" w:author="Haiyu.Peng" w:date="2011-04-12T12:08:00Z">
            <w:rPr>
              <w:rFonts w:ascii="Arial" w:hAnsi="Arial" w:cs="Arial"/>
              <w:b/>
              <w:bCs/>
              <w:u w:val="single"/>
              <w:lang w:eastAsia="zh-CN"/>
            </w:rPr>
          </w:rPrChange>
        </w:rPr>
        <w:t>)</w:t>
      </w:r>
      <w:r>
        <w:rPr>
          <w:rFonts w:ascii="Arial" w:hAnsi="Arial" w:cs="Arial" w:hint="eastAsia"/>
          <w:bCs/>
          <w:lang w:eastAsia="zh-CN"/>
        </w:rPr>
        <w:t>提供服务。</w:t>
      </w:r>
    </w:p>
    <w:p w:rsidR="006834AA" w:rsidRPr="001417B7" w:rsidRDefault="006834AA" w:rsidP="004D671E">
      <w:pPr>
        <w:tabs>
          <w:tab w:val="left" w:pos="0"/>
        </w:tabs>
        <w:suppressAutoHyphens/>
        <w:jc w:val="both"/>
        <w:rPr>
          <w:rFonts w:ascii="Arial" w:hAnsi="Arial" w:cs="Arial"/>
          <w:bCs/>
          <w:lang w:eastAsia="zh-CN"/>
        </w:rPr>
      </w:pPr>
    </w:p>
    <w:p w:rsidR="00970405" w:rsidRPr="001417B7" w:rsidRDefault="00723BC5" w:rsidP="004D671E">
      <w:pPr>
        <w:tabs>
          <w:tab w:val="left" w:pos="0"/>
        </w:tabs>
        <w:suppressAutoHyphens/>
        <w:jc w:val="both"/>
        <w:rPr>
          <w:rFonts w:ascii="Arial" w:hAnsi="Arial" w:cs="Arial"/>
          <w:b/>
          <w:spacing w:val="-2"/>
          <w:kern w:val="2"/>
          <w:lang w:eastAsia="zh-CN"/>
        </w:rPr>
      </w:pPr>
      <w:r>
        <w:rPr>
          <w:rFonts w:ascii="Arial" w:hAnsi="Arial" w:cs="Arial" w:hint="eastAsia"/>
          <w:kern w:val="2"/>
          <w:lang w:eastAsia="zh-CN"/>
        </w:rPr>
        <w:t>对于因分包商违反其在本协议（包括本服务附件</w:t>
      </w:r>
      <w:r>
        <w:rPr>
          <w:rFonts w:ascii="Arial" w:hAnsi="Arial" w:cs="Arial"/>
          <w:kern w:val="2"/>
          <w:lang w:eastAsia="zh-CN"/>
        </w:rPr>
        <w:t>1</w:t>
      </w:r>
      <w:r>
        <w:rPr>
          <w:rFonts w:ascii="Arial" w:hAnsi="Arial" w:cs="Arial" w:hint="eastAsia"/>
          <w:kern w:val="2"/>
          <w:lang w:eastAsia="zh-CN"/>
        </w:rPr>
        <w:t>和工作说明，下同）中的或与之有关的任何义务和</w:t>
      </w:r>
      <w:r>
        <w:rPr>
          <w:rFonts w:ascii="Arial" w:hAnsi="Arial" w:cs="Arial"/>
          <w:kern w:val="2"/>
          <w:lang w:eastAsia="zh-CN"/>
        </w:rPr>
        <w:t>/</w:t>
      </w:r>
      <w:r>
        <w:rPr>
          <w:rFonts w:ascii="Arial" w:hAnsi="Arial" w:cs="Arial" w:hint="eastAsia"/>
          <w:kern w:val="2"/>
          <w:lang w:eastAsia="zh-CN"/>
        </w:rPr>
        <w:t>或陈述与保证而产生的或可归咎于此原因而造成的任何和所有索赔、要求、法律行动、损害、损失、费用和开支（包括客户提出的任何索赔、要求、法律行动、损害、损失、费用和开支），分包商应就此为</w:t>
      </w:r>
      <w:r>
        <w:rPr>
          <w:rFonts w:ascii="Arial" w:hAnsi="Arial" w:cs="Arial"/>
          <w:kern w:val="2"/>
          <w:lang w:eastAsia="zh-CN"/>
        </w:rPr>
        <w:t>SunGard</w:t>
      </w:r>
      <w:r>
        <w:rPr>
          <w:rFonts w:ascii="Arial" w:hAnsi="Arial" w:cs="Arial" w:hint="eastAsia"/>
          <w:kern w:val="2"/>
          <w:lang w:eastAsia="zh-CN"/>
        </w:rPr>
        <w:t>提出抗辩，使其免受损害并为其免责。</w:t>
      </w:r>
      <w:r>
        <w:rPr>
          <w:rFonts w:ascii="Arial" w:hAnsi="Arial" w:cs="Arial" w:hint="eastAsia"/>
          <w:spacing w:val="-2"/>
          <w:kern w:val="2"/>
          <w:lang w:eastAsia="zh-CN"/>
        </w:rPr>
        <w:t>如果分包商迟延或拒绝向</w:t>
      </w:r>
      <w:r>
        <w:rPr>
          <w:rFonts w:ascii="Arial" w:hAnsi="Arial" w:cs="Arial"/>
          <w:spacing w:val="-2"/>
          <w:kern w:val="2"/>
          <w:lang w:eastAsia="zh-CN"/>
        </w:rPr>
        <w:t>SunGard</w:t>
      </w:r>
      <w:r>
        <w:rPr>
          <w:rFonts w:ascii="Arial" w:hAnsi="Arial" w:cs="Arial" w:hint="eastAsia"/>
          <w:spacing w:val="-2"/>
          <w:kern w:val="2"/>
          <w:lang w:eastAsia="zh-CN"/>
        </w:rPr>
        <w:t>或客户交付本协议约定的工作成果或者分包商迟延或拒绝履行本协议约定的分包商的服务，分包商应就每延误一日，向</w:t>
      </w:r>
      <w:r>
        <w:rPr>
          <w:rFonts w:ascii="Arial" w:hAnsi="Arial" w:cs="Arial"/>
          <w:spacing w:val="-2"/>
          <w:kern w:val="2"/>
          <w:lang w:eastAsia="zh-CN"/>
        </w:rPr>
        <w:t>SunGard</w:t>
      </w:r>
      <w:r>
        <w:rPr>
          <w:rFonts w:ascii="Arial" w:hAnsi="Arial" w:cs="Arial" w:hint="eastAsia"/>
          <w:spacing w:val="-2"/>
          <w:kern w:val="2"/>
          <w:lang w:eastAsia="zh-CN"/>
        </w:rPr>
        <w:t>支付服务费的百分之一作为违约金，直至分包商纠正其前述违约行为，如果违约金无法弥补</w:t>
      </w:r>
      <w:r>
        <w:rPr>
          <w:rFonts w:ascii="Arial" w:hAnsi="Arial" w:cs="Arial"/>
          <w:spacing w:val="-2"/>
          <w:kern w:val="2"/>
          <w:lang w:eastAsia="zh-CN"/>
        </w:rPr>
        <w:t>SunGard</w:t>
      </w:r>
      <w:r>
        <w:rPr>
          <w:rFonts w:ascii="Arial" w:hAnsi="Arial" w:cs="Arial" w:hint="eastAsia"/>
          <w:spacing w:val="-2"/>
          <w:kern w:val="2"/>
          <w:lang w:eastAsia="zh-CN"/>
        </w:rPr>
        <w:t>所遭受的全部损失，分包商仍应承担</w:t>
      </w:r>
      <w:r>
        <w:rPr>
          <w:rFonts w:ascii="Arial" w:hAnsi="Arial" w:cs="Arial"/>
          <w:spacing w:val="-2"/>
          <w:kern w:val="2"/>
          <w:lang w:eastAsia="zh-CN"/>
        </w:rPr>
        <w:t>SunGard</w:t>
      </w:r>
      <w:r>
        <w:rPr>
          <w:rFonts w:ascii="Arial" w:hAnsi="Arial" w:cs="Arial" w:hint="eastAsia"/>
          <w:spacing w:val="-2"/>
          <w:kern w:val="2"/>
          <w:lang w:eastAsia="zh-CN"/>
        </w:rPr>
        <w:t>所遭受的全部损失。本条规定不妨碍、不排除</w:t>
      </w:r>
      <w:r>
        <w:rPr>
          <w:rFonts w:ascii="Arial" w:hAnsi="Arial" w:cs="Arial"/>
          <w:spacing w:val="-2"/>
          <w:kern w:val="2"/>
          <w:lang w:eastAsia="zh-CN"/>
        </w:rPr>
        <w:t>SunGard</w:t>
      </w:r>
      <w:r>
        <w:rPr>
          <w:rFonts w:ascii="Arial" w:hAnsi="Arial" w:cs="Arial" w:hint="eastAsia"/>
          <w:spacing w:val="-2"/>
          <w:kern w:val="2"/>
          <w:lang w:eastAsia="zh-CN"/>
        </w:rPr>
        <w:t>或客户可获得的其他补救（如提前终止协议等）。</w:t>
      </w:r>
    </w:p>
    <w:p w:rsidR="00970405" w:rsidRPr="001417B7" w:rsidRDefault="00970405" w:rsidP="004D671E">
      <w:pPr>
        <w:tabs>
          <w:tab w:val="left" w:pos="0"/>
        </w:tabs>
        <w:suppressAutoHyphens/>
        <w:jc w:val="both"/>
        <w:rPr>
          <w:rFonts w:ascii="Arial" w:hAnsi="Arial" w:cs="Arial"/>
          <w:b/>
          <w:spacing w:val="-2"/>
          <w:kern w:val="2"/>
          <w:lang w:eastAsia="zh-CN"/>
        </w:rPr>
      </w:pPr>
    </w:p>
    <w:p w:rsidR="006834AA" w:rsidRPr="001417B7" w:rsidRDefault="00723BC5" w:rsidP="006834AA">
      <w:pPr>
        <w:rPr>
          <w:lang w:eastAsia="zh-CN"/>
        </w:rPr>
      </w:pPr>
      <w:r>
        <w:rPr>
          <w:rFonts w:hint="eastAsia"/>
          <w:lang w:eastAsia="zh-CN"/>
        </w:rPr>
        <w:t>分包商提供的各项服务均应按照</w:t>
      </w:r>
      <w:r>
        <w:rPr>
          <w:lang w:eastAsia="zh-CN"/>
        </w:rPr>
        <w:t>SunGard</w:t>
      </w:r>
      <w:r>
        <w:rPr>
          <w:rFonts w:hint="eastAsia"/>
          <w:lang w:eastAsia="zh-CN"/>
        </w:rPr>
        <w:t>及</w:t>
      </w:r>
      <w:r>
        <w:rPr>
          <w:lang w:eastAsia="zh-CN"/>
        </w:rPr>
        <w:t>/</w:t>
      </w:r>
      <w:r>
        <w:rPr>
          <w:rFonts w:hint="eastAsia"/>
          <w:lang w:eastAsia="zh-CN"/>
        </w:rPr>
        <w:t>或客户所提出的功能要求、技术标准、安装实施目标、完工期限等要求、指令进行，且</w:t>
      </w:r>
      <w:r>
        <w:rPr>
          <w:lang w:eastAsia="zh-CN"/>
        </w:rPr>
        <w:t>SunGard</w:t>
      </w:r>
      <w:r>
        <w:rPr>
          <w:rFonts w:hint="eastAsia"/>
          <w:lang w:eastAsia="zh-CN"/>
        </w:rPr>
        <w:t>及客户保留对上述要求、指令不时调整和修改的权利，但应为分包商预留必要的时间。对于完全出于</w:t>
      </w:r>
      <w:r>
        <w:rPr>
          <w:lang w:eastAsia="zh-CN"/>
        </w:rPr>
        <w:t>SunGard</w:t>
      </w:r>
      <w:r>
        <w:rPr>
          <w:rFonts w:hint="eastAsia"/>
          <w:lang w:eastAsia="zh-CN"/>
        </w:rPr>
        <w:t>及</w:t>
      </w:r>
      <w:r>
        <w:rPr>
          <w:lang w:eastAsia="zh-CN"/>
        </w:rPr>
        <w:t>/</w:t>
      </w:r>
      <w:r>
        <w:rPr>
          <w:rFonts w:hint="eastAsia"/>
          <w:lang w:eastAsia="zh-CN"/>
        </w:rPr>
        <w:t>或客户原因，包括但不限于相关要求、指令、计划的调整、需求增加导致的工期拖延，分包商无需向</w:t>
      </w:r>
      <w:r>
        <w:rPr>
          <w:lang w:eastAsia="zh-CN"/>
        </w:rPr>
        <w:t>SunGard</w:t>
      </w:r>
      <w:r>
        <w:rPr>
          <w:rFonts w:hint="eastAsia"/>
          <w:lang w:eastAsia="zh-CN"/>
        </w:rPr>
        <w:t>及其客户承担责任，同时分包商因此产生的额外费用（包括但不限于人员、管理、运营成本的增加）将由分包商自行承担。分包商就上述事宜不存有异议。</w:t>
      </w:r>
    </w:p>
    <w:p w:rsidR="006834AA" w:rsidRPr="001417B7" w:rsidRDefault="006834AA" w:rsidP="004D671E">
      <w:pPr>
        <w:tabs>
          <w:tab w:val="left" w:pos="0"/>
        </w:tabs>
        <w:suppressAutoHyphens/>
        <w:jc w:val="both"/>
        <w:rPr>
          <w:rFonts w:ascii="Arial" w:hAnsi="Arial" w:cs="Arial"/>
          <w:b/>
          <w:spacing w:val="-2"/>
          <w:kern w:val="2"/>
          <w:lang w:eastAsia="zh-CN"/>
        </w:rPr>
      </w:pPr>
    </w:p>
    <w:p w:rsidR="00970405" w:rsidRPr="001417B7" w:rsidRDefault="00723BC5" w:rsidP="004D671E">
      <w:pPr>
        <w:tabs>
          <w:tab w:val="left" w:pos="0"/>
        </w:tabs>
        <w:suppressAutoHyphens/>
        <w:jc w:val="both"/>
        <w:rPr>
          <w:rFonts w:ascii="Arial" w:hAnsi="Arial" w:cs="Arial"/>
          <w:spacing w:val="-2"/>
          <w:kern w:val="2"/>
          <w:lang w:eastAsia="zh-CN"/>
        </w:rPr>
      </w:pPr>
      <w:r>
        <w:rPr>
          <w:rFonts w:ascii="Arial" w:hAnsi="Arial" w:cs="Arial"/>
          <w:b/>
          <w:spacing w:val="-2"/>
          <w:kern w:val="2"/>
          <w:lang w:eastAsia="zh-CN"/>
        </w:rPr>
        <w:t xml:space="preserve">2. </w:t>
      </w:r>
      <w:r>
        <w:rPr>
          <w:rFonts w:ascii="Arial" w:hAnsi="Arial" w:cs="Arial" w:hint="eastAsia"/>
          <w:b/>
          <w:spacing w:val="-2"/>
          <w:kern w:val="2"/>
          <w:lang w:eastAsia="zh-CN"/>
        </w:rPr>
        <w:t>交付服务时间表：</w:t>
      </w:r>
    </w:p>
    <w:p w:rsidR="00970405" w:rsidRPr="001417B7" w:rsidRDefault="00970405" w:rsidP="004D671E">
      <w:pPr>
        <w:tabs>
          <w:tab w:val="left" w:pos="0"/>
        </w:tabs>
        <w:suppressAutoHyphens/>
        <w:jc w:val="both"/>
        <w:rPr>
          <w:rFonts w:ascii="Arial" w:hAnsi="Arial" w:cs="Arial"/>
          <w:spacing w:val="-2"/>
          <w:kern w:val="2"/>
          <w:lang w:eastAsia="zh-CN"/>
        </w:rPr>
      </w:pPr>
    </w:p>
    <w:p w:rsidR="00970405" w:rsidRPr="001417B7" w:rsidRDefault="00723BC5" w:rsidP="004D671E">
      <w:pPr>
        <w:tabs>
          <w:tab w:val="left" w:pos="0"/>
        </w:tabs>
        <w:suppressAutoHyphens/>
        <w:jc w:val="both"/>
        <w:rPr>
          <w:rFonts w:ascii="Arial" w:hAnsi="Arial" w:cs="Arial"/>
          <w:spacing w:val="-2"/>
          <w:kern w:val="2"/>
          <w:lang w:eastAsia="zh-CN"/>
        </w:rPr>
      </w:pPr>
      <w:r>
        <w:rPr>
          <w:rFonts w:ascii="Arial" w:hAnsi="Arial" w:cs="Arial" w:hint="eastAsia"/>
          <w:spacing w:val="-2"/>
          <w:kern w:val="2"/>
          <w:lang w:eastAsia="zh-CN"/>
        </w:rPr>
        <w:t>分包商应遵守根据下列情况由</w:t>
      </w:r>
      <w:r>
        <w:rPr>
          <w:rFonts w:ascii="Arial" w:hAnsi="Arial" w:cs="Arial"/>
          <w:spacing w:val="-2"/>
          <w:kern w:val="2"/>
          <w:lang w:eastAsia="zh-CN"/>
        </w:rPr>
        <w:t>SunGard</w:t>
      </w:r>
      <w:r>
        <w:rPr>
          <w:rFonts w:ascii="Arial" w:hAnsi="Arial" w:cs="Arial" w:hint="eastAsia"/>
          <w:spacing w:val="-2"/>
          <w:kern w:val="2"/>
          <w:lang w:eastAsia="zh-CN"/>
        </w:rPr>
        <w:t>（或客户）不时更新的工作说明及项目计划中列出的时限和交付服务时间表：</w:t>
      </w:r>
    </w:p>
    <w:p w:rsidR="00970405" w:rsidRPr="001417B7" w:rsidRDefault="00723BC5" w:rsidP="004D671E">
      <w:pPr>
        <w:tabs>
          <w:tab w:val="left" w:pos="0"/>
        </w:tabs>
        <w:suppressAutoHyphens/>
        <w:jc w:val="both"/>
        <w:rPr>
          <w:rFonts w:ascii="Arial" w:hAnsi="Arial" w:cs="Arial"/>
          <w:spacing w:val="-2"/>
          <w:kern w:val="2"/>
          <w:szCs w:val="22"/>
          <w:lang w:eastAsia="zh-CN"/>
        </w:rPr>
      </w:pPr>
      <w:r>
        <w:rPr>
          <w:rFonts w:ascii="Arial" w:hAnsi="Arial" w:cs="Arial"/>
          <w:spacing w:val="-2"/>
          <w:kern w:val="2"/>
          <w:szCs w:val="22"/>
          <w:lang w:eastAsia="zh-CN"/>
        </w:rPr>
        <w:t>(i)</w:t>
      </w:r>
      <w:r>
        <w:rPr>
          <w:rFonts w:ascii="Arial" w:hAnsi="Arial" w:cs="Arial"/>
          <w:spacing w:val="-2"/>
          <w:kern w:val="2"/>
          <w:szCs w:val="22"/>
          <w:lang w:eastAsia="zh-CN"/>
        </w:rPr>
        <w:tab/>
      </w:r>
      <w:r>
        <w:rPr>
          <w:rFonts w:ascii="Arial" w:hAnsi="Arial" w:cs="Arial" w:hint="eastAsia"/>
          <w:spacing w:val="-2"/>
          <w:kern w:val="2"/>
          <w:szCs w:val="22"/>
          <w:lang w:eastAsia="zh-CN"/>
        </w:rPr>
        <w:t>根据双方协定作出的任何变动；或</w:t>
      </w:r>
    </w:p>
    <w:p w:rsidR="00970405" w:rsidRPr="001417B7" w:rsidRDefault="00723BC5" w:rsidP="004D671E">
      <w:pPr>
        <w:tabs>
          <w:tab w:val="left" w:pos="0"/>
        </w:tabs>
        <w:suppressAutoHyphens/>
        <w:jc w:val="both"/>
        <w:rPr>
          <w:rFonts w:ascii="Arial" w:hAnsi="Arial" w:cs="Arial"/>
          <w:spacing w:val="-2"/>
          <w:kern w:val="2"/>
          <w:szCs w:val="22"/>
          <w:lang w:eastAsia="zh-CN"/>
        </w:rPr>
      </w:pPr>
      <w:r>
        <w:rPr>
          <w:rFonts w:ascii="Arial" w:hAnsi="Arial" w:cs="Arial"/>
          <w:spacing w:val="-2"/>
          <w:kern w:val="2"/>
          <w:szCs w:val="22"/>
          <w:lang w:eastAsia="zh-CN"/>
        </w:rPr>
        <w:t>(ii)</w:t>
      </w:r>
      <w:r>
        <w:rPr>
          <w:rFonts w:ascii="Arial" w:hAnsi="Arial" w:cs="Arial"/>
          <w:spacing w:val="-2"/>
          <w:kern w:val="2"/>
          <w:szCs w:val="22"/>
          <w:lang w:eastAsia="zh-CN"/>
        </w:rPr>
        <w:tab/>
      </w:r>
      <w:r>
        <w:rPr>
          <w:rFonts w:ascii="Arial" w:hAnsi="Arial" w:cs="Arial" w:hint="eastAsia"/>
          <w:spacing w:val="-2"/>
          <w:kern w:val="2"/>
          <w:szCs w:val="22"/>
          <w:lang w:eastAsia="zh-CN"/>
        </w:rPr>
        <w:t>依据</w:t>
      </w:r>
      <w:r>
        <w:rPr>
          <w:rFonts w:ascii="Arial" w:hAnsi="Arial" w:cs="Arial"/>
          <w:spacing w:val="-2"/>
          <w:kern w:val="2"/>
          <w:szCs w:val="22"/>
          <w:lang w:eastAsia="zh-CN"/>
        </w:rPr>
        <w:t>SunGard</w:t>
      </w:r>
      <w:r>
        <w:rPr>
          <w:rFonts w:ascii="Arial" w:hAnsi="Arial" w:cs="Arial" w:hint="eastAsia"/>
          <w:spacing w:val="-2"/>
          <w:kern w:val="2"/>
          <w:szCs w:val="22"/>
          <w:lang w:eastAsia="zh-CN"/>
        </w:rPr>
        <w:t>及</w:t>
      </w:r>
      <w:r>
        <w:rPr>
          <w:rFonts w:ascii="Arial" w:hAnsi="Arial" w:cs="Arial"/>
          <w:spacing w:val="-2"/>
          <w:kern w:val="2"/>
          <w:szCs w:val="22"/>
          <w:lang w:eastAsia="zh-CN"/>
        </w:rPr>
        <w:t>/</w:t>
      </w:r>
      <w:r>
        <w:rPr>
          <w:rFonts w:ascii="Arial" w:hAnsi="Arial" w:cs="Arial" w:hint="eastAsia"/>
          <w:spacing w:val="-2"/>
          <w:kern w:val="2"/>
          <w:szCs w:val="22"/>
          <w:lang w:eastAsia="zh-CN"/>
        </w:rPr>
        <w:t>或客户的要求。</w:t>
      </w:r>
    </w:p>
    <w:p w:rsidR="00970405" w:rsidRPr="001417B7" w:rsidRDefault="00970405" w:rsidP="004D671E">
      <w:pPr>
        <w:tabs>
          <w:tab w:val="left" w:pos="2880"/>
        </w:tabs>
        <w:suppressAutoHyphens/>
        <w:jc w:val="both"/>
        <w:rPr>
          <w:rFonts w:ascii="Arial" w:hAnsi="Arial" w:cs="Arial"/>
          <w:spacing w:val="-2"/>
          <w:kern w:val="2"/>
          <w:lang w:eastAsia="zh-CN"/>
        </w:rPr>
      </w:pPr>
    </w:p>
    <w:p w:rsidR="002667AE" w:rsidRPr="001417B7" w:rsidRDefault="002667AE" w:rsidP="004D671E">
      <w:pPr>
        <w:tabs>
          <w:tab w:val="left" w:pos="2880"/>
        </w:tabs>
        <w:suppressAutoHyphens/>
        <w:jc w:val="both"/>
        <w:rPr>
          <w:rFonts w:ascii="Arial" w:hAnsi="Arial" w:cs="Arial"/>
          <w:spacing w:val="-2"/>
          <w:kern w:val="2"/>
          <w:lang w:eastAsia="zh-CN"/>
        </w:rPr>
      </w:pPr>
    </w:p>
    <w:p w:rsidR="00970405" w:rsidRPr="001417B7" w:rsidRDefault="00723BC5" w:rsidP="004D671E">
      <w:pPr>
        <w:tabs>
          <w:tab w:val="left" w:pos="2880"/>
          <w:tab w:val="right" w:pos="10800"/>
        </w:tabs>
        <w:suppressAutoHyphens/>
        <w:jc w:val="both"/>
        <w:rPr>
          <w:rFonts w:ascii="Arial" w:hAnsi="Arial" w:cs="Arial"/>
          <w:spacing w:val="-2"/>
          <w:kern w:val="2"/>
          <w:lang w:eastAsia="zh-CN"/>
        </w:rPr>
      </w:pPr>
      <w:r>
        <w:rPr>
          <w:rFonts w:ascii="Arial" w:hAnsi="Arial" w:cs="Arial"/>
          <w:b/>
          <w:spacing w:val="-2"/>
          <w:kern w:val="2"/>
          <w:lang w:eastAsia="zh-CN"/>
        </w:rPr>
        <w:t xml:space="preserve">3. </w:t>
      </w:r>
      <w:r>
        <w:rPr>
          <w:rFonts w:ascii="Arial" w:hAnsi="Arial" w:cs="Arial" w:hint="eastAsia"/>
          <w:b/>
          <w:spacing w:val="-2"/>
          <w:kern w:val="2"/>
          <w:lang w:eastAsia="zh-CN"/>
        </w:rPr>
        <w:t>分包商的通知地址：</w:t>
      </w:r>
      <w:r>
        <w:rPr>
          <w:rFonts w:ascii="Arial" w:hAnsi="Arial" w:cs="Arial"/>
          <w:spacing w:val="-2"/>
          <w:kern w:val="2"/>
          <w:lang w:eastAsia="zh-CN"/>
        </w:rPr>
        <w:tab/>
      </w:r>
    </w:p>
    <w:p w:rsidR="00970405" w:rsidRPr="001417B7" w:rsidRDefault="00970405" w:rsidP="004D671E">
      <w:pPr>
        <w:tabs>
          <w:tab w:val="center" w:pos="5400"/>
        </w:tabs>
        <w:suppressAutoHyphens/>
        <w:jc w:val="both"/>
        <w:rPr>
          <w:rFonts w:ascii="Arial" w:hAnsi="Arial" w:cs="Arial"/>
          <w:spacing w:val="-2"/>
          <w:kern w:val="2"/>
          <w:lang w:eastAsia="zh-CN"/>
        </w:rPr>
      </w:pPr>
    </w:p>
    <w:p w:rsidR="00BD4AB1" w:rsidRPr="001417B7" w:rsidRDefault="001A5B52" w:rsidP="004D671E">
      <w:pPr>
        <w:tabs>
          <w:tab w:val="center" w:pos="5400"/>
        </w:tabs>
        <w:suppressAutoHyphens/>
        <w:jc w:val="both"/>
        <w:rPr>
          <w:del w:id="120" w:author="haiyan.xia" w:date="2010-12-28T13:56:00Z"/>
          <w:rFonts w:ascii="Arial" w:hAnsi="Arial" w:cs="Arial"/>
          <w:spacing w:val="-2"/>
          <w:kern w:val="2"/>
          <w:lang w:eastAsia="zh-CN"/>
        </w:rPr>
      </w:pPr>
      <w:del w:id="121" w:author="haiyan.xia" w:date="2010-12-28T13:56:00Z">
        <w:r w:rsidRPr="001A5B52">
          <w:rPr>
            <w:rFonts w:ascii="Arial" w:hAnsi="Arial" w:cs="Arial" w:hint="eastAsia"/>
            <w:spacing w:val="-2"/>
            <w:kern w:val="2"/>
            <w:lang w:eastAsia="zh-CN"/>
            <w:rPrChange w:id="122" w:author="haiyan.xia" w:date="2011-03-09T09:50:00Z">
              <w:rPr>
                <w:rFonts w:ascii="Arial" w:hAnsi="Arial" w:cs="Arial" w:hint="eastAsia"/>
                <w:b/>
                <w:spacing w:val="-2"/>
                <w:kern w:val="2"/>
                <w:highlight w:val="yellow"/>
                <w:u w:val="single"/>
                <w:lang w:eastAsia="zh-CN"/>
              </w:rPr>
            </w:rPrChange>
          </w:rPr>
          <w:delText>【请填写】</w:delText>
        </w:r>
      </w:del>
    </w:p>
    <w:p w:rsidR="00BD4AB1" w:rsidRPr="001417B7" w:rsidRDefault="001A5B52" w:rsidP="004D671E">
      <w:pPr>
        <w:tabs>
          <w:tab w:val="center" w:pos="5400"/>
        </w:tabs>
        <w:suppressAutoHyphens/>
        <w:jc w:val="both"/>
        <w:rPr>
          <w:ins w:id="123" w:author="haiyan.xia" w:date="2010-12-28T13:56:00Z"/>
          <w:rFonts w:ascii="Arial" w:hAnsi="Arial" w:cs="Arial"/>
          <w:spacing w:val="-2"/>
          <w:kern w:val="2"/>
          <w:szCs w:val="22"/>
          <w:lang w:eastAsia="zh-CN"/>
        </w:rPr>
      </w:pPr>
      <w:ins w:id="124" w:author="haiyan.xia" w:date="2010-12-28T13:56:00Z">
        <w:r w:rsidRPr="001A5B52">
          <w:rPr>
            <w:rFonts w:ascii="Arial" w:hAnsi="Arial" w:cs="Arial" w:hint="eastAsia"/>
            <w:spacing w:val="-2"/>
            <w:kern w:val="2"/>
            <w:lang w:eastAsia="zh-CN"/>
            <w:rPrChange w:id="125" w:author="haiyan.xia" w:date="2011-03-09T09:50:00Z">
              <w:rPr>
                <w:rFonts w:ascii="Arial" w:hAnsi="Arial" w:cs="Arial" w:hint="eastAsia"/>
                <w:b/>
                <w:spacing w:val="-2"/>
                <w:kern w:val="2"/>
                <w:highlight w:val="yellow"/>
                <w:u w:val="single"/>
                <w:lang w:eastAsia="zh-CN"/>
              </w:rPr>
            </w:rPrChange>
          </w:rPr>
          <w:t>【</w:t>
        </w:r>
      </w:ins>
      <w:ins w:id="126" w:author="Haiyu.Peng" w:date="2011-04-12T11:58:00Z">
        <w:r w:rsidR="00120F1A">
          <w:rPr>
            <w:rFonts w:ascii="Verdana" w:hAnsi="Verdana"/>
            <w:lang w:eastAsia="zh-CN"/>
          </w:rPr>
          <w:t>上海市虹口区花园路</w:t>
        </w:r>
        <w:r w:rsidR="00120F1A">
          <w:rPr>
            <w:rFonts w:ascii="Verdana" w:hAnsi="Verdana"/>
            <w:lang w:eastAsia="zh-CN"/>
          </w:rPr>
          <w:t>128</w:t>
        </w:r>
        <w:r w:rsidR="00120F1A">
          <w:rPr>
            <w:rFonts w:ascii="Verdana" w:hAnsi="Verdana"/>
            <w:lang w:eastAsia="zh-CN"/>
          </w:rPr>
          <w:t>号</w:t>
        </w:r>
        <w:r w:rsidR="00120F1A">
          <w:rPr>
            <w:rFonts w:ascii="Verdana" w:hAnsi="Verdana"/>
            <w:lang w:eastAsia="zh-CN"/>
          </w:rPr>
          <w:t>7</w:t>
        </w:r>
        <w:r w:rsidR="00120F1A">
          <w:rPr>
            <w:rFonts w:ascii="Verdana" w:hAnsi="Verdana"/>
            <w:lang w:eastAsia="zh-CN"/>
          </w:rPr>
          <w:t>街区</w:t>
        </w:r>
        <w:r w:rsidR="00120F1A">
          <w:rPr>
            <w:rFonts w:ascii="Verdana" w:hAnsi="Verdana"/>
            <w:lang w:eastAsia="zh-CN"/>
          </w:rPr>
          <w:t>3111-3211</w:t>
        </w:r>
        <w:r w:rsidR="00120F1A">
          <w:rPr>
            <w:rFonts w:ascii="Verdana" w:hAnsi="Verdana"/>
            <w:lang w:eastAsia="zh-CN"/>
          </w:rPr>
          <w:t>室</w:t>
        </w:r>
      </w:ins>
      <w:ins w:id="127" w:author="haiyan.xia" w:date="2010-12-28T13:56:00Z">
        <w:del w:id="128" w:author="Haiyu.Peng" w:date="2011-04-12T11:58:00Z">
          <w:r w:rsidR="00723BC5" w:rsidDel="00120F1A">
            <w:rPr>
              <w:rFonts w:ascii="宋体" w:hAnsi="宋体" w:cs="Arial" w:hint="eastAsia"/>
              <w:spacing w:val="-3"/>
              <w:szCs w:val="22"/>
              <w:lang w:eastAsia="zh-CN"/>
            </w:rPr>
            <w:delText>上海市杨浦区鞍山路</w:delText>
          </w:r>
          <w:r w:rsidR="00723BC5" w:rsidDel="00120F1A">
            <w:rPr>
              <w:rFonts w:ascii="宋体" w:hAnsi="宋体" w:cs="Arial"/>
              <w:spacing w:val="-3"/>
              <w:szCs w:val="22"/>
              <w:lang w:eastAsia="zh-CN"/>
            </w:rPr>
            <w:delText>5号杨浦商城</w:delText>
          </w:r>
          <w:smartTag w:uri="urn:schemas-microsoft-com:office:smarttags" w:element="chmetcnv">
            <w:smartTagPr>
              <w:attr w:name="TCSC" w:val="0"/>
              <w:attr w:name="NumberType" w:val="1"/>
              <w:attr w:name="Negative" w:val="False"/>
              <w:attr w:name="HasSpace" w:val="False"/>
              <w:attr w:name="SourceValue" w:val="18"/>
              <w:attr w:name="UnitName" w:val="F"/>
            </w:smartTagPr>
            <w:r w:rsidR="00723BC5" w:rsidDel="00120F1A">
              <w:rPr>
                <w:rFonts w:ascii="宋体" w:hAnsi="宋体" w:cs="Arial"/>
                <w:spacing w:val="-3"/>
                <w:szCs w:val="22"/>
                <w:lang w:eastAsia="zh-CN"/>
              </w:rPr>
              <w:delText>18F</w:delText>
            </w:r>
          </w:smartTag>
          <w:r w:rsidR="00723BC5" w:rsidDel="00120F1A">
            <w:rPr>
              <w:rFonts w:ascii="宋体" w:hAnsi="宋体" w:cs="Arial" w:hint="eastAsia"/>
              <w:spacing w:val="-3"/>
              <w:szCs w:val="22"/>
              <w:lang w:eastAsia="zh-CN"/>
            </w:rPr>
            <w:delText>（浦西分公司）</w:delText>
          </w:r>
        </w:del>
        <w:r w:rsidRPr="001A5B52">
          <w:rPr>
            <w:rFonts w:ascii="Arial" w:hAnsi="Arial" w:cs="Arial" w:hint="eastAsia"/>
            <w:spacing w:val="-2"/>
            <w:kern w:val="2"/>
            <w:lang w:eastAsia="zh-CN"/>
            <w:rPrChange w:id="129" w:author="haiyan.xia" w:date="2011-03-09T09:50:00Z">
              <w:rPr>
                <w:rFonts w:ascii="Arial" w:hAnsi="Arial" w:cs="Arial" w:hint="eastAsia"/>
                <w:b/>
                <w:spacing w:val="-2"/>
                <w:kern w:val="2"/>
                <w:highlight w:val="yellow"/>
                <w:u w:val="single"/>
                <w:lang w:eastAsia="zh-CN"/>
              </w:rPr>
            </w:rPrChange>
          </w:rPr>
          <w:t>】</w:t>
        </w:r>
      </w:ins>
    </w:p>
    <w:p w:rsidR="00970405" w:rsidRPr="001417B7" w:rsidRDefault="00970405" w:rsidP="004D671E">
      <w:pPr>
        <w:tabs>
          <w:tab w:val="center" w:pos="5400"/>
        </w:tabs>
        <w:suppressAutoHyphens/>
        <w:jc w:val="both"/>
        <w:rPr>
          <w:rFonts w:ascii="Arial" w:hAnsi="Arial" w:cs="Arial"/>
          <w:spacing w:val="-2"/>
          <w:kern w:val="2"/>
          <w:lang w:eastAsia="zh-CN"/>
        </w:rPr>
      </w:pPr>
    </w:p>
    <w:p w:rsidR="00C66550" w:rsidRPr="001417B7" w:rsidRDefault="00723BC5" w:rsidP="004D671E">
      <w:pPr>
        <w:tabs>
          <w:tab w:val="center" w:pos="5400"/>
        </w:tabs>
        <w:suppressAutoHyphens/>
        <w:jc w:val="both"/>
        <w:rPr>
          <w:rFonts w:ascii="Arial" w:hAnsi="Arial" w:cs="Arial"/>
          <w:b/>
          <w:spacing w:val="-2"/>
          <w:kern w:val="2"/>
          <w:lang w:eastAsia="zh-CN"/>
        </w:rPr>
      </w:pPr>
      <w:r>
        <w:rPr>
          <w:rFonts w:ascii="Arial" w:hAnsi="Arial" w:cs="Arial"/>
          <w:b/>
          <w:spacing w:val="-2"/>
          <w:kern w:val="2"/>
          <w:lang w:eastAsia="zh-CN"/>
        </w:rPr>
        <w:t xml:space="preserve">4. </w:t>
      </w:r>
      <w:r>
        <w:rPr>
          <w:rFonts w:ascii="Arial" w:hAnsi="Arial" w:cs="Arial" w:hint="eastAsia"/>
          <w:b/>
          <w:spacing w:val="-2"/>
          <w:kern w:val="2"/>
          <w:lang w:eastAsia="zh-CN"/>
        </w:rPr>
        <w:t>分包商的银行账户信息：</w:t>
      </w:r>
    </w:p>
    <w:p w:rsidR="00257406" w:rsidRPr="001417B7" w:rsidRDefault="00257406" w:rsidP="004D671E">
      <w:pPr>
        <w:tabs>
          <w:tab w:val="center" w:pos="5400"/>
        </w:tabs>
        <w:suppressAutoHyphens/>
        <w:jc w:val="both"/>
        <w:rPr>
          <w:rFonts w:ascii="Arial" w:hAnsi="Arial" w:cs="Arial"/>
          <w:spacing w:val="-2"/>
          <w:kern w:val="2"/>
          <w:lang w:eastAsia="zh-CN"/>
          <w:rPrChange w:id="130" w:author="haiyan.xia" w:date="2011-03-09T09:50:00Z">
            <w:rPr>
              <w:rFonts w:ascii="Arial" w:hAnsi="Arial" w:cs="Arial"/>
              <w:spacing w:val="-2"/>
              <w:kern w:val="2"/>
              <w:highlight w:val="yellow"/>
              <w:lang w:eastAsia="zh-CN"/>
            </w:rPr>
          </w:rPrChange>
        </w:rPr>
      </w:pPr>
    </w:p>
    <w:p w:rsidR="00F7761F" w:rsidRPr="001417B7" w:rsidRDefault="001A5B52" w:rsidP="004D671E">
      <w:pPr>
        <w:tabs>
          <w:tab w:val="center" w:pos="5400"/>
        </w:tabs>
        <w:suppressAutoHyphens/>
        <w:jc w:val="both"/>
        <w:rPr>
          <w:del w:id="131" w:author="haiyan.xia" w:date="2010-12-28T13:56:00Z"/>
          <w:rFonts w:ascii="Arial" w:hAnsi="Arial" w:cs="Arial"/>
          <w:spacing w:val="-2"/>
          <w:kern w:val="2"/>
          <w:lang w:eastAsia="zh-CN"/>
        </w:rPr>
      </w:pPr>
      <w:del w:id="132" w:author="haiyan.xia" w:date="2010-12-28T13:56:00Z">
        <w:r w:rsidRPr="001A5B52">
          <w:rPr>
            <w:rFonts w:ascii="Arial" w:hAnsi="Arial" w:cs="Arial" w:hint="eastAsia"/>
            <w:spacing w:val="-2"/>
            <w:kern w:val="2"/>
            <w:lang w:eastAsia="zh-CN"/>
            <w:rPrChange w:id="133" w:author="haiyan.xia" w:date="2011-03-09T09:50:00Z">
              <w:rPr>
                <w:rFonts w:ascii="Arial" w:hAnsi="Arial" w:cs="Arial" w:hint="eastAsia"/>
                <w:b/>
                <w:spacing w:val="-2"/>
                <w:kern w:val="2"/>
                <w:highlight w:val="yellow"/>
                <w:u w:val="single"/>
                <w:lang w:eastAsia="zh-CN"/>
              </w:rPr>
            </w:rPrChange>
          </w:rPr>
          <w:delText>【请填写】</w:delText>
        </w:r>
      </w:del>
    </w:p>
    <w:p w:rsidR="00DC155D" w:rsidRPr="00411FC3" w:rsidRDefault="001A5B52" w:rsidP="00DC155D">
      <w:pPr>
        <w:tabs>
          <w:tab w:val="center" w:pos="5400"/>
        </w:tabs>
        <w:suppressAutoHyphens/>
        <w:jc w:val="both"/>
        <w:rPr>
          <w:ins w:id="134" w:author="haiyan.xia" w:date="2010-12-28T13:56:00Z"/>
          <w:rFonts w:ascii="Arial" w:hAnsi="Arial" w:cs="Arial"/>
          <w:color w:val="FF0000"/>
          <w:spacing w:val="-2"/>
          <w:kern w:val="2"/>
          <w:lang w:eastAsia="zh-CN"/>
          <w:rPrChange w:id="135" w:author="Haiyu.Peng" w:date="2011-04-12T12:19:00Z">
            <w:rPr>
              <w:ins w:id="136" w:author="haiyan.xia" w:date="2010-12-28T13:56:00Z"/>
              <w:rFonts w:ascii="Arial" w:hAnsi="Arial" w:cs="Arial"/>
              <w:spacing w:val="-2"/>
              <w:kern w:val="2"/>
              <w:lang w:eastAsia="zh-CN"/>
            </w:rPr>
          </w:rPrChange>
        </w:rPr>
      </w:pPr>
      <w:ins w:id="137" w:author="haiyan.xia" w:date="2010-12-28T13:56:00Z">
        <w:r w:rsidRPr="001A5B52">
          <w:rPr>
            <w:rFonts w:ascii="Arial" w:hAnsi="Arial" w:cs="Arial" w:hint="eastAsia"/>
            <w:spacing w:val="-2"/>
            <w:kern w:val="2"/>
            <w:lang w:eastAsia="zh-CN"/>
            <w:rPrChange w:id="138" w:author="haiyan.xia" w:date="2011-03-09T09:50:00Z">
              <w:rPr>
                <w:rFonts w:ascii="Arial" w:hAnsi="Arial" w:cs="Arial" w:hint="eastAsia"/>
                <w:b/>
                <w:spacing w:val="-2"/>
                <w:kern w:val="2"/>
                <w:highlight w:val="yellow"/>
                <w:u w:val="single"/>
                <w:lang w:eastAsia="zh-CN"/>
              </w:rPr>
            </w:rPrChange>
          </w:rPr>
          <w:t>【</w:t>
        </w:r>
        <w:r w:rsidR="00723BC5">
          <w:rPr>
            <w:rFonts w:ascii="Arial" w:hAnsi="Arial" w:cs="Arial" w:hint="eastAsia"/>
            <w:spacing w:val="-2"/>
            <w:kern w:val="2"/>
            <w:lang w:eastAsia="zh-CN"/>
          </w:rPr>
          <w:t>开户银行：</w:t>
        </w:r>
      </w:ins>
      <w:ins w:id="139" w:author="Haiyu.Peng" w:date="2011-04-12T17:31:00Z">
        <w:r w:rsidR="00717F8F">
          <w:rPr>
            <w:rFonts w:ascii="Arial" w:hAnsi="Arial" w:cs="Arial" w:hint="eastAsia"/>
            <w:spacing w:val="-2"/>
            <w:kern w:val="2"/>
            <w:lang w:eastAsia="zh-CN"/>
          </w:rPr>
          <w:t>上海市</w:t>
        </w:r>
      </w:ins>
      <w:ins w:id="140" w:author="Haiyu.Peng" w:date="2011-04-12T17:30:00Z">
        <w:r w:rsidR="006E72F5">
          <w:rPr>
            <w:rFonts w:ascii="Arial" w:hAnsi="Arial" w:cs="Arial" w:hint="eastAsia"/>
            <w:spacing w:val="-2"/>
            <w:kern w:val="2"/>
            <w:lang w:eastAsia="zh-CN"/>
          </w:rPr>
          <w:t>农业银行</w:t>
        </w:r>
      </w:ins>
      <w:ins w:id="141" w:author="Haiyu.Peng" w:date="2011-04-12T17:31:00Z">
        <w:r w:rsidR="00717F8F">
          <w:rPr>
            <w:rFonts w:ascii="Arial" w:hAnsi="Arial" w:cs="Arial" w:hint="eastAsia"/>
            <w:spacing w:val="-2"/>
            <w:kern w:val="2"/>
            <w:lang w:eastAsia="zh-CN"/>
          </w:rPr>
          <w:t xml:space="preserve"> </w:t>
        </w:r>
      </w:ins>
      <w:ins w:id="142" w:author="Haiyu.Peng" w:date="2011-04-12T17:30:00Z">
        <w:r w:rsidR="006E72F5">
          <w:rPr>
            <w:rFonts w:ascii="Arial" w:hAnsi="Arial" w:cs="Arial" w:hint="eastAsia"/>
            <w:spacing w:val="-2"/>
            <w:kern w:val="2"/>
            <w:lang w:eastAsia="zh-CN"/>
          </w:rPr>
          <w:t>闸北区共和支行</w:t>
        </w:r>
      </w:ins>
      <w:ins w:id="143" w:author="haiyan.xia" w:date="2010-12-28T13:56:00Z">
        <w:del w:id="144" w:author="Haiyu.Peng" w:date="2011-04-12T17:30:00Z">
          <w:r w:rsidRPr="001A5B52" w:rsidDel="006E72F5">
            <w:rPr>
              <w:rFonts w:ascii="Arial" w:hAnsi="Arial" w:cs="Arial" w:hint="eastAsia"/>
              <w:color w:val="FF0000"/>
              <w:spacing w:val="-3"/>
              <w:szCs w:val="22"/>
              <w:lang w:eastAsia="zh-CN"/>
              <w:rPrChange w:id="145" w:author="Haiyu.Peng" w:date="2011-04-12T12:19:00Z">
                <w:rPr>
                  <w:rFonts w:ascii="Arial" w:hAnsi="Arial" w:cs="Arial" w:hint="eastAsia"/>
                  <w:b/>
                  <w:spacing w:val="-3"/>
                  <w:szCs w:val="22"/>
                  <w:u w:val="single"/>
                  <w:lang w:eastAsia="zh-CN"/>
                </w:rPr>
              </w:rPrChange>
            </w:rPr>
            <w:delText>浦发银行杨浦支行</w:delText>
          </w:r>
        </w:del>
      </w:ins>
    </w:p>
    <w:p w:rsidR="00F7761F" w:rsidRPr="001417B7" w:rsidRDefault="001A5B52" w:rsidP="004D671E">
      <w:pPr>
        <w:tabs>
          <w:tab w:val="center" w:pos="5400"/>
        </w:tabs>
        <w:suppressAutoHyphens/>
        <w:jc w:val="both"/>
        <w:rPr>
          <w:ins w:id="146" w:author="haiyan.xia" w:date="2010-12-28T13:56:00Z"/>
          <w:rFonts w:ascii="Arial" w:hAnsi="Arial" w:cs="Arial"/>
          <w:spacing w:val="-2"/>
          <w:kern w:val="2"/>
          <w:lang w:eastAsia="zh-CN"/>
        </w:rPr>
      </w:pPr>
      <w:ins w:id="147" w:author="haiyan.xia" w:date="2010-12-28T13:56:00Z">
        <w:r w:rsidRPr="001A5B52">
          <w:rPr>
            <w:rFonts w:ascii="Arial" w:hAnsi="Arial" w:cs="Arial" w:hint="eastAsia"/>
            <w:color w:val="FF0000"/>
            <w:spacing w:val="-2"/>
            <w:kern w:val="2"/>
            <w:lang w:eastAsia="zh-CN"/>
            <w:rPrChange w:id="148" w:author="Haiyu.Peng" w:date="2011-04-12T12:19:00Z">
              <w:rPr>
                <w:rFonts w:ascii="Arial" w:hAnsi="Arial" w:cs="Arial" w:hint="eastAsia"/>
                <w:b/>
                <w:spacing w:val="-2"/>
                <w:kern w:val="2"/>
                <w:u w:val="single"/>
                <w:lang w:eastAsia="zh-CN"/>
              </w:rPr>
            </w:rPrChange>
          </w:rPr>
          <w:t>帐号：</w:t>
        </w:r>
      </w:ins>
      <w:ins w:id="149" w:author="Haiyu.Peng" w:date="2011-04-12T17:30:00Z">
        <w:r w:rsidR="006E72F5">
          <w:rPr>
            <w:rFonts w:ascii="Arial" w:hAnsi="Arial" w:cs="Arial" w:hint="eastAsia"/>
            <w:color w:val="FF0000"/>
            <w:spacing w:val="-3"/>
            <w:szCs w:val="22"/>
            <w:lang w:eastAsia="zh-CN"/>
          </w:rPr>
          <w:t>03358400040027436</w:t>
        </w:r>
      </w:ins>
      <w:ins w:id="150" w:author="haiyan.xia" w:date="2010-12-28T13:56:00Z">
        <w:del w:id="151" w:author="Haiyu.Peng" w:date="2011-04-12T17:30:00Z">
          <w:r w:rsidRPr="001A5B52" w:rsidDel="006E72F5">
            <w:rPr>
              <w:rFonts w:ascii="Arial" w:hAnsi="Arial" w:cs="Arial"/>
              <w:color w:val="FF0000"/>
              <w:spacing w:val="-3"/>
              <w:szCs w:val="22"/>
              <w:lang w:eastAsia="zh-CN"/>
              <w:rPrChange w:id="152" w:author="Haiyu.Peng" w:date="2011-04-12T12:19:00Z">
                <w:rPr>
                  <w:rFonts w:ascii="Arial" w:hAnsi="Arial" w:cs="Arial"/>
                  <w:b/>
                  <w:spacing w:val="-3"/>
                  <w:szCs w:val="22"/>
                  <w:u w:val="single"/>
                  <w:lang w:eastAsia="zh-CN"/>
                </w:rPr>
              </w:rPrChange>
            </w:rPr>
            <w:delText>076444-4111728785</w:delText>
          </w:r>
        </w:del>
        <w:r w:rsidRPr="001A5B52">
          <w:rPr>
            <w:rFonts w:ascii="Arial" w:hAnsi="Arial" w:cs="Arial" w:hint="eastAsia"/>
            <w:spacing w:val="-2"/>
            <w:kern w:val="2"/>
            <w:lang w:eastAsia="zh-CN"/>
            <w:rPrChange w:id="153" w:author="haiyan.xia" w:date="2011-03-09T09:50:00Z">
              <w:rPr>
                <w:rFonts w:ascii="Arial" w:hAnsi="Arial" w:cs="Arial" w:hint="eastAsia"/>
                <w:b/>
                <w:spacing w:val="-2"/>
                <w:kern w:val="2"/>
                <w:highlight w:val="yellow"/>
                <w:u w:val="single"/>
                <w:lang w:eastAsia="zh-CN"/>
              </w:rPr>
            </w:rPrChange>
          </w:rPr>
          <w:t>】</w:t>
        </w:r>
      </w:ins>
    </w:p>
    <w:p w:rsidR="00C66550" w:rsidRPr="001417B7" w:rsidRDefault="00C66550" w:rsidP="004D671E">
      <w:pPr>
        <w:tabs>
          <w:tab w:val="center" w:pos="5400"/>
        </w:tabs>
        <w:suppressAutoHyphens/>
        <w:jc w:val="both"/>
        <w:rPr>
          <w:rFonts w:ascii="Arial" w:hAnsi="Arial" w:cs="Arial"/>
          <w:b/>
          <w:spacing w:val="-2"/>
          <w:kern w:val="2"/>
          <w:lang w:eastAsia="zh-CN"/>
        </w:rPr>
      </w:pPr>
    </w:p>
    <w:p w:rsidR="00970405" w:rsidRPr="001417B7" w:rsidRDefault="00723BC5" w:rsidP="004D671E">
      <w:pPr>
        <w:tabs>
          <w:tab w:val="center" w:pos="5400"/>
        </w:tabs>
        <w:suppressAutoHyphens/>
        <w:jc w:val="both"/>
        <w:rPr>
          <w:rFonts w:ascii="Arial" w:hAnsi="Arial" w:cs="Arial"/>
          <w:spacing w:val="-2"/>
          <w:kern w:val="2"/>
          <w:lang w:eastAsia="zh-CN"/>
        </w:rPr>
      </w:pPr>
      <w:r>
        <w:rPr>
          <w:rFonts w:ascii="Arial" w:hAnsi="Arial" w:cs="Arial"/>
          <w:b/>
          <w:spacing w:val="-2"/>
          <w:kern w:val="2"/>
          <w:lang w:eastAsia="zh-CN"/>
        </w:rPr>
        <w:t>5. SunGard</w:t>
      </w:r>
      <w:r>
        <w:rPr>
          <w:rFonts w:ascii="Arial" w:hAnsi="Arial" w:cs="Arial" w:hint="eastAsia"/>
          <w:b/>
          <w:spacing w:val="-2"/>
          <w:kern w:val="2"/>
          <w:lang w:eastAsia="zh-CN"/>
        </w:rPr>
        <w:t>的发票地址：</w:t>
      </w:r>
    </w:p>
    <w:p w:rsidR="00970405" w:rsidRPr="001417B7" w:rsidRDefault="00970405" w:rsidP="004D671E">
      <w:pPr>
        <w:tabs>
          <w:tab w:val="center" w:pos="5400"/>
        </w:tabs>
        <w:suppressAutoHyphens/>
        <w:rPr>
          <w:rFonts w:ascii="Arial" w:hAnsi="Arial" w:cs="Arial"/>
          <w:b/>
          <w:spacing w:val="-2"/>
          <w:kern w:val="2"/>
          <w:lang w:eastAsia="zh-CN"/>
        </w:rPr>
      </w:pPr>
    </w:p>
    <w:p w:rsidR="00BD4AB1" w:rsidRPr="001417B7" w:rsidRDefault="00723BC5" w:rsidP="004D671E">
      <w:pPr>
        <w:tabs>
          <w:tab w:val="center" w:pos="5400"/>
        </w:tabs>
        <w:suppressAutoHyphens/>
        <w:rPr>
          <w:rFonts w:ascii="Arial" w:hAnsi="Arial" w:cs="Arial"/>
          <w:b/>
          <w:spacing w:val="-2"/>
          <w:kern w:val="2"/>
          <w:lang w:eastAsia="zh-CN"/>
        </w:rPr>
      </w:pPr>
      <w:r>
        <w:rPr>
          <w:rFonts w:hint="eastAsia"/>
          <w:lang w:eastAsia="zh-CN"/>
        </w:rPr>
        <w:t>中国上海市浦东新区张江高科技园</w:t>
      </w:r>
      <w:del w:id="154" w:author="Haiyu.Peng" w:date="2011-04-12T12:08:00Z">
        <w:r w:rsidDel="002A4D95">
          <w:rPr>
            <w:rFonts w:hint="eastAsia"/>
            <w:lang w:eastAsia="zh-CN"/>
          </w:rPr>
          <w:delText>郭守敬</w:delText>
        </w:r>
      </w:del>
      <w:ins w:id="155" w:author="Haiyu.Peng" w:date="2011-04-12T12:08:00Z">
        <w:r w:rsidR="002A4D95">
          <w:rPr>
            <w:rFonts w:hint="eastAsia"/>
            <w:lang w:eastAsia="zh-CN"/>
          </w:rPr>
          <w:t>亮景路</w:t>
        </w:r>
      </w:ins>
      <w:del w:id="156" w:author="Haiyu.Peng" w:date="2011-04-12T12:08:00Z">
        <w:r w:rsidDel="002A4D95">
          <w:rPr>
            <w:rFonts w:hint="eastAsia"/>
            <w:lang w:eastAsia="zh-CN"/>
          </w:rPr>
          <w:delText>路</w:delText>
        </w:r>
        <w:r w:rsidDel="002A4D95">
          <w:rPr>
            <w:lang w:eastAsia="zh-CN"/>
          </w:rPr>
          <w:delText>498</w:delText>
        </w:r>
      </w:del>
      <w:ins w:id="157" w:author="Haiyu.Peng" w:date="2011-04-12T12:08:00Z">
        <w:r w:rsidR="002A4D95">
          <w:rPr>
            <w:rFonts w:hint="eastAsia"/>
            <w:lang w:eastAsia="zh-CN"/>
          </w:rPr>
          <w:t>210</w:t>
        </w:r>
      </w:ins>
      <w:r>
        <w:rPr>
          <w:rFonts w:hint="eastAsia"/>
          <w:lang w:eastAsia="zh-CN"/>
        </w:rPr>
        <w:t>号</w:t>
      </w:r>
      <w:del w:id="158" w:author="Haiyu.Peng" w:date="2011-04-12T12:09:00Z">
        <w:r w:rsidDel="002A4D95">
          <w:rPr>
            <w:rFonts w:hint="eastAsia"/>
            <w:lang w:eastAsia="zh-CN"/>
          </w:rPr>
          <w:delText>浦东软件园</w:delText>
        </w:r>
        <w:r w:rsidDel="002A4D95">
          <w:rPr>
            <w:lang w:eastAsia="zh-CN"/>
          </w:rPr>
          <w:delText>4</w:delText>
        </w:r>
        <w:r w:rsidDel="002A4D95">
          <w:rPr>
            <w:rFonts w:hint="eastAsia"/>
            <w:lang w:eastAsia="zh-CN"/>
          </w:rPr>
          <w:delText>号楼</w:delText>
        </w:r>
        <w:r w:rsidDel="002A4D95">
          <w:rPr>
            <w:lang w:eastAsia="zh-CN"/>
          </w:rPr>
          <w:delText>4</w:delText>
        </w:r>
        <w:r w:rsidDel="002A4D95">
          <w:rPr>
            <w:rFonts w:hint="eastAsia"/>
            <w:lang w:eastAsia="zh-CN"/>
          </w:rPr>
          <w:delText>楼</w:delText>
        </w:r>
      </w:del>
      <w:r>
        <w:rPr>
          <w:rFonts w:hint="eastAsia"/>
          <w:lang w:eastAsia="zh-CN"/>
        </w:rPr>
        <w:t>，邮编：</w:t>
      </w:r>
      <w:r>
        <w:rPr>
          <w:lang w:eastAsia="zh-CN"/>
        </w:rPr>
        <w:t>201203</w:t>
      </w:r>
      <w:r>
        <w:rPr>
          <w:rFonts w:hint="eastAsia"/>
          <w:lang w:eastAsia="zh-CN"/>
        </w:rPr>
        <w:t>，收件人为：财务部</w:t>
      </w:r>
    </w:p>
    <w:p w:rsidR="00970405" w:rsidRPr="001417B7" w:rsidRDefault="00970405" w:rsidP="004D671E">
      <w:pPr>
        <w:tabs>
          <w:tab w:val="center" w:pos="5400"/>
        </w:tabs>
        <w:suppressAutoHyphens/>
        <w:rPr>
          <w:rFonts w:ascii="Arial" w:hAnsi="Arial" w:cs="Arial"/>
          <w:b/>
          <w:spacing w:val="-2"/>
          <w:kern w:val="2"/>
          <w:lang w:eastAsia="zh-CN"/>
        </w:rPr>
      </w:pPr>
    </w:p>
    <w:p w:rsidR="00970405" w:rsidRPr="001417B7" w:rsidRDefault="00723BC5" w:rsidP="004D671E">
      <w:pPr>
        <w:tabs>
          <w:tab w:val="left" w:pos="2880"/>
          <w:tab w:val="right" w:pos="5256"/>
          <w:tab w:val="left" w:pos="5760"/>
          <w:tab w:val="left" w:pos="7776"/>
        </w:tabs>
        <w:suppressAutoHyphens/>
        <w:jc w:val="both"/>
        <w:rPr>
          <w:rFonts w:ascii="Arial" w:hAnsi="Arial" w:cs="Arial"/>
          <w:b/>
          <w:spacing w:val="-2"/>
          <w:kern w:val="2"/>
          <w:lang w:eastAsia="zh-CN"/>
        </w:rPr>
      </w:pPr>
      <w:r>
        <w:rPr>
          <w:rFonts w:ascii="Arial" w:hAnsi="Arial" w:cs="Arial"/>
          <w:b/>
          <w:spacing w:val="-2"/>
          <w:kern w:val="2"/>
          <w:lang w:eastAsia="zh-CN"/>
        </w:rPr>
        <w:t xml:space="preserve">6. </w:t>
      </w:r>
      <w:r>
        <w:rPr>
          <w:rFonts w:ascii="Arial" w:hAnsi="Arial" w:cs="Arial" w:hint="eastAsia"/>
          <w:b/>
          <w:spacing w:val="-2"/>
          <w:kern w:val="2"/>
          <w:lang w:eastAsia="zh-CN"/>
        </w:rPr>
        <w:t>服务费：</w:t>
      </w:r>
    </w:p>
    <w:p w:rsidR="00257406" w:rsidRPr="001417B7" w:rsidRDefault="00257406" w:rsidP="004D671E">
      <w:pPr>
        <w:tabs>
          <w:tab w:val="center" w:pos="5400"/>
        </w:tabs>
        <w:suppressAutoHyphens/>
        <w:jc w:val="both"/>
        <w:rPr>
          <w:rFonts w:ascii="Arial" w:hAnsi="Arial" w:cs="Arial"/>
          <w:spacing w:val="-2"/>
          <w:kern w:val="2"/>
          <w:lang w:eastAsia="zh-CN"/>
          <w:rPrChange w:id="159" w:author="haiyan.xia" w:date="2011-03-09T09:50:00Z">
            <w:rPr>
              <w:rFonts w:ascii="Arial" w:hAnsi="Arial" w:cs="Arial"/>
              <w:spacing w:val="-2"/>
              <w:kern w:val="2"/>
              <w:highlight w:val="yellow"/>
              <w:lang w:eastAsia="zh-CN"/>
            </w:rPr>
          </w:rPrChange>
        </w:rPr>
      </w:pPr>
    </w:p>
    <w:p w:rsidR="00186D85" w:rsidRPr="001417B7" w:rsidRDefault="00723BC5" w:rsidP="00186D85">
      <w:pPr>
        <w:tabs>
          <w:tab w:val="center" w:pos="5400"/>
        </w:tabs>
        <w:suppressAutoHyphens/>
        <w:jc w:val="both"/>
        <w:rPr>
          <w:rFonts w:ascii="Arial" w:hAnsi="Arial" w:cs="Arial"/>
          <w:spacing w:val="-2"/>
          <w:kern w:val="2"/>
          <w:lang w:eastAsia="zh-CN"/>
        </w:rPr>
      </w:pPr>
      <w:r>
        <w:rPr>
          <w:rFonts w:ascii="Arial" w:hAnsi="Arial" w:cs="Arial" w:hint="eastAsia"/>
          <w:spacing w:val="-2"/>
          <w:kern w:val="2"/>
          <w:lang w:eastAsia="zh-CN"/>
        </w:rPr>
        <w:t>本服务附件</w:t>
      </w:r>
      <w:r>
        <w:rPr>
          <w:rFonts w:ascii="Arial" w:hAnsi="Arial" w:cs="Arial"/>
          <w:spacing w:val="-2"/>
          <w:kern w:val="2"/>
          <w:lang w:eastAsia="zh-CN"/>
        </w:rPr>
        <w:t>1</w:t>
      </w:r>
      <w:r>
        <w:rPr>
          <w:rFonts w:ascii="Arial" w:hAnsi="Arial" w:cs="Arial" w:hint="eastAsia"/>
          <w:spacing w:val="-2"/>
          <w:kern w:val="2"/>
          <w:lang w:eastAsia="zh-CN"/>
        </w:rPr>
        <w:t>下</w:t>
      </w:r>
      <w:r>
        <w:rPr>
          <w:rFonts w:ascii="Arial" w:hAnsi="Arial" w:cs="Arial"/>
          <w:spacing w:val="-2"/>
          <w:kern w:val="2"/>
          <w:lang w:eastAsia="zh-CN"/>
        </w:rPr>
        <w:t>SunGard</w:t>
      </w:r>
      <w:r>
        <w:rPr>
          <w:rFonts w:ascii="Arial" w:hAnsi="Arial" w:cs="Arial" w:hint="eastAsia"/>
          <w:spacing w:val="-2"/>
          <w:kern w:val="2"/>
          <w:lang w:eastAsia="zh-CN"/>
        </w:rPr>
        <w:t>所需支付的服务费总额为人民币</w:t>
      </w:r>
      <w:del w:id="160" w:author="haiyan.xia" w:date="2010-12-28T13:56:00Z">
        <w:r w:rsidR="001A5B52" w:rsidRPr="001A5B52">
          <w:rPr>
            <w:rFonts w:ascii="Arial" w:hAnsi="Arial" w:cs="Arial" w:hint="eastAsia"/>
            <w:spacing w:val="-2"/>
            <w:kern w:val="2"/>
            <w:lang w:eastAsia="zh-CN"/>
            <w:rPrChange w:id="161" w:author="haiyan.xia" w:date="2011-03-09T09:50:00Z">
              <w:rPr>
                <w:rFonts w:ascii="Arial" w:hAnsi="Arial" w:cs="Arial" w:hint="eastAsia"/>
                <w:b/>
                <w:spacing w:val="-2"/>
                <w:kern w:val="2"/>
                <w:highlight w:val="yellow"/>
                <w:u w:val="single"/>
                <w:lang w:eastAsia="zh-CN"/>
              </w:rPr>
            </w:rPrChange>
          </w:rPr>
          <w:delText>【</w:delText>
        </w:r>
        <w:r w:rsidR="001A5B52" w:rsidRPr="001A5B52">
          <w:rPr>
            <w:rFonts w:ascii="Arial" w:hAnsi="Arial" w:cs="Arial"/>
            <w:spacing w:val="-2"/>
            <w:kern w:val="2"/>
            <w:lang w:eastAsia="zh-CN"/>
            <w:rPrChange w:id="162" w:author="haiyan.xia" w:date="2011-03-09T09:50:00Z">
              <w:rPr>
                <w:rFonts w:ascii="Arial" w:hAnsi="Arial" w:cs="Arial"/>
                <w:b/>
                <w:spacing w:val="-2"/>
                <w:kern w:val="2"/>
                <w:highlight w:val="yellow"/>
                <w:u w:val="single"/>
                <w:lang w:eastAsia="zh-CN"/>
              </w:rPr>
            </w:rPrChange>
          </w:rPr>
          <w:delText xml:space="preserve">   </w:delText>
        </w:r>
        <w:r w:rsidR="001A5B52" w:rsidRPr="001A5B52">
          <w:rPr>
            <w:rFonts w:ascii="Arial" w:hAnsi="Arial" w:cs="Arial" w:hint="eastAsia"/>
            <w:spacing w:val="-2"/>
            <w:kern w:val="2"/>
            <w:lang w:eastAsia="zh-CN"/>
            <w:rPrChange w:id="163" w:author="haiyan.xia" w:date="2011-03-09T09:50:00Z">
              <w:rPr>
                <w:rFonts w:ascii="Arial" w:hAnsi="Arial" w:cs="Arial" w:hint="eastAsia"/>
                <w:b/>
                <w:spacing w:val="-2"/>
                <w:kern w:val="2"/>
                <w:highlight w:val="yellow"/>
                <w:u w:val="single"/>
                <w:lang w:eastAsia="zh-CN"/>
              </w:rPr>
            </w:rPrChange>
          </w:rPr>
          <w:delText>】</w:delText>
        </w:r>
      </w:del>
      <w:ins w:id="164" w:author="haiyan.xia" w:date="2010-12-28T13:56:00Z">
        <w:r w:rsidR="001A5B52" w:rsidRPr="001A5B52">
          <w:rPr>
            <w:rFonts w:ascii="Arial" w:hAnsi="Arial" w:cs="Arial" w:hint="eastAsia"/>
            <w:spacing w:val="-2"/>
            <w:kern w:val="2"/>
            <w:lang w:eastAsia="zh-CN"/>
            <w:rPrChange w:id="165" w:author="haiyan.xia" w:date="2011-03-09T09:50:00Z">
              <w:rPr>
                <w:rFonts w:ascii="Arial" w:hAnsi="Arial" w:cs="Arial" w:hint="eastAsia"/>
                <w:b/>
                <w:spacing w:val="-2"/>
                <w:kern w:val="2"/>
                <w:highlight w:val="yellow"/>
                <w:u w:val="single"/>
                <w:lang w:eastAsia="zh-CN"/>
              </w:rPr>
            </w:rPrChange>
          </w:rPr>
          <w:t>【叁</w:t>
        </w:r>
        <w:del w:id="166" w:author="Haiyu.Peng" w:date="2011-04-12T11:59:00Z">
          <w:r w:rsidR="001A5B52" w:rsidRPr="001A5B52">
            <w:rPr>
              <w:rFonts w:ascii="Arial" w:hAnsi="Arial" w:cs="Arial" w:hint="eastAsia"/>
              <w:spacing w:val="-2"/>
              <w:kern w:val="2"/>
              <w:lang w:eastAsia="zh-CN"/>
              <w:rPrChange w:id="167" w:author="haiyan.xia" w:date="2011-03-09T09:50:00Z">
                <w:rPr>
                  <w:rFonts w:ascii="Arial" w:hAnsi="Arial" w:cs="Arial" w:hint="eastAsia"/>
                  <w:b/>
                  <w:spacing w:val="-2"/>
                  <w:kern w:val="2"/>
                  <w:highlight w:val="yellow"/>
                  <w:u w:val="single"/>
                  <w:lang w:eastAsia="zh-CN"/>
                </w:rPr>
              </w:rPrChange>
            </w:rPr>
            <w:delText>拾</w:delText>
          </w:r>
        </w:del>
      </w:ins>
      <w:ins w:id="168" w:author="haiyan.xia" w:date="2011-02-28T15:13:00Z">
        <w:del w:id="169" w:author="Haiyu.Peng" w:date="2011-04-12T11:59:00Z">
          <w:r w:rsidR="001A5B52" w:rsidRPr="001A5B52">
            <w:rPr>
              <w:rFonts w:ascii="Arial" w:hAnsi="Arial" w:cs="Arial" w:hint="eastAsia"/>
              <w:spacing w:val="-2"/>
              <w:kern w:val="2"/>
              <w:lang w:eastAsia="zh-CN"/>
              <w:rPrChange w:id="170" w:author="haiyan.xia" w:date="2011-03-09T09:50:00Z">
                <w:rPr>
                  <w:rFonts w:ascii="Arial" w:hAnsi="Arial" w:cs="Arial" w:hint="eastAsia"/>
                  <w:b/>
                  <w:spacing w:val="-2"/>
                  <w:kern w:val="2"/>
                  <w:highlight w:val="yellow"/>
                  <w:u w:val="single"/>
                  <w:lang w:eastAsia="zh-CN"/>
                </w:rPr>
              </w:rPrChange>
            </w:rPr>
            <w:delText>肆</w:delText>
          </w:r>
        </w:del>
      </w:ins>
      <w:ins w:id="171" w:author="haiyan.xia" w:date="2010-12-28T13:56:00Z">
        <w:r w:rsidR="001A5B52" w:rsidRPr="001A5B52">
          <w:rPr>
            <w:rFonts w:ascii="Arial" w:hAnsi="Arial" w:cs="Arial" w:hint="eastAsia"/>
            <w:spacing w:val="-2"/>
            <w:kern w:val="2"/>
            <w:lang w:eastAsia="zh-CN"/>
            <w:rPrChange w:id="172" w:author="haiyan.xia" w:date="2011-03-09T09:50:00Z">
              <w:rPr>
                <w:rFonts w:ascii="Arial" w:hAnsi="Arial" w:cs="Arial" w:hint="eastAsia"/>
                <w:b/>
                <w:spacing w:val="-2"/>
                <w:kern w:val="2"/>
                <w:highlight w:val="yellow"/>
                <w:u w:val="single"/>
                <w:lang w:eastAsia="zh-CN"/>
              </w:rPr>
            </w:rPrChange>
          </w:rPr>
          <w:t>万</w:t>
        </w:r>
      </w:ins>
      <w:ins w:id="173" w:author="Haiyu.Peng" w:date="2011-04-12T12:02:00Z">
        <w:r w:rsidR="00120F1A" w:rsidRPr="000E7508">
          <w:rPr>
            <w:rFonts w:ascii="Arial" w:hAnsi="Arial" w:cs="Arial" w:hint="eastAsia"/>
            <w:spacing w:val="-2"/>
            <w:kern w:val="2"/>
            <w:lang w:eastAsia="zh-CN"/>
          </w:rPr>
          <w:t>叁</w:t>
        </w:r>
      </w:ins>
      <w:ins w:id="174" w:author="haiyan.xia" w:date="2011-02-28T15:13:00Z">
        <w:del w:id="175" w:author="Haiyu.Peng" w:date="2011-04-12T11:59:00Z">
          <w:r w:rsidR="001A5B52" w:rsidRPr="001A5B52">
            <w:rPr>
              <w:rFonts w:ascii="Arial" w:hAnsi="Arial" w:cs="Arial" w:hint="eastAsia"/>
              <w:spacing w:val="-2"/>
              <w:kern w:val="2"/>
              <w:lang w:eastAsia="zh-CN"/>
              <w:rPrChange w:id="176" w:author="haiyan.xia" w:date="2011-03-09T09:50:00Z">
                <w:rPr>
                  <w:rFonts w:ascii="Arial" w:hAnsi="Arial" w:cs="Arial" w:hint="eastAsia"/>
                  <w:b/>
                  <w:spacing w:val="-2"/>
                  <w:kern w:val="2"/>
                  <w:highlight w:val="yellow"/>
                  <w:u w:val="single"/>
                  <w:lang w:eastAsia="zh-CN"/>
                </w:rPr>
              </w:rPrChange>
            </w:rPr>
            <w:delText>肆</w:delText>
          </w:r>
        </w:del>
      </w:ins>
      <w:ins w:id="177" w:author="haiyan.xia" w:date="2010-12-28T13:56:00Z">
        <w:r w:rsidR="001A5B52" w:rsidRPr="001A5B52">
          <w:rPr>
            <w:rFonts w:ascii="Arial" w:hAnsi="Arial" w:cs="Arial" w:hint="eastAsia"/>
            <w:spacing w:val="-2"/>
            <w:kern w:val="2"/>
            <w:lang w:eastAsia="zh-CN"/>
            <w:rPrChange w:id="178" w:author="haiyan.xia" w:date="2011-03-09T09:50:00Z">
              <w:rPr>
                <w:rFonts w:ascii="Arial" w:hAnsi="Arial" w:cs="Arial" w:hint="eastAsia"/>
                <w:b/>
                <w:spacing w:val="-2"/>
                <w:kern w:val="2"/>
                <w:highlight w:val="yellow"/>
                <w:u w:val="single"/>
                <w:lang w:eastAsia="zh-CN"/>
              </w:rPr>
            </w:rPrChange>
          </w:rPr>
          <w:t>仟</w:t>
        </w:r>
      </w:ins>
      <w:ins w:id="179" w:author="Haiyu.Peng" w:date="2011-04-12T12:02:00Z">
        <w:r w:rsidR="00120F1A">
          <w:rPr>
            <w:rFonts w:ascii="Arial" w:hAnsi="Arial" w:cs="Arial" w:hint="eastAsia"/>
            <w:spacing w:val="-2"/>
            <w:kern w:val="2"/>
            <w:lang w:eastAsia="zh-CN"/>
          </w:rPr>
          <w:t>伍佰</w:t>
        </w:r>
      </w:ins>
      <w:ins w:id="180" w:author="haiyan.xia" w:date="2010-12-28T13:56:00Z">
        <w:del w:id="181" w:author="Haiyu.Peng" w:date="2011-04-12T11:59:00Z">
          <w:r w:rsidR="001A5B52" w:rsidRPr="001A5B52">
            <w:rPr>
              <w:rFonts w:ascii="Arial" w:hAnsi="Arial" w:cs="Arial" w:hint="eastAsia"/>
              <w:spacing w:val="-2"/>
              <w:kern w:val="2"/>
              <w:lang w:eastAsia="zh-CN"/>
              <w:rPrChange w:id="182" w:author="haiyan.xia" w:date="2011-03-09T09:50:00Z">
                <w:rPr>
                  <w:rFonts w:ascii="Arial" w:hAnsi="Arial" w:cs="Arial" w:hint="eastAsia"/>
                  <w:b/>
                  <w:spacing w:val="-2"/>
                  <w:kern w:val="2"/>
                  <w:highlight w:val="yellow"/>
                  <w:u w:val="single"/>
                  <w:lang w:eastAsia="zh-CN"/>
                </w:rPr>
              </w:rPrChange>
            </w:rPr>
            <w:delText>叁佰</w:delText>
          </w:r>
        </w:del>
      </w:ins>
      <w:ins w:id="183" w:author="haiyan.xia" w:date="2011-02-28T15:14:00Z">
        <w:del w:id="184" w:author="Haiyu.Peng" w:date="2011-04-12T11:59:00Z">
          <w:r w:rsidR="001A5B52" w:rsidRPr="001A5B52">
            <w:rPr>
              <w:rFonts w:ascii="Arial" w:hAnsi="Arial" w:cs="Arial" w:hint="eastAsia"/>
              <w:spacing w:val="-2"/>
              <w:kern w:val="2"/>
              <w:lang w:eastAsia="zh-CN"/>
              <w:rPrChange w:id="185" w:author="haiyan.xia" w:date="2011-03-09T09:50:00Z">
                <w:rPr>
                  <w:rFonts w:ascii="Arial" w:hAnsi="Arial" w:cs="Arial" w:hint="eastAsia"/>
                  <w:b/>
                  <w:spacing w:val="-2"/>
                  <w:kern w:val="2"/>
                  <w:highlight w:val="yellow"/>
                  <w:u w:val="single"/>
                  <w:lang w:eastAsia="zh-CN"/>
                </w:rPr>
              </w:rPrChange>
            </w:rPr>
            <w:delText>玖</w:delText>
          </w:r>
        </w:del>
      </w:ins>
      <w:ins w:id="186" w:author="haiyan.xia" w:date="2010-12-28T13:56:00Z">
        <w:del w:id="187" w:author="Haiyu.Peng" w:date="2011-04-12T11:59:00Z">
          <w:r w:rsidR="001A5B52" w:rsidRPr="001A5B52">
            <w:rPr>
              <w:rFonts w:ascii="Arial" w:hAnsi="Arial" w:cs="Arial" w:hint="eastAsia"/>
              <w:spacing w:val="-2"/>
              <w:kern w:val="2"/>
              <w:lang w:eastAsia="zh-CN"/>
              <w:rPrChange w:id="188" w:author="haiyan.xia" w:date="2011-03-09T09:50:00Z">
                <w:rPr>
                  <w:rFonts w:ascii="Arial" w:hAnsi="Arial" w:cs="Arial" w:hint="eastAsia"/>
                  <w:b/>
                  <w:spacing w:val="-2"/>
                  <w:kern w:val="2"/>
                  <w:highlight w:val="yellow"/>
                  <w:u w:val="single"/>
                  <w:lang w:eastAsia="zh-CN"/>
                </w:rPr>
              </w:rPrChange>
            </w:rPr>
            <w:delText>拾</w:delText>
          </w:r>
        </w:del>
        <w:r w:rsidR="001A5B52" w:rsidRPr="001A5B52">
          <w:rPr>
            <w:rFonts w:ascii="Arial" w:hAnsi="Arial" w:cs="Arial" w:hint="eastAsia"/>
            <w:spacing w:val="-2"/>
            <w:kern w:val="2"/>
            <w:lang w:eastAsia="zh-CN"/>
            <w:rPrChange w:id="189" w:author="haiyan.xia" w:date="2011-03-09T09:50:00Z">
              <w:rPr>
                <w:rFonts w:ascii="Arial" w:hAnsi="Arial" w:cs="Arial" w:hint="eastAsia"/>
                <w:b/>
                <w:spacing w:val="-2"/>
                <w:kern w:val="2"/>
                <w:highlight w:val="yellow"/>
                <w:u w:val="single"/>
                <w:lang w:eastAsia="zh-CN"/>
              </w:rPr>
            </w:rPrChange>
          </w:rPr>
          <w:t>元整】</w:t>
        </w:r>
      </w:ins>
      <w:r w:rsidR="001A5B52" w:rsidRPr="001A5B52">
        <w:rPr>
          <w:rFonts w:ascii="Arial" w:hAnsi="Arial" w:cs="Arial" w:hint="eastAsia"/>
          <w:spacing w:val="-2"/>
          <w:kern w:val="2"/>
          <w:lang w:eastAsia="zh-CN"/>
          <w:rPrChange w:id="190" w:author="haiyan.xia" w:date="2011-03-09T09:50:00Z">
            <w:rPr>
              <w:rFonts w:ascii="Arial" w:hAnsi="Arial" w:cs="Arial" w:hint="eastAsia"/>
              <w:b/>
              <w:spacing w:val="-2"/>
              <w:kern w:val="2"/>
              <w:highlight w:val="yellow"/>
              <w:u w:val="single"/>
              <w:lang w:eastAsia="zh-CN"/>
            </w:rPr>
          </w:rPrChange>
        </w:rPr>
        <w:t>（</w:t>
      </w:r>
      <w:r w:rsidR="001A5B52" w:rsidRPr="001A5B52">
        <w:rPr>
          <w:rFonts w:ascii="Arial" w:hAnsi="Arial" w:cs="Arial"/>
          <w:spacing w:val="-2"/>
          <w:kern w:val="2"/>
          <w:lang w:eastAsia="zh-CN"/>
          <w:rPrChange w:id="191" w:author="haiyan.xia" w:date="2011-03-09T09:50:00Z">
            <w:rPr>
              <w:rFonts w:ascii="Arial" w:hAnsi="Arial" w:cs="Arial"/>
              <w:b/>
              <w:spacing w:val="-2"/>
              <w:kern w:val="2"/>
              <w:highlight w:val="yellow"/>
              <w:u w:val="single"/>
              <w:lang w:eastAsia="zh-CN"/>
            </w:rPr>
          </w:rPrChange>
        </w:rPr>
        <w:t>RMB</w:t>
      </w:r>
      <w:r w:rsidR="001A5B52" w:rsidRPr="001A5B52">
        <w:rPr>
          <w:rFonts w:ascii="Arial" w:hAnsi="Arial" w:cs="Arial" w:hint="eastAsia"/>
          <w:spacing w:val="-2"/>
          <w:kern w:val="2"/>
          <w:lang w:eastAsia="zh-CN"/>
          <w:rPrChange w:id="192" w:author="haiyan.xia" w:date="2011-03-09T09:50:00Z">
            <w:rPr>
              <w:rFonts w:ascii="Arial" w:hAnsi="Arial" w:cs="Arial" w:hint="eastAsia"/>
              <w:b/>
              <w:spacing w:val="-2"/>
              <w:kern w:val="2"/>
              <w:highlight w:val="yellow"/>
              <w:u w:val="single"/>
              <w:lang w:eastAsia="zh-CN"/>
            </w:rPr>
          </w:rPrChange>
        </w:rPr>
        <w:t>【</w:t>
      </w:r>
      <w:del w:id="193" w:author="haiyan.xia" w:date="2010-12-28T13:56:00Z">
        <w:r w:rsidR="001A5B52" w:rsidRPr="001A5B52">
          <w:rPr>
            <w:rFonts w:ascii="Arial" w:hAnsi="Arial" w:cs="Arial"/>
            <w:spacing w:val="-2"/>
            <w:kern w:val="2"/>
            <w:lang w:eastAsia="zh-CN"/>
            <w:rPrChange w:id="194" w:author="haiyan.xia" w:date="2011-03-09T09:50:00Z">
              <w:rPr>
                <w:rFonts w:ascii="Arial" w:hAnsi="Arial" w:cs="Arial"/>
                <w:b/>
                <w:spacing w:val="-2"/>
                <w:kern w:val="2"/>
                <w:highlight w:val="yellow"/>
                <w:u w:val="single"/>
                <w:lang w:eastAsia="zh-CN"/>
              </w:rPr>
            </w:rPrChange>
          </w:rPr>
          <w:delText xml:space="preserve">   </w:delText>
        </w:r>
      </w:del>
      <w:ins w:id="195" w:author="haiyan.xia" w:date="2010-12-28T13:56:00Z">
        <w:r w:rsidR="001A5B52" w:rsidRPr="001A5B52">
          <w:rPr>
            <w:rFonts w:ascii="Arial" w:hAnsi="Arial" w:cs="Arial"/>
            <w:spacing w:val="-2"/>
            <w:kern w:val="2"/>
            <w:lang w:eastAsia="zh-CN"/>
            <w:rPrChange w:id="196" w:author="haiyan.xia" w:date="2011-03-09T09:50:00Z">
              <w:rPr>
                <w:rFonts w:ascii="Arial" w:hAnsi="Arial" w:cs="Arial"/>
                <w:b/>
                <w:spacing w:val="-2"/>
                <w:kern w:val="2"/>
                <w:highlight w:val="yellow"/>
                <w:u w:val="single"/>
                <w:lang w:eastAsia="zh-CN"/>
              </w:rPr>
            </w:rPrChange>
          </w:rPr>
          <w:t>3</w:t>
        </w:r>
      </w:ins>
      <w:ins w:id="197" w:author="haiyan.xia" w:date="2011-02-28T15:13:00Z">
        <w:del w:id="198" w:author="Haiyu.Peng" w:date="2011-04-12T11:59:00Z">
          <w:r w:rsidR="001A5B52" w:rsidRPr="001A5B52">
            <w:rPr>
              <w:rFonts w:ascii="Arial" w:hAnsi="Arial" w:cs="Arial"/>
              <w:spacing w:val="-2"/>
              <w:kern w:val="2"/>
              <w:lang w:eastAsia="zh-CN"/>
              <w:rPrChange w:id="199" w:author="haiyan.xia" w:date="2011-03-09T09:50:00Z">
                <w:rPr>
                  <w:rFonts w:ascii="Arial" w:hAnsi="Arial" w:cs="Arial"/>
                  <w:b/>
                  <w:spacing w:val="-2"/>
                  <w:kern w:val="2"/>
                  <w:highlight w:val="yellow"/>
                  <w:u w:val="single"/>
                  <w:lang w:eastAsia="zh-CN"/>
                </w:rPr>
              </w:rPrChange>
            </w:rPr>
            <w:delText>44,390</w:delText>
          </w:r>
        </w:del>
      </w:ins>
      <w:ins w:id="200" w:author="Haiyu.Peng" w:date="2011-04-12T12:02:00Z">
        <w:r w:rsidR="00120F1A">
          <w:rPr>
            <w:rFonts w:ascii="Arial" w:hAnsi="Arial" w:cs="Arial" w:hint="eastAsia"/>
            <w:spacing w:val="-2"/>
            <w:kern w:val="2"/>
            <w:lang w:eastAsia="zh-CN"/>
          </w:rPr>
          <w:t>3</w:t>
        </w:r>
      </w:ins>
      <w:ins w:id="201" w:author="Haiyu.Peng" w:date="2011-04-12T12:18:00Z">
        <w:r w:rsidR="00411FC3">
          <w:rPr>
            <w:rFonts w:ascii="Arial" w:hAnsi="Arial" w:cs="Arial" w:hint="eastAsia"/>
            <w:spacing w:val="-2"/>
            <w:kern w:val="2"/>
            <w:lang w:eastAsia="zh-CN"/>
          </w:rPr>
          <w:t>,</w:t>
        </w:r>
      </w:ins>
      <w:ins w:id="202" w:author="Haiyu.Peng" w:date="2011-04-12T12:02:00Z">
        <w:r w:rsidR="00120F1A">
          <w:rPr>
            <w:rFonts w:ascii="Arial" w:hAnsi="Arial" w:cs="Arial" w:hint="eastAsia"/>
            <w:spacing w:val="-2"/>
            <w:kern w:val="2"/>
            <w:lang w:eastAsia="zh-CN"/>
          </w:rPr>
          <w:t>5</w:t>
        </w:r>
      </w:ins>
      <w:ins w:id="203" w:author="Haiyu.Peng" w:date="2011-04-12T11:59:00Z">
        <w:r w:rsidR="00120F1A">
          <w:rPr>
            <w:rFonts w:ascii="Arial" w:hAnsi="Arial" w:cs="Arial" w:hint="eastAsia"/>
            <w:spacing w:val="-2"/>
            <w:kern w:val="2"/>
            <w:lang w:eastAsia="zh-CN"/>
          </w:rPr>
          <w:t>00</w:t>
        </w:r>
      </w:ins>
      <w:ins w:id="204" w:author="haiyan.xia" w:date="2011-02-28T15:13:00Z">
        <w:r w:rsidR="001A5B52" w:rsidRPr="001A5B52">
          <w:rPr>
            <w:rFonts w:ascii="Arial" w:hAnsi="Arial" w:cs="Arial"/>
            <w:spacing w:val="-2"/>
            <w:kern w:val="2"/>
            <w:lang w:eastAsia="zh-CN"/>
            <w:rPrChange w:id="205" w:author="haiyan.xia" w:date="2011-03-09T09:50:00Z">
              <w:rPr>
                <w:rFonts w:ascii="Arial" w:hAnsi="Arial" w:cs="Arial"/>
                <w:b/>
                <w:spacing w:val="-2"/>
                <w:kern w:val="2"/>
                <w:highlight w:val="yellow"/>
                <w:u w:val="single"/>
                <w:lang w:eastAsia="zh-CN"/>
              </w:rPr>
            </w:rPrChange>
          </w:rPr>
          <w:t>.00</w:t>
        </w:r>
      </w:ins>
      <w:r w:rsidR="001A5B52" w:rsidRPr="001A5B52">
        <w:rPr>
          <w:rFonts w:ascii="Arial" w:hAnsi="Arial" w:cs="Arial" w:hint="eastAsia"/>
          <w:spacing w:val="-2"/>
          <w:kern w:val="2"/>
          <w:lang w:eastAsia="zh-CN"/>
          <w:rPrChange w:id="206" w:author="haiyan.xia" w:date="2011-03-09T09:50:00Z">
            <w:rPr>
              <w:rFonts w:ascii="Arial" w:hAnsi="Arial" w:cs="Arial" w:hint="eastAsia"/>
              <w:b/>
              <w:spacing w:val="-2"/>
              <w:kern w:val="2"/>
              <w:highlight w:val="yellow"/>
              <w:u w:val="single"/>
              <w:lang w:eastAsia="zh-CN"/>
            </w:rPr>
          </w:rPrChange>
        </w:rPr>
        <w:t>】），该服务费为固定价格，包含分包</w:t>
      </w:r>
      <w:r>
        <w:rPr>
          <w:rFonts w:ascii="Arial" w:hAnsi="Arial" w:cs="Arial" w:hint="eastAsia"/>
          <w:spacing w:val="-2"/>
          <w:kern w:val="2"/>
          <w:lang w:eastAsia="zh-CN"/>
        </w:rPr>
        <w:t>商履行本服务附件</w:t>
      </w:r>
      <w:r>
        <w:rPr>
          <w:rFonts w:ascii="Arial" w:hAnsi="Arial" w:cs="Arial"/>
          <w:spacing w:val="-2"/>
          <w:kern w:val="2"/>
          <w:lang w:eastAsia="zh-CN"/>
        </w:rPr>
        <w:t>1</w:t>
      </w:r>
      <w:r>
        <w:rPr>
          <w:rFonts w:ascii="Arial" w:hAnsi="Arial" w:cs="Arial" w:hint="eastAsia"/>
          <w:spacing w:val="-2"/>
          <w:kern w:val="2"/>
          <w:lang w:eastAsia="zh-CN"/>
        </w:rPr>
        <w:t>下各项服务的一切费用、税费、加班费、差旅费等。除此之外，</w:t>
      </w:r>
      <w:r>
        <w:rPr>
          <w:rFonts w:ascii="Arial" w:hAnsi="Arial" w:cs="Arial"/>
          <w:spacing w:val="-2"/>
          <w:kern w:val="2"/>
          <w:lang w:eastAsia="zh-CN"/>
        </w:rPr>
        <w:t>SunGard</w:t>
      </w:r>
      <w:r>
        <w:rPr>
          <w:rFonts w:ascii="Arial" w:hAnsi="Arial" w:cs="Arial" w:hint="eastAsia"/>
          <w:spacing w:val="-2"/>
          <w:kern w:val="2"/>
          <w:lang w:eastAsia="zh-CN"/>
        </w:rPr>
        <w:t>就本服务附件</w:t>
      </w:r>
      <w:r>
        <w:rPr>
          <w:rFonts w:ascii="Arial" w:hAnsi="Arial" w:cs="Arial"/>
          <w:spacing w:val="-2"/>
          <w:kern w:val="2"/>
          <w:lang w:eastAsia="zh-CN"/>
        </w:rPr>
        <w:t>1</w:t>
      </w:r>
      <w:r>
        <w:rPr>
          <w:rFonts w:ascii="Arial" w:hAnsi="Arial" w:cs="Arial" w:hint="eastAsia"/>
          <w:spacing w:val="-2"/>
          <w:kern w:val="2"/>
          <w:lang w:eastAsia="zh-CN"/>
        </w:rPr>
        <w:t>下约定的各项服务无义务向分包商和</w:t>
      </w:r>
      <w:r>
        <w:rPr>
          <w:rFonts w:ascii="Arial" w:hAnsi="Arial" w:cs="Arial"/>
          <w:spacing w:val="-2"/>
          <w:kern w:val="2"/>
          <w:lang w:eastAsia="zh-CN"/>
        </w:rPr>
        <w:t>/</w:t>
      </w:r>
      <w:r>
        <w:rPr>
          <w:rFonts w:ascii="Arial" w:hAnsi="Arial" w:cs="Arial" w:hint="eastAsia"/>
          <w:spacing w:val="-2"/>
          <w:kern w:val="2"/>
          <w:lang w:eastAsia="zh-CN"/>
        </w:rPr>
        <w:t>或其他方支付任何费用，如若发生，由分包商承担。</w:t>
      </w:r>
    </w:p>
    <w:p w:rsidR="001A5B52" w:rsidRPr="001A5B52" w:rsidRDefault="001A5B52" w:rsidP="001A5B52">
      <w:pPr>
        <w:pStyle w:val="ac"/>
        <w:rPr>
          <w:rFonts w:ascii="宋体" w:hAnsi="宋体"/>
          <w:sz w:val="21"/>
          <w:lang w:eastAsia="zh-CN"/>
          <w:rPrChange w:id="207" w:author="haiyan.xia" w:date="2011-03-09T09:50:00Z">
            <w:rPr>
              <w:rFonts w:ascii="Arial" w:hAnsi="Arial"/>
              <w:b/>
              <w:spacing w:val="-2"/>
              <w:kern w:val="2"/>
            </w:rPr>
          </w:rPrChange>
        </w:rPr>
        <w:pPrChange w:id="208" w:author="haiyan.xia" w:date="2010-12-28T13:56:00Z">
          <w:pPr>
            <w:tabs>
              <w:tab w:val="left" w:pos="2880"/>
              <w:tab w:val="right" w:pos="5256"/>
              <w:tab w:val="left" w:pos="5760"/>
              <w:tab w:val="left" w:pos="7776"/>
            </w:tabs>
            <w:suppressAutoHyphens/>
            <w:jc w:val="both"/>
          </w:pPr>
        </w:pPrChange>
      </w:pPr>
    </w:p>
    <w:p w:rsidR="00186D85" w:rsidRPr="001417B7" w:rsidRDefault="00723BC5" w:rsidP="00186D85">
      <w:pPr>
        <w:pStyle w:val="ac"/>
        <w:rPr>
          <w:del w:id="209" w:author="haiyan.xia" w:date="2010-12-28T13:56:00Z"/>
          <w:rFonts w:ascii="Arial" w:hAnsi="Arial" w:cs="Arial"/>
          <w:spacing w:val="-2"/>
          <w:kern w:val="2"/>
          <w:sz w:val="22"/>
          <w:lang w:eastAsia="zh-CN"/>
          <w:rPrChange w:id="210" w:author="haiyan.xia" w:date="2011-03-09T09:50:00Z">
            <w:rPr>
              <w:del w:id="211" w:author="haiyan.xia" w:date="2010-12-28T13:56:00Z"/>
              <w:rFonts w:ascii="宋体" w:hAnsi="宋体"/>
              <w:sz w:val="21"/>
              <w:szCs w:val="21"/>
              <w:lang w:eastAsia="zh-CN"/>
            </w:rPr>
          </w:rPrChange>
        </w:rPr>
      </w:pPr>
      <w:del w:id="212" w:author="haiyan.xia" w:date="2010-12-28T13:56:00Z">
        <w:r>
          <w:rPr>
            <w:rFonts w:ascii="宋体" w:hAnsi="宋体" w:hint="eastAsia"/>
            <w:sz w:val="21"/>
            <w:szCs w:val="21"/>
            <w:lang w:eastAsia="zh-CN"/>
          </w:rPr>
          <w:delText>尽管本协议中有不同规定，在分包商无违反本协议及</w:delText>
        </w:r>
      </w:del>
      <w:ins w:id="213" w:author="haiyan.xia" w:date="2010-12-28T13:56:00Z">
        <w:r>
          <w:rPr>
            <w:rFonts w:ascii="Arial" w:hAnsi="Arial" w:cs="Arial"/>
            <w:spacing w:val="-2"/>
            <w:kern w:val="2"/>
            <w:lang w:eastAsia="zh-CN"/>
          </w:rPr>
          <w:t>1</w:t>
        </w:r>
        <w:r>
          <w:rPr>
            <w:rFonts w:ascii="Arial" w:hAnsi="Arial" w:cs="Arial" w:hint="eastAsia"/>
            <w:spacing w:val="-2"/>
            <w:kern w:val="2"/>
            <w:lang w:eastAsia="zh-CN"/>
          </w:rPr>
          <w:t>、第一笔付款：即</w:t>
        </w:r>
      </w:ins>
      <w:r w:rsidR="001A5B52" w:rsidRPr="001A5B52">
        <w:rPr>
          <w:rFonts w:ascii="Arial" w:hAnsi="Arial" w:cs="Arial" w:hint="eastAsia"/>
          <w:snapToGrid w:val="0"/>
          <w:spacing w:val="-2"/>
          <w:kern w:val="2"/>
          <w:sz w:val="22"/>
          <w:lang w:eastAsia="zh-CN"/>
          <w:rPrChange w:id="214" w:author="haiyan.xia" w:date="2011-03-09T09:50:00Z">
            <w:rPr>
              <w:rFonts w:ascii="宋体" w:hAnsi="宋体" w:hint="eastAsia"/>
              <w:b/>
              <w:sz w:val="21"/>
              <w:u w:val="single"/>
            </w:rPr>
          </w:rPrChange>
        </w:rPr>
        <w:t>本服务</w:t>
      </w:r>
      <w:del w:id="215" w:author="haiyan.xia" w:date="2010-12-28T13:56:00Z">
        <w:r w:rsidR="001A5B52" w:rsidRPr="001A5B52">
          <w:rPr>
            <w:rFonts w:ascii="Arial" w:hAnsi="Arial" w:cs="Arial" w:hint="eastAsia"/>
            <w:spacing w:val="-2"/>
            <w:kern w:val="2"/>
            <w:sz w:val="22"/>
            <w:lang w:eastAsia="zh-CN"/>
            <w:rPrChange w:id="216" w:author="haiyan.xia" w:date="2011-03-09T09:50:00Z">
              <w:rPr>
                <w:rFonts w:ascii="宋体" w:hAnsi="宋体" w:hint="eastAsia"/>
                <w:b/>
                <w:sz w:val="21"/>
                <w:szCs w:val="21"/>
                <w:u w:val="single"/>
                <w:lang w:eastAsia="zh-CN"/>
              </w:rPr>
            </w:rPrChange>
          </w:rPr>
          <w:delText>附件</w:delText>
        </w:r>
        <w:r w:rsidR="001A5B52" w:rsidRPr="001A5B52">
          <w:rPr>
            <w:rFonts w:ascii="Arial" w:hAnsi="Arial" w:cs="Arial"/>
            <w:spacing w:val="-2"/>
            <w:kern w:val="2"/>
            <w:sz w:val="22"/>
            <w:lang w:eastAsia="zh-CN"/>
            <w:rPrChange w:id="217" w:author="haiyan.xia" w:date="2011-03-09T09:50:00Z">
              <w:rPr>
                <w:rFonts w:ascii="宋体" w:hAnsi="宋体"/>
                <w:b/>
                <w:sz w:val="21"/>
                <w:szCs w:val="21"/>
                <w:u w:val="single"/>
                <w:lang w:eastAsia="zh-CN"/>
              </w:rPr>
            </w:rPrChange>
          </w:rPr>
          <w:delText>1</w:delText>
        </w:r>
      </w:del>
      <w:ins w:id="218" w:author="haiyan.xia" w:date="2010-12-28T13:56:00Z">
        <w:r>
          <w:rPr>
            <w:rFonts w:ascii="Arial" w:hAnsi="Arial" w:cs="Arial" w:hint="eastAsia"/>
            <w:spacing w:val="-2"/>
            <w:kern w:val="2"/>
            <w:lang w:eastAsia="zh-CN"/>
          </w:rPr>
          <w:t>协议总价</w:t>
        </w:r>
      </w:ins>
      <w:r w:rsidR="001A5B52" w:rsidRPr="001A5B52">
        <w:rPr>
          <w:rFonts w:ascii="Arial" w:hAnsi="Arial" w:cs="Arial" w:hint="eastAsia"/>
          <w:snapToGrid w:val="0"/>
          <w:spacing w:val="-2"/>
          <w:kern w:val="2"/>
          <w:sz w:val="22"/>
          <w:lang w:eastAsia="zh-CN"/>
          <w:rPrChange w:id="219" w:author="haiyan.xia" w:date="2011-03-09T09:50:00Z">
            <w:rPr>
              <w:rFonts w:ascii="宋体" w:hAnsi="宋体" w:hint="eastAsia"/>
              <w:b/>
              <w:sz w:val="21"/>
              <w:u w:val="single"/>
            </w:rPr>
          </w:rPrChange>
        </w:rPr>
        <w:t>的</w:t>
      </w:r>
      <w:del w:id="220" w:author="haiyan.xia" w:date="2010-12-28T13:56:00Z">
        <w:r w:rsidR="001A5B52" w:rsidRPr="001A5B52">
          <w:rPr>
            <w:rFonts w:ascii="Arial" w:hAnsi="Arial" w:cs="Arial" w:hint="eastAsia"/>
            <w:spacing w:val="-2"/>
            <w:kern w:val="2"/>
            <w:sz w:val="22"/>
            <w:lang w:eastAsia="zh-CN"/>
            <w:rPrChange w:id="221" w:author="haiyan.xia" w:date="2011-03-09T09:50:00Z">
              <w:rPr>
                <w:rFonts w:ascii="宋体" w:hAnsi="宋体" w:hint="eastAsia"/>
                <w:b/>
                <w:sz w:val="21"/>
                <w:szCs w:val="21"/>
                <w:u w:val="single"/>
                <w:lang w:eastAsia="zh-CN"/>
              </w:rPr>
            </w:rPrChange>
          </w:rPr>
          <w:delText>情况下，</w:delText>
        </w:r>
      </w:del>
      <w:ins w:id="222" w:author="haiyan.xia" w:date="2010-12-28T13:56:00Z">
        <w:r>
          <w:rPr>
            <w:rFonts w:ascii="Arial" w:hAnsi="Arial" w:cs="Arial" w:hint="eastAsia"/>
            <w:spacing w:val="-2"/>
            <w:kern w:val="2"/>
            <w:lang w:eastAsia="zh-CN"/>
          </w:rPr>
          <w:t>【</w:t>
        </w:r>
        <w:r>
          <w:rPr>
            <w:rFonts w:ascii="Arial" w:hAnsi="Arial" w:cs="Arial"/>
            <w:spacing w:val="-2"/>
            <w:kern w:val="2"/>
            <w:lang w:eastAsia="zh-CN"/>
          </w:rPr>
          <w:t xml:space="preserve"> </w:t>
        </w:r>
        <w:del w:id="223" w:author="Haiyu.Peng" w:date="2011-04-12T12:02:00Z">
          <w:r w:rsidDel="00A3055D">
            <w:rPr>
              <w:rFonts w:ascii="Arial" w:hAnsi="Arial" w:cs="Arial"/>
              <w:spacing w:val="-2"/>
              <w:kern w:val="2"/>
              <w:lang w:eastAsia="zh-CN"/>
            </w:rPr>
            <w:delText>25</w:delText>
          </w:r>
        </w:del>
      </w:ins>
      <w:ins w:id="224" w:author="Haiyu.Peng" w:date="2011-04-12T12:21:00Z">
        <w:r w:rsidR="00411FC3">
          <w:rPr>
            <w:rFonts w:ascii="Arial" w:hAnsi="Arial" w:cs="Arial" w:hint="eastAsia"/>
            <w:spacing w:val="-2"/>
            <w:kern w:val="2"/>
            <w:lang w:eastAsia="zh-CN"/>
          </w:rPr>
          <w:t>7</w:t>
        </w:r>
      </w:ins>
      <w:ins w:id="225" w:author="Haiyu.Peng" w:date="2011-04-12T12:02:00Z">
        <w:r w:rsidR="00A3055D">
          <w:rPr>
            <w:rFonts w:ascii="Arial" w:hAnsi="Arial" w:cs="Arial" w:hint="eastAsia"/>
            <w:spacing w:val="-2"/>
            <w:kern w:val="2"/>
            <w:lang w:eastAsia="zh-CN"/>
          </w:rPr>
          <w:t>0</w:t>
        </w:r>
      </w:ins>
      <w:ins w:id="226" w:author="haiyan.xia" w:date="2010-12-28T13:56:00Z">
        <w:r>
          <w:rPr>
            <w:rFonts w:ascii="Arial" w:hAnsi="Arial" w:cs="Arial" w:hint="eastAsia"/>
            <w:spacing w:val="-2"/>
            <w:kern w:val="2"/>
            <w:lang w:eastAsia="zh-CN"/>
          </w:rPr>
          <w:t>】％，计（小写）：</w:t>
        </w:r>
        <w:del w:id="227" w:author="yuan.sheng" w:date="2010-12-28T15:01:00Z">
          <w:r>
            <w:rPr>
              <w:rFonts w:ascii="Arial" w:hAnsi="Arial" w:cs="Arial" w:hint="eastAsia"/>
              <w:spacing w:val="-2"/>
              <w:kern w:val="2"/>
              <w:lang w:eastAsia="zh-CN"/>
            </w:rPr>
            <w:delText>￥</w:delText>
          </w:r>
        </w:del>
      </w:ins>
      <w:ins w:id="228" w:author="yuan.sheng" w:date="2010-12-28T15:01:00Z">
        <w:r>
          <w:rPr>
            <w:rFonts w:ascii="Arial" w:hAnsi="Arial" w:cs="Arial"/>
            <w:spacing w:val="-2"/>
            <w:kern w:val="2"/>
            <w:lang w:eastAsia="zh-CN"/>
          </w:rPr>
          <w:t>RMB</w:t>
        </w:r>
      </w:ins>
      <w:ins w:id="229" w:author="haiyan.xia" w:date="2011-02-28T15:14:00Z">
        <w:del w:id="230" w:author="Haiyu.Peng" w:date="2011-04-12T12:04:00Z">
          <w:r w:rsidDel="00A3055D">
            <w:rPr>
              <w:rFonts w:ascii="Arial" w:hAnsi="Arial" w:cs="Arial"/>
              <w:spacing w:val="-2"/>
              <w:kern w:val="2"/>
              <w:lang w:eastAsia="zh-CN"/>
            </w:rPr>
            <w:delText>86</w:delText>
          </w:r>
        </w:del>
      </w:ins>
      <w:ins w:id="231" w:author="Haiyu.Peng" w:date="2011-04-12T12:21:00Z">
        <w:r w:rsidR="00411FC3">
          <w:rPr>
            <w:rFonts w:ascii="Arial" w:hAnsi="Arial" w:cs="Arial" w:hint="eastAsia"/>
            <w:spacing w:val="-2"/>
            <w:kern w:val="2"/>
            <w:lang w:eastAsia="zh-CN"/>
          </w:rPr>
          <w:t>23</w:t>
        </w:r>
      </w:ins>
      <w:ins w:id="232" w:author="haiyan.xia" w:date="2011-02-28T15:14:00Z">
        <w:r w:rsidR="001A5B52" w:rsidRPr="001A5B52">
          <w:rPr>
            <w:rFonts w:ascii="Arial" w:hAnsi="Arial" w:cs="Arial"/>
            <w:snapToGrid w:val="0"/>
            <w:spacing w:val="-2"/>
            <w:kern w:val="2"/>
            <w:sz w:val="22"/>
            <w:lang w:eastAsia="zh-CN"/>
            <w:rPrChange w:id="233" w:author="haiyan.xia" w:date="2011-03-09T09:50:00Z">
              <w:rPr>
                <w:rFonts w:ascii="Arial" w:hAnsi="Arial" w:cs="Arial"/>
                <w:b/>
                <w:spacing w:val="-2"/>
                <w:kern w:val="2"/>
                <w:highlight w:val="yellow"/>
                <w:u w:val="single"/>
                <w:lang w:eastAsia="zh-CN"/>
              </w:rPr>
            </w:rPrChange>
          </w:rPr>
          <w:t>,</w:t>
        </w:r>
        <w:del w:id="234" w:author="Haiyu.Peng" w:date="2011-04-12T12:04:00Z">
          <w:r w:rsidDel="00A3055D">
            <w:rPr>
              <w:rFonts w:ascii="Arial" w:hAnsi="Arial" w:cs="Arial"/>
              <w:spacing w:val="-2"/>
              <w:kern w:val="2"/>
              <w:lang w:eastAsia="zh-CN"/>
            </w:rPr>
            <w:delText>097</w:delText>
          </w:r>
        </w:del>
      </w:ins>
      <w:ins w:id="235" w:author="Haiyu.Peng" w:date="2011-04-12T12:21:00Z">
        <w:r w:rsidR="00411FC3">
          <w:rPr>
            <w:rFonts w:ascii="Arial" w:hAnsi="Arial" w:cs="Arial" w:hint="eastAsia"/>
            <w:spacing w:val="-2"/>
            <w:kern w:val="2"/>
            <w:lang w:eastAsia="zh-CN"/>
          </w:rPr>
          <w:t>45</w:t>
        </w:r>
      </w:ins>
      <w:ins w:id="236" w:author="Haiyu.Peng" w:date="2011-04-12T12:04:00Z">
        <w:r w:rsidR="00A3055D">
          <w:rPr>
            <w:rFonts w:ascii="Arial" w:hAnsi="Arial" w:cs="Arial" w:hint="eastAsia"/>
            <w:spacing w:val="-2"/>
            <w:kern w:val="2"/>
            <w:lang w:eastAsia="zh-CN"/>
          </w:rPr>
          <w:t>0</w:t>
        </w:r>
      </w:ins>
      <w:ins w:id="237" w:author="haiyan.xia" w:date="2011-02-28T15:14:00Z">
        <w:r>
          <w:rPr>
            <w:rFonts w:ascii="Arial" w:hAnsi="Arial" w:cs="Arial"/>
            <w:spacing w:val="-2"/>
            <w:kern w:val="2"/>
            <w:lang w:eastAsia="zh-CN"/>
          </w:rPr>
          <w:t>.00</w:t>
        </w:r>
      </w:ins>
      <w:ins w:id="238" w:author="haiyan.xia" w:date="2010-12-28T13:56:00Z">
        <w:r>
          <w:rPr>
            <w:rFonts w:ascii="Arial" w:hAnsi="Arial" w:cs="Arial" w:hint="eastAsia"/>
            <w:spacing w:val="-2"/>
            <w:kern w:val="2"/>
            <w:lang w:eastAsia="zh-CN"/>
          </w:rPr>
          <w:t>（大写：</w:t>
        </w:r>
      </w:ins>
      <w:ins w:id="239" w:author="yuan.sheng" w:date="2010-12-28T15:01:00Z">
        <w:r>
          <w:rPr>
            <w:rFonts w:ascii="Arial" w:hAnsi="Arial" w:cs="Arial" w:hint="eastAsia"/>
            <w:spacing w:val="-2"/>
            <w:kern w:val="2"/>
            <w:lang w:eastAsia="zh-CN"/>
          </w:rPr>
          <w:t>人民币</w:t>
        </w:r>
      </w:ins>
      <w:ins w:id="240" w:author="Haiyu.Peng" w:date="2011-04-12T12:22:00Z">
        <w:r w:rsidR="00411FC3">
          <w:rPr>
            <w:rFonts w:ascii="Arial" w:hAnsi="Arial" w:cs="Arial" w:hint="eastAsia"/>
            <w:spacing w:val="-2"/>
            <w:kern w:val="2"/>
            <w:lang w:eastAsia="zh-CN"/>
          </w:rPr>
          <w:t>贰万叁仟肆佰伍拾</w:t>
        </w:r>
      </w:ins>
      <w:ins w:id="241" w:author="haiyan.xia" w:date="2011-02-28T15:14:00Z">
        <w:del w:id="242" w:author="Haiyu.Peng" w:date="2011-04-12T12:04:00Z">
          <w:r w:rsidDel="00A3055D">
            <w:rPr>
              <w:rFonts w:ascii="Arial" w:hAnsi="Arial" w:cs="Arial" w:hint="eastAsia"/>
              <w:spacing w:val="-2"/>
              <w:kern w:val="2"/>
              <w:lang w:eastAsia="zh-CN"/>
            </w:rPr>
            <w:delText>捌</w:delText>
          </w:r>
        </w:del>
      </w:ins>
      <w:ins w:id="243" w:author="haiyan.xia" w:date="2010-12-28T13:56:00Z">
        <w:del w:id="244" w:author="Haiyu.Peng" w:date="2011-04-12T12:04:00Z">
          <w:r w:rsidDel="00A3055D">
            <w:rPr>
              <w:rFonts w:ascii="Arial" w:hAnsi="Arial" w:cs="Arial" w:hint="eastAsia"/>
              <w:spacing w:val="-2"/>
              <w:kern w:val="2"/>
              <w:lang w:eastAsia="zh-CN"/>
            </w:rPr>
            <w:delText>万</w:delText>
          </w:r>
        </w:del>
      </w:ins>
      <w:ins w:id="245" w:author="haiyan.xia" w:date="2011-02-28T15:14:00Z">
        <w:del w:id="246" w:author="Haiyu.Peng" w:date="2011-04-12T12:04:00Z">
          <w:r w:rsidDel="00A3055D">
            <w:rPr>
              <w:rFonts w:ascii="Arial" w:hAnsi="Arial" w:cs="Arial" w:hint="eastAsia"/>
              <w:spacing w:val="-2"/>
              <w:kern w:val="2"/>
              <w:lang w:eastAsia="zh-CN"/>
            </w:rPr>
            <w:delText>陆仟零</w:delText>
          </w:r>
        </w:del>
      </w:ins>
      <w:ins w:id="247" w:author="haiyan.xia" w:date="2011-02-28T15:15:00Z">
        <w:del w:id="248" w:author="Haiyu.Peng" w:date="2011-04-12T12:04:00Z">
          <w:r w:rsidDel="00A3055D">
            <w:rPr>
              <w:rFonts w:ascii="Arial" w:hAnsi="Arial" w:cs="Arial" w:hint="eastAsia"/>
              <w:spacing w:val="-2"/>
              <w:kern w:val="2"/>
              <w:lang w:eastAsia="zh-CN"/>
            </w:rPr>
            <w:delText>玖拾柒</w:delText>
          </w:r>
        </w:del>
      </w:ins>
      <w:ins w:id="249" w:author="haiyan.xia" w:date="2010-12-28T13:56:00Z">
        <w:r>
          <w:rPr>
            <w:rFonts w:ascii="Arial" w:hAnsi="Arial" w:cs="Arial" w:hint="eastAsia"/>
            <w:spacing w:val="-2"/>
            <w:kern w:val="2"/>
            <w:lang w:eastAsia="zh-CN"/>
          </w:rPr>
          <w:t>元整；在实施人员进场后</w:t>
        </w:r>
        <w:r w:rsidR="001A5B52" w:rsidRPr="001A5B52">
          <w:rPr>
            <w:rFonts w:ascii="Arial" w:hAnsi="Arial" w:cs="Arial" w:hint="eastAsia"/>
            <w:snapToGrid w:val="0"/>
            <w:spacing w:val="-2"/>
            <w:kern w:val="2"/>
            <w:sz w:val="22"/>
            <w:lang w:eastAsia="zh-CN"/>
            <w:rPrChange w:id="250" w:author="Haiyu.Peng" w:date="2011-04-12T12:03:00Z">
              <w:rPr>
                <w:rFonts w:ascii="宋体" w:hAnsi="宋体" w:hint="eastAsia"/>
                <w:b/>
                <w:szCs w:val="21"/>
                <w:u w:val="single"/>
                <w:lang w:eastAsia="zh-CN"/>
              </w:rPr>
            </w:rPrChange>
          </w:rPr>
          <w:t>且</w:t>
        </w:r>
      </w:ins>
      <w:r w:rsidR="001A5B52" w:rsidRPr="001A5B52">
        <w:rPr>
          <w:rFonts w:ascii="Arial" w:hAnsi="Arial" w:cs="Arial"/>
          <w:snapToGrid w:val="0"/>
          <w:spacing w:val="-2"/>
          <w:kern w:val="2"/>
          <w:sz w:val="22"/>
          <w:lang w:eastAsia="zh-CN"/>
          <w:rPrChange w:id="251" w:author="haiyan.xia" w:date="2011-03-09T09:50:00Z">
            <w:rPr>
              <w:rFonts w:ascii="宋体" w:hAnsi="宋体"/>
              <w:b/>
              <w:sz w:val="21"/>
              <w:u w:val="single"/>
            </w:rPr>
          </w:rPrChange>
        </w:rPr>
        <w:t>SunGard</w:t>
      </w:r>
      <w:del w:id="252" w:author="haiyan.xia" w:date="2010-12-28T13:56:00Z">
        <w:r w:rsidR="001A5B52" w:rsidRPr="001A5B52">
          <w:rPr>
            <w:rFonts w:ascii="Arial" w:hAnsi="Arial" w:cs="Arial" w:hint="eastAsia"/>
            <w:snapToGrid w:val="0"/>
            <w:spacing w:val="-2"/>
            <w:kern w:val="2"/>
            <w:sz w:val="22"/>
            <w:lang w:eastAsia="zh-CN"/>
            <w:rPrChange w:id="253" w:author="Haiyu.Peng" w:date="2011-04-12T12:03:00Z">
              <w:rPr>
                <w:rFonts w:ascii="宋体" w:hAnsi="宋体" w:hint="eastAsia"/>
                <w:b/>
                <w:sz w:val="21"/>
                <w:szCs w:val="21"/>
                <w:u w:val="single"/>
                <w:lang w:eastAsia="zh-CN"/>
              </w:rPr>
            </w:rPrChange>
          </w:rPr>
          <w:delText>应支付</w:delText>
        </w:r>
      </w:del>
      <w:ins w:id="254" w:author="haiyan.xia" w:date="2010-12-28T13:56:00Z">
        <w:r w:rsidR="001A5B52" w:rsidRPr="001A5B52">
          <w:rPr>
            <w:rFonts w:ascii="Arial" w:hAnsi="Arial" w:cs="Arial" w:hint="eastAsia"/>
            <w:snapToGrid w:val="0"/>
            <w:spacing w:val="-2"/>
            <w:kern w:val="2"/>
            <w:sz w:val="22"/>
            <w:lang w:eastAsia="zh-CN"/>
            <w:rPrChange w:id="255" w:author="Haiyu.Peng" w:date="2011-04-12T12:03:00Z">
              <w:rPr>
                <w:rFonts w:ascii="宋体" w:hAnsi="宋体" w:hint="eastAsia"/>
                <w:b/>
                <w:szCs w:val="21"/>
                <w:u w:val="single"/>
                <w:lang w:eastAsia="zh-CN"/>
              </w:rPr>
            </w:rPrChange>
          </w:rPr>
          <w:t>收到分包商提交</w:t>
        </w:r>
      </w:ins>
      <w:r w:rsidR="001A5B52" w:rsidRPr="001A5B52">
        <w:rPr>
          <w:rFonts w:ascii="Arial" w:hAnsi="Arial" w:cs="Arial" w:hint="eastAsia"/>
          <w:snapToGrid w:val="0"/>
          <w:spacing w:val="-2"/>
          <w:kern w:val="2"/>
          <w:sz w:val="22"/>
          <w:lang w:eastAsia="zh-CN"/>
          <w:rPrChange w:id="256" w:author="haiyan.xia" w:date="2011-03-09T09:50:00Z">
            <w:rPr>
              <w:rFonts w:ascii="宋体" w:hAnsi="宋体" w:hint="eastAsia"/>
              <w:b/>
              <w:sz w:val="21"/>
              <w:u w:val="single"/>
            </w:rPr>
          </w:rPrChange>
        </w:rPr>
        <w:t>的</w:t>
      </w:r>
      <w:del w:id="257" w:author="haiyan.xia" w:date="2010-12-28T13:56:00Z">
        <w:r w:rsidR="001A5B52" w:rsidRPr="001A5B52">
          <w:rPr>
            <w:rFonts w:ascii="Arial" w:hAnsi="Arial" w:cs="Arial" w:hint="eastAsia"/>
            <w:snapToGrid w:val="0"/>
            <w:spacing w:val="-2"/>
            <w:kern w:val="2"/>
            <w:sz w:val="22"/>
            <w:lang w:eastAsia="zh-CN"/>
            <w:rPrChange w:id="258" w:author="Haiyu.Peng" w:date="2011-04-12T12:03:00Z">
              <w:rPr>
                <w:rFonts w:ascii="宋体" w:hAnsi="宋体" w:hint="eastAsia"/>
                <w:b/>
                <w:sz w:val="21"/>
                <w:szCs w:val="21"/>
                <w:u w:val="single"/>
                <w:lang w:eastAsia="zh-CN"/>
              </w:rPr>
            </w:rPrChange>
          </w:rPr>
          <w:delText>服务费总额按照如下方式支付：</w:delText>
        </w:r>
      </w:del>
    </w:p>
    <w:p w:rsidR="00186D85" w:rsidRPr="001417B7" w:rsidRDefault="00186D85" w:rsidP="00186D85">
      <w:pPr>
        <w:pStyle w:val="ac"/>
        <w:rPr>
          <w:del w:id="259" w:author="haiyan.xia" w:date="2010-12-28T13:56:00Z"/>
          <w:rFonts w:ascii="Arial" w:hAnsi="Arial" w:cs="Arial"/>
          <w:spacing w:val="-2"/>
          <w:kern w:val="2"/>
          <w:sz w:val="22"/>
          <w:lang w:eastAsia="zh-CN"/>
          <w:rPrChange w:id="260" w:author="haiyan.xia" w:date="2011-03-09T09:50:00Z">
            <w:rPr>
              <w:del w:id="261" w:author="haiyan.xia" w:date="2010-12-28T13:56:00Z"/>
              <w:rFonts w:ascii="宋体" w:hAnsi="宋体"/>
              <w:sz w:val="21"/>
              <w:szCs w:val="21"/>
              <w:lang w:eastAsia="zh-CN"/>
            </w:rPr>
          </w:rPrChange>
        </w:rPr>
      </w:pPr>
    </w:p>
    <w:p w:rsidR="00EB1DE1" w:rsidRPr="001417B7" w:rsidRDefault="001A5B52" w:rsidP="00B168AE">
      <w:pPr>
        <w:tabs>
          <w:tab w:val="center" w:pos="5400"/>
        </w:tabs>
        <w:suppressAutoHyphens/>
        <w:spacing w:line="360" w:lineRule="auto"/>
        <w:jc w:val="both"/>
        <w:rPr>
          <w:ins w:id="262" w:author="haiyan.xia" w:date="2010-12-28T13:56:00Z"/>
          <w:rFonts w:ascii="Arial" w:hAnsi="Arial" w:cs="Arial"/>
          <w:spacing w:val="-2"/>
          <w:kern w:val="2"/>
          <w:lang w:eastAsia="zh-CN"/>
        </w:rPr>
      </w:pPr>
      <w:del w:id="263" w:author="haiyan.xia" w:date="2010-12-28T13:56:00Z">
        <w:r w:rsidRPr="001A5B52">
          <w:rPr>
            <w:rFonts w:ascii="Arial" w:hAnsi="Arial" w:cs="Arial"/>
            <w:spacing w:val="-2"/>
            <w:kern w:val="2"/>
            <w:lang w:eastAsia="zh-CN"/>
            <w:rPrChange w:id="264" w:author="haiyan.xia" w:date="2011-03-09T09:50:00Z">
              <w:rPr>
                <w:rFonts w:ascii="宋体" w:hAnsi="宋体"/>
                <w:b/>
                <w:sz w:val="21"/>
                <w:szCs w:val="21"/>
                <w:u w:val="single"/>
                <w:lang w:eastAsia="zh-CN"/>
              </w:rPr>
            </w:rPrChange>
          </w:rPr>
          <w:delText xml:space="preserve">a. </w:delText>
        </w:r>
        <w:r w:rsidRPr="001A5B52">
          <w:rPr>
            <w:rFonts w:ascii="Arial" w:hAnsi="Arial" w:cs="Arial" w:hint="eastAsia"/>
            <w:spacing w:val="-2"/>
            <w:kern w:val="2"/>
            <w:lang w:eastAsia="zh-CN"/>
            <w:rPrChange w:id="265" w:author="haiyan.xia" w:date="2011-03-09T09:50:00Z">
              <w:rPr>
                <w:rFonts w:ascii="宋体" w:hAnsi="宋体" w:hint="eastAsia"/>
                <w:b/>
                <w:sz w:val="21"/>
                <w:szCs w:val="21"/>
                <w:u w:val="single"/>
                <w:lang w:eastAsia="zh-CN"/>
              </w:rPr>
            </w:rPrChange>
          </w:rPr>
          <w:delText>在同时满足（</w:delText>
        </w:r>
        <w:r w:rsidRPr="001A5B52">
          <w:rPr>
            <w:rFonts w:ascii="Arial" w:hAnsi="Arial" w:cs="Arial"/>
            <w:spacing w:val="-2"/>
            <w:kern w:val="2"/>
            <w:lang w:eastAsia="zh-CN"/>
            <w:rPrChange w:id="266" w:author="haiyan.xia" w:date="2011-03-09T09:50:00Z">
              <w:rPr>
                <w:rFonts w:ascii="宋体" w:hAnsi="宋体"/>
                <w:b/>
                <w:sz w:val="21"/>
                <w:szCs w:val="21"/>
                <w:u w:val="single"/>
                <w:lang w:eastAsia="zh-CN"/>
              </w:rPr>
            </w:rPrChange>
          </w:rPr>
          <w:delText>1</w:delText>
        </w:r>
        <w:r w:rsidRPr="001A5B52">
          <w:rPr>
            <w:rFonts w:ascii="Arial" w:hAnsi="Arial" w:cs="Arial" w:hint="eastAsia"/>
            <w:spacing w:val="-2"/>
            <w:kern w:val="2"/>
            <w:lang w:eastAsia="zh-CN"/>
            <w:rPrChange w:id="267" w:author="haiyan.xia" w:date="2011-03-09T09:50:00Z">
              <w:rPr>
                <w:rFonts w:ascii="宋体" w:hAnsi="宋体" w:hint="eastAsia"/>
                <w:b/>
                <w:sz w:val="21"/>
                <w:szCs w:val="21"/>
                <w:u w:val="single"/>
                <w:lang w:eastAsia="zh-CN"/>
              </w:rPr>
            </w:rPrChange>
          </w:rPr>
          <w:delText>）分包商在本协议签订后完成【请填入相应的里程碑】并通过</w:delText>
        </w:r>
      </w:del>
      <w:ins w:id="268" w:author="haiyan.xia" w:date="2010-12-28T13:56:00Z">
        <w:r w:rsidRPr="001A5B52">
          <w:rPr>
            <w:rFonts w:ascii="Arial" w:hAnsi="Arial" w:cs="Arial" w:hint="eastAsia"/>
            <w:spacing w:val="-2"/>
            <w:kern w:val="2"/>
            <w:lang w:eastAsia="zh-CN"/>
            <w:rPrChange w:id="269" w:author="haiyan.xia" w:date="2011-03-09T09:50:00Z">
              <w:rPr>
                <w:rFonts w:ascii="宋体" w:hAnsi="宋体" w:hint="eastAsia"/>
                <w:b/>
                <w:szCs w:val="21"/>
                <w:u w:val="single"/>
                <w:lang w:eastAsia="zh-CN"/>
              </w:rPr>
            </w:rPrChange>
          </w:rPr>
          <w:t>有效发票后</w:t>
        </w:r>
        <w:r w:rsidR="00723BC5">
          <w:rPr>
            <w:rFonts w:ascii="Arial" w:hAnsi="Arial" w:cs="Arial"/>
            <w:spacing w:val="-2"/>
            <w:kern w:val="2"/>
            <w:lang w:eastAsia="zh-CN"/>
          </w:rPr>
          <w:t>30</w:t>
        </w:r>
        <w:r w:rsidR="00723BC5">
          <w:rPr>
            <w:rFonts w:ascii="Arial" w:hAnsi="Arial" w:cs="Arial" w:hint="eastAsia"/>
            <w:spacing w:val="-2"/>
            <w:kern w:val="2"/>
            <w:lang w:eastAsia="zh-CN"/>
          </w:rPr>
          <w:t>日内由</w:t>
        </w:r>
      </w:ins>
      <w:r w:rsidRPr="001A5B52">
        <w:rPr>
          <w:rFonts w:ascii="Arial" w:hAnsi="Arial" w:cs="Arial"/>
          <w:spacing w:val="-2"/>
          <w:kern w:val="2"/>
          <w:lang w:eastAsia="zh-CN"/>
          <w:rPrChange w:id="270" w:author="haiyan.xia" w:date="2011-03-09T09:50:00Z">
            <w:rPr>
              <w:rFonts w:ascii="宋体" w:hAnsi="宋体"/>
              <w:b/>
              <w:sz w:val="21"/>
              <w:u w:val="single"/>
            </w:rPr>
          </w:rPrChange>
        </w:rPr>
        <w:t>SunGard</w:t>
      </w:r>
      <w:del w:id="271" w:author="haiyan.xia" w:date="2010-12-28T13:56:00Z">
        <w:r w:rsidRPr="001A5B52">
          <w:rPr>
            <w:rFonts w:ascii="Arial" w:hAnsi="Arial" w:cs="Arial" w:hint="eastAsia"/>
            <w:spacing w:val="-2"/>
            <w:kern w:val="2"/>
            <w:lang w:eastAsia="zh-CN"/>
            <w:rPrChange w:id="272" w:author="haiyan.xia" w:date="2011-03-09T09:50:00Z">
              <w:rPr>
                <w:rFonts w:ascii="宋体" w:hAnsi="宋体" w:hint="eastAsia"/>
                <w:b/>
                <w:sz w:val="21"/>
                <w:szCs w:val="21"/>
                <w:u w:val="single"/>
                <w:lang w:eastAsia="zh-CN"/>
              </w:rPr>
            </w:rPrChange>
          </w:rPr>
          <w:delText>及</w:delText>
        </w:r>
        <w:r w:rsidRPr="001A5B52">
          <w:rPr>
            <w:rFonts w:ascii="Arial" w:hAnsi="Arial" w:cs="Arial"/>
            <w:spacing w:val="-2"/>
            <w:kern w:val="2"/>
            <w:lang w:eastAsia="zh-CN"/>
            <w:rPrChange w:id="273" w:author="haiyan.xia" w:date="2011-03-09T09:50:00Z">
              <w:rPr>
                <w:rFonts w:ascii="宋体" w:hAnsi="宋体"/>
                <w:b/>
                <w:sz w:val="21"/>
                <w:szCs w:val="21"/>
                <w:u w:val="single"/>
                <w:lang w:eastAsia="zh-CN"/>
              </w:rPr>
            </w:rPrChange>
          </w:rPr>
          <w:delText>/</w:delText>
        </w:r>
        <w:r w:rsidRPr="001A5B52">
          <w:rPr>
            <w:rFonts w:ascii="Arial" w:hAnsi="Arial" w:cs="Arial" w:hint="eastAsia"/>
            <w:spacing w:val="-2"/>
            <w:kern w:val="2"/>
            <w:lang w:eastAsia="zh-CN"/>
            <w:rPrChange w:id="274" w:author="haiyan.xia" w:date="2011-03-09T09:50:00Z">
              <w:rPr>
                <w:rFonts w:ascii="宋体" w:hAnsi="宋体" w:hint="eastAsia"/>
                <w:b/>
                <w:sz w:val="21"/>
                <w:szCs w:val="21"/>
                <w:u w:val="single"/>
                <w:lang w:eastAsia="zh-CN"/>
              </w:rPr>
            </w:rPrChange>
          </w:rPr>
          <w:delText>或客户验收后；和（</w:delText>
        </w:r>
        <w:r w:rsidRPr="001A5B52">
          <w:rPr>
            <w:rFonts w:ascii="Arial" w:hAnsi="Arial" w:cs="Arial"/>
            <w:spacing w:val="-2"/>
            <w:kern w:val="2"/>
            <w:lang w:eastAsia="zh-CN"/>
            <w:rPrChange w:id="275" w:author="haiyan.xia" w:date="2011-03-09T09:50:00Z">
              <w:rPr>
                <w:rFonts w:ascii="宋体" w:hAnsi="宋体"/>
                <w:b/>
                <w:sz w:val="21"/>
                <w:szCs w:val="21"/>
                <w:u w:val="single"/>
                <w:lang w:eastAsia="zh-CN"/>
              </w:rPr>
            </w:rPrChange>
          </w:rPr>
          <w:delText>2</w:delText>
        </w:r>
        <w:r w:rsidRPr="001A5B52">
          <w:rPr>
            <w:rFonts w:ascii="Arial" w:hAnsi="Arial" w:cs="Arial" w:hint="eastAsia"/>
            <w:spacing w:val="-2"/>
            <w:kern w:val="2"/>
            <w:lang w:eastAsia="zh-CN"/>
            <w:rPrChange w:id="276" w:author="haiyan.xia" w:date="2011-03-09T09:50:00Z">
              <w:rPr>
                <w:rFonts w:ascii="宋体" w:hAnsi="宋体" w:hint="eastAsia"/>
                <w:b/>
                <w:sz w:val="21"/>
                <w:szCs w:val="21"/>
                <w:u w:val="single"/>
                <w:lang w:eastAsia="zh-CN"/>
              </w:rPr>
            </w:rPrChange>
          </w:rPr>
          <w:delText>）</w:delText>
        </w:r>
      </w:del>
      <w:ins w:id="277" w:author="haiyan.xia" w:date="2010-12-28T13:56:00Z">
        <w:r w:rsidR="00723BC5">
          <w:rPr>
            <w:rFonts w:ascii="Arial" w:hAnsi="Arial" w:cs="Arial" w:hint="eastAsia"/>
            <w:spacing w:val="-2"/>
            <w:kern w:val="2"/>
            <w:lang w:eastAsia="zh-CN"/>
          </w:rPr>
          <w:t>向分包商支付；</w:t>
        </w:r>
      </w:ins>
    </w:p>
    <w:p w:rsidR="00EB1DE1" w:rsidRPr="001417B7" w:rsidRDefault="00723BC5" w:rsidP="00B168AE">
      <w:pPr>
        <w:tabs>
          <w:tab w:val="center" w:pos="5400"/>
        </w:tabs>
        <w:suppressAutoHyphens/>
        <w:spacing w:line="360" w:lineRule="auto"/>
        <w:jc w:val="both"/>
        <w:rPr>
          <w:ins w:id="278" w:author="haiyan.xia" w:date="2010-12-28T13:56:00Z"/>
          <w:rFonts w:ascii="Arial" w:hAnsi="Arial" w:cs="Arial"/>
          <w:spacing w:val="-2"/>
          <w:kern w:val="2"/>
          <w:lang w:eastAsia="zh-CN"/>
        </w:rPr>
      </w:pPr>
      <w:ins w:id="279" w:author="haiyan.xia" w:date="2010-12-28T13:56:00Z">
        <w:r>
          <w:rPr>
            <w:rFonts w:ascii="Arial" w:hAnsi="Arial" w:cs="Arial"/>
            <w:spacing w:val="-2"/>
            <w:kern w:val="2"/>
            <w:lang w:eastAsia="zh-CN"/>
          </w:rPr>
          <w:t>2</w:t>
        </w:r>
        <w:r>
          <w:rPr>
            <w:rFonts w:ascii="Arial" w:hAnsi="Arial" w:cs="Arial" w:hint="eastAsia"/>
            <w:spacing w:val="-2"/>
            <w:kern w:val="2"/>
            <w:lang w:eastAsia="zh-CN"/>
          </w:rPr>
          <w:t>、第二笔付款：即本服务协议总价的【</w:t>
        </w:r>
        <w:r>
          <w:rPr>
            <w:rFonts w:ascii="Arial" w:hAnsi="Arial" w:cs="Arial"/>
            <w:spacing w:val="-2"/>
            <w:kern w:val="2"/>
            <w:lang w:eastAsia="zh-CN"/>
          </w:rPr>
          <w:t xml:space="preserve"> </w:t>
        </w:r>
        <w:del w:id="280" w:author="Haiyu.Peng" w:date="2011-04-12T12:02:00Z">
          <w:r w:rsidDel="00A3055D">
            <w:rPr>
              <w:rFonts w:ascii="Arial" w:hAnsi="Arial" w:cs="Arial"/>
              <w:spacing w:val="-2"/>
              <w:kern w:val="2"/>
              <w:lang w:eastAsia="zh-CN"/>
            </w:rPr>
            <w:delText>25</w:delText>
          </w:r>
        </w:del>
      </w:ins>
      <w:ins w:id="281" w:author="Haiyu.Peng" w:date="2011-04-12T12:21:00Z">
        <w:r w:rsidR="00411FC3">
          <w:rPr>
            <w:rFonts w:ascii="Arial" w:hAnsi="Arial" w:cs="Arial" w:hint="eastAsia"/>
            <w:spacing w:val="-2"/>
            <w:kern w:val="2"/>
            <w:lang w:eastAsia="zh-CN"/>
          </w:rPr>
          <w:t>3</w:t>
        </w:r>
      </w:ins>
      <w:ins w:id="282" w:author="Haiyu.Peng" w:date="2011-04-12T12:02:00Z">
        <w:r w:rsidR="00A3055D">
          <w:rPr>
            <w:rFonts w:ascii="Arial" w:hAnsi="Arial" w:cs="Arial" w:hint="eastAsia"/>
            <w:spacing w:val="-2"/>
            <w:kern w:val="2"/>
            <w:lang w:eastAsia="zh-CN"/>
          </w:rPr>
          <w:t>0</w:t>
        </w:r>
      </w:ins>
      <w:ins w:id="283" w:author="haiyan.xia" w:date="2010-12-28T13:56:00Z">
        <w:r>
          <w:rPr>
            <w:rFonts w:ascii="Arial" w:hAnsi="Arial" w:cs="Arial" w:hint="eastAsia"/>
            <w:spacing w:val="-2"/>
            <w:kern w:val="2"/>
            <w:lang w:eastAsia="zh-CN"/>
          </w:rPr>
          <w:t>】％，计（小写）：</w:t>
        </w:r>
        <w:del w:id="284" w:author="yuan.sheng" w:date="2010-12-28T15:04:00Z">
          <w:r>
            <w:rPr>
              <w:rFonts w:ascii="Arial" w:hAnsi="Arial" w:cs="Arial" w:hint="eastAsia"/>
              <w:spacing w:val="-2"/>
              <w:kern w:val="2"/>
              <w:lang w:eastAsia="zh-CN"/>
            </w:rPr>
            <w:delText>￥</w:delText>
          </w:r>
        </w:del>
      </w:ins>
      <w:ins w:id="285" w:author="Haiyu.Peng" w:date="2011-04-12T12:05:00Z">
        <w:r w:rsidR="00A3055D">
          <w:rPr>
            <w:rFonts w:ascii="Arial" w:hAnsi="Arial" w:cs="Arial"/>
            <w:spacing w:val="-2"/>
            <w:kern w:val="2"/>
            <w:lang w:eastAsia="zh-CN"/>
          </w:rPr>
          <w:t>RMB</w:t>
        </w:r>
      </w:ins>
      <w:ins w:id="286" w:author="Haiyu.Peng" w:date="2011-04-12T12:21:00Z">
        <w:r w:rsidR="00411FC3">
          <w:rPr>
            <w:rFonts w:ascii="Arial" w:hAnsi="Arial" w:cs="Arial" w:hint="eastAsia"/>
            <w:spacing w:val="-2"/>
            <w:kern w:val="2"/>
            <w:lang w:eastAsia="zh-CN"/>
          </w:rPr>
          <w:t>10</w:t>
        </w:r>
      </w:ins>
      <w:ins w:id="287" w:author="Haiyu.Peng" w:date="2011-04-12T12:05:00Z">
        <w:r w:rsidR="00A3055D" w:rsidRPr="000E7508">
          <w:rPr>
            <w:rFonts w:ascii="Arial" w:hAnsi="Arial" w:cs="Arial"/>
            <w:spacing w:val="-2"/>
            <w:kern w:val="2"/>
            <w:lang w:eastAsia="zh-CN"/>
          </w:rPr>
          <w:t>,</w:t>
        </w:r>
      </w:ins>
      <w:ins w:id="288" w:author="Haiyu.Peng" w:date="2011-04-12T12:21:00Z">
        <w:r w:rsidR="00411FC3">
          <w:rPr>
            <w:rFonts w:ascii="Arial" w:hAnsi="Arial" w:cs="Arial" w:hint="eastAsia"/>
            <w:spacing w:val="-2"/>
            <w:kern w:val="2"/>
            <w:lang w:eastAsia="zh-CN"/>
          </w:rPr>
          <w:t>0</w:t>
        </w:r>
      </w:ins>
      <w:ins w:id="289" w:author="Haiyu.Peng" w:date="2011-04-12T12:05:00Z">
        <w:r w:rsidR="00A3055D">
          <w:rPr>
            <w:rFonts w:ascii="Arial" w:hAnsi="Arial" w:cs="Arial" w:hint="eastAsia"/>
            <w:spacing w:val="-2"/>
            <w:kern w:val="2"/>
            <w:lang w:eastAsia="zh-CN"/>
          </w:rPr>
          <w:t>50</w:t>
        </w:r>
        <w:r w:rsidR="00A3055D">
          <w:rPr>
            <w:rFonts w:ascii="Arial" w:hAnsi="Arial" w:cs="Arial"/>
            <w:spacing w:val="-2"/>
            <w:kern w:val="2"/>
            <w:lang w:eastAsia="zh-CN"/>
          </w:rPr>
          <w:t>.00</w:t>
        </w:r>
        <w:r w:rsidR="00A3055D">
          <w:rPr>
            <w:rFonts w:ascii="Arial" w:hAnsi="Arial" w:cs="Arial" w:hint="eastAsia"/>
            <w:spacing w:val="-2"/>
            <w:kern w:val="2"/>
            <w:lang w:eastAsia="zh-CN"/>
          </w:rPr>
          <w:t>（大写：人民币</w:t>
        </w:r>
      </w:ins>
      <w:ins w:id="290" w:author="Haiyu.Peng" w:date="2011-04-12T12:22:00Z">
        <w:r w:rsidR="00411FC3">
          <w:rPr>
            <w:rFonts w:ascii="Arial" w:hAnsi="Arial" w:cs="Arial" w:hint="eastAsia"/>
            <w:spacing w:val="-2"/>
            <w:kern w:val="2"/>
            <w:lang w:eastAsia="zh-CN"/>
          </w:rPr>
          <w:t>壹万零伍拾</w:t>
        </w:r>
      </w:ins>
      <w:ins w:id="291" w:author="Haiyu.Peng" w:date="2011-04-12T12:05:00Z">
        <w:r w:rsidR="00A3055D">
          <w:rPr>
            <w:rFonts w:ascii="Arial" w:hAnsi="Arial" w:cs="Arial" w:hint="eastAsia"/>
            <w:spacing w:val="-2"/>
            <w:kern w:val="2"/>
            <w:lang w:eastAsia="zh-CN"/>
          </w:rPr>
          <w:t>元整</w:t>
        </w:r>
      </w:ins>
      <w:ins w:id="292" w:author="yuan.sheng" w:date="2010-12-28T15:04:00Z">
        <w:del w:id="293" w:author="Haiyu.Peng" w:date="2011-04-12T12:05:00Z">
          <w:r w:rsidDel="00A3055D">
            <w:rPr>
              <w:rFonts w:ascii="Arial" w:hAnsi="Arial" w:cs="Arial"/>
              <w:spacing w:val="-2"/>
              <w:kern w:val="2"/>
              <w:lang w:eastAsia="zh-CN"/>
            </w:rPr>
            <w:delText>RMB</w:delText>
          </w:r>
        </w:del>
      </w:ins>
      <w:ins w:id="294" w:author="haiyan.xia" w:date="2011-02-28T15:15:00Z">
        <w:del w:id="295" w:author="Haiyu.Peng" w:date="2011-04-12T12:05:00Z">
          <w:r w:rsidDel="00A3055D">
            <w:rPr>
              <w:rFonts w:ascii="Arial" w:hAnsi="Arial" w:cs="Arial"/>
              <w:spacing w:val="-2"/>
              <w:kern w:val="2"/>
              <w:lang w:eastAsia="zh-CN"/>
            </w:rPr>
            <w:delText>86</w:delText>
          </w:r>
          <w:r w:rsidR="001A5B52" w:rsidRPr="001A5B52">
            <w:rPr>
              <w:rFonts w:ascii="Arial" w:hAnsi="Arial" w:cs="Arial"/>
              <w:spacing w:val="-2"/>
              <w:kern w:val="2"/>
              <w:lang w:eastAsia="zh-CN"/>
              <w:rPrChange w:id="296" w:author="haiyan.xia" w:date="2011-03-09T09:50:00Z">
                <w:rPr>
                  <w:rFonts w:ascii="Arial" w:hAnsi="Arial" w:cs="Arial"/>
                  <w:b/>
                  <w:spacing w:val="-2"/>
                  <w:kern w:val="2"/>
                  <w:highlight w:val="yellow"/>
                  <w:u w:val="single"/>
                  <w:lang w:eastAsia="zh-CN"/>
                </w:rPr>
              </w:rPrChange>
            </w:rPr>
            <w:delText>,</w:delText>
          </w:r>
          <w:r w:rsidDel="00A3055D">
            <w:rPr>
              <w:rFonts w:ascii="Arial" w:hAnsi="Arial" w:cs="Arial"/>
              <w:spacing w:val="-2"/>
              <w:kern w:val="2"/>
              <w:lang w:eastAsia="zh-CN"/>
            </w:rPr>
            <w:delText>097.00</w:delText>
          </w:r>
          <w:r w:rsidDel="00A3055D">
            <w:rPr>
              <w:rFonts w:ascii="Arial" w:hAnsi="Arial" w:cs="Arial" w:hint="eastAsia"/>
              <w:spacing w:val="-2"/>
              <w:kern w:val="2"/>
              <w:lang w:eastAsia="zh-CN"/>
            </w:rPr>
            <w:delText>（大写：人民币捌万陆仟零玖拾柒元整</w:delText>
          </w:r>
        </w:del>
      </w:ins>
      <w:ins w:id="297" w:author="yuan.sheng" w:date="2010-12-28T15:04:00Z">
        <w:del w:id="298" w:author="haiyan.xia" w:date="2011-02-28T15:15:00Z">
          <w:r>
            <w:rPr>
              <w:rFonts w:ascii="Arial" w:hAnsi="Arial" w:cs="Arial" w:hint="eastAsia"/>
              <w:spacing w:val="-2"/>
              <w:kern w:val="2"/>
              <w:lang w:eastAsia="zh-CN"/>
            </w:rPr>
            <w:delText>人民币</w:delText>
          </w:r>
        </w:del>
      </w:ins>
      <w:ins w:id="299" w:author="haiyan.xia" w:date="2010-12-28T13:56:00Z">
        <w:r>
          <w:rPr>
            <w:rFonts w:ascii="Arial" w:hAnsi="Arial" w:cs="Arial" w:hint="eastAsia"/>
            <w:spacing w:val="-2"/>
            <w:kern w:val="2"/>
            <w:lang w:eastAsia="zh-CN"/>
          </w:rPr>
          <w:t>；在服务交付后</w:t>
        </w:r>
        <w:r w:rsidR="001A5B52" w:rsidRPr="001A5B52">
          <w:rPr>
            <w:rFonts w:ascii="Arial" w:hAnsi="Arial" w:cs="Arial" w:hint="eastAsia"/>
            <w:spacing w:val="-2"/>
            <w:kern w:val="2"/>
            <w:lang w:eastAsia="zh-CN"/>
            <w:rPrChange w:id="300" w:author="haiyan.xia" w:date="2011-03-09T09:50:00Z">
              <w:rPr>
                <w:rFonts w:ascii="宋体" w:hAnsi="宋体" w:hint="eastAsia"/>
                <w:b/>
                <w:szCs w:val="21"/>
                <w:u w:val="single"/>
                <w:lang w:eastAsia="zh-CN"/>
              </w:rPr>
            </w:rPrChange>
          </w:rPr>
          <w:t>且</w:t>
        </w:r>
      </w:ins>
      <w:r w:rsidR="001A5B52" w:rsidRPr="001A5B52">
        <w:rPr>
          <w:rFonts w:ascii="Arial" w:hAnsi="Arial" w:cs="Arial"/>
          <w:spacing w:val="-2"/>
          <w:kern w:val="2"/>
          <w:lang w:eastAsia="zh-CN"/>
          <w:rPrChange w:id="301" w:author="haiyan.xia" w:date="2011-03-09T09:50:00Z">
            <w:rPr>
              <w:rFonts w:ascii="宋体" w:hAnsi="宋体"/>
              <w:b/>
              <w:sz w:val="21"/>
              <w:u w:val="single"/>
            </w:rPr>
          </w:rPrChange>
        </w:rPr>
        <w:t>SunGard</w:t>
      </w:r>
      <w:r w:rsidR="001A5B52" w:rsidRPr="001A5B52">
        <w:rPr>
          <w:rFonts w:ascii="Arial" w:hAnsi="Arial" w:cs="Arial" w:hint="eastAsia"/>
          <w:spacing w:val="-2"/>
          <w:kern w:val="2"/>
          <w:lang w:eastAsia="zh-CN"/>
          <w:rPrChange w:id="302" w:author="haiyan.xia" w:date="2011-03-09T09:50:00Z">
            <w:rPr>
              <w:rFonts w:ascii="宋体" w:hAnsi="宋体" w:hint="eastAsia"/>
              <w:b/>
              <w:sz w:val="21"/>
              <w:u w:val="single"/>
            </w:rPr>
          </w:rPrChange>
        </w:rPr>
        <w:t>收到</w:t>
      </w:r>
      <w:del w:id="303" w:author="haiyan.xia" w:date="2010-12-28T13:56:00Z">
        <w:r w:rsidR="001A5B52" w:rsidRPr="001A5B52">
          <w:rPr>
            <w:rFonts w:ascii="Arial" w:hAnsi="Arial" w:cs="Arial" w:hint="eastAsia"/>
            <w:spacing w:val="-2"/>
            <w:kern w:val="2"/>
            <w:lang w:eastAsia="zh-CN"/>
            <w:rPrChange w:id="304" w:author="haiyan.xia" w:date="2011-03-09T09:50:00Z">
              <w:rPr>
                <w:rFonts w:ascii="宋体" w:hAnsi="宋体" w:hint="eastAsia"/>
                <w:b/>
                <w:sz w:val="21"/>
                <w:szCs w:val="21"/>
                <w:u w:val="single"/>
                <w:lang w:eastAsia="zh-CN"/>
              </w:rPr>
            </w:rPrChange>
          </w:rPr>
          <w:delText>客户支付的就上述工作成果所对应的款项</w:delText>
        </w:r>
      </w:del>
      <w:ins w:id="305" w:author="haiyan.xia" w:date="2010-12-28T13:56:00Z">
        <w:r w:rsidR="001A5B52" w:rsidRPr="001A5B52">
          <w:rPr>
            <w:rFonts w:ascii="Arial" w:hAnsi="Arial" w:cs="Arial" w:hint="eastAsia"/>
            <w:spacing w:val="-2"/>
            <w:kern w:val="2"/>
            <w:lang w:eastAsia="zh-CN"/>
            <w:rPrChange w:id="306" w:author="haiyan.xia" w:date="2011-03-09T09:50:00Z">
              <w:rPr>
                <w:rFonts w:ascii="宋体" w:hAnsi="宋体" w:hint="eastAsia"/>
                <w:b/>
                <w:szCs w:val="21"/>
                <w:u w:val="single"/>
                <w:lang w:eastAsia="zh-CN"/>
              </w:rPr>
            </w:rPrChange>
          </w:rPr>
          <w:t>分包商提交的有效发票后</w:t>
        </w:r>
        <w:r w:rsidR="001A5B52" w:rsidRPr="001A5B52">
          <w:rPr>
            <w:rFonts w:ascii="Arial" w:hAnsi="Arial" w:cs="Arial"/>
            <w:spacing w:val="-2"/>
            <w:kern w:val="2"/>
            <w:lang w:eastAsia="zh-CN"/>
            <w:rPrChange w:id="307" w:author="haiyan.xia" w:date="2011-03-09T09:50:00Z">
              <w:rPr>
                <w:rFonts w:ascii="宋体" w:hAnsi="宋体"/>
                <w:b/>
                <w:szCs w:val="21"/>
                <w:u w:val="single"/>
                <w:lang w:eastAsia="zh-CN"/>
              </w:rPr>
            </w:rPrChange>
          </w:rPr>
          <w:t>30</w:t>
        </w:r>
        <w:r w:rsidR="001A5B52" w:rsidRPr="001A5B52">
          <w:rPr>
            <w:rFonts w:ascii="Arial" w:hAnsi="Arial" w:cs="Arial" w:hint="eastAsia"/>
            <w:spacing w:val="-2"/>
            <w:kern w:val="2"/>
            <w:lang w:eastAsia="zh-CN"/>
            <w:rPrChange w:id="308" w:author="haiyan.xia" w:date="2011-03-09T09:50:00Z">
              <w:rPr>
                <w:rFonts w:ascii="宋体" w:hAnsi="宋体" w:hint="eastAsia"/>
                <w:b/>
                <w:szCs w:val="21"/>
                <w:u w:val="single"/>
                <w:lang w:eastAsia="zh-CN"/>
              </w:rPr>
            </w:rPrChange>
          </w:rPr>
          <w:t>日内</w:t>
        </w:r>
        <w:r>
          <w:rPr>
            <w:rFonts w:ascii="Arial" w:hAnsi="Arial" w:cs="Arial" w:hint="eastAsia"/>
            <w:spacing w:val="-2"/>
            <w:kern w:val="2"/>
            <w:lang w:eastAsia="zh-CN"/>
          </w:rPr>
          <w:t>向分包商支付；</w:t>
        </w:r>
      </w:ins>
    </w:p>
    <w:p w:rsidR="00EB1DE1" w:rsidRPr="001417B7" w:rsidDel="00A3055D" w:rsidRDefault="00723BC5" w:rsidP="00B168AE">
      <w:pPr>
        <w:tabs>
          <w:tab w:val="center" w:pos="5400"/>
        </w:tabs>
        <w:suppressAutoHyphens/>
        <w:spacing w:line="360" w:lineRule="auto"/>
        <w:jc w:val="both"/>
        <w:rPr>
          <w:ins w:id="309" w:author="haiyan.xia" w:date="2010-12-28T13:56:00Z"/>
          <w:del w:id="310" w:author="Haiyu.Peng" w:date="2011-04-12T12:02:00Z"/>
          <w:rFonts w:ascii="Arial" w:hAnsi="Arial" w:cs="Arial"/>
          <w:spacing w:val="-2"/>
          <w:kern w:val="2"/>
          <w:lang w:eastAsia="zh-CN"/>
        </w:rPr>
      </w:pPr>
      <w:ins w:id="311" w:author="haiyan.xia" w:date="2010-12-28T13:56:00Z">
        <w:del w:id="312" w:author="Haiyu.Peng" w:date="2011-04-12T12:02:00Z">
          <w:r w:rsidDel="00A3055D">
            <w:rPr>
              <w:rFonts w:ascii="Arial" w:hAnsi="Arial" w:cs="Arial"/>
              <w:spacing w:val="-2"/>
              <w:kern w:val="2"/>
              <w:lang w:eastAsia="zh-CN"/>
            </w:rPr>
            <w:delText>3</w:delText>
          </w:r>
          <w:r w:rsidDel="00A3055D">
            <w:rPr>
              <w:rFonts w:ascii="Arial" w:hAnsi="Arial" w:cs="Arial" w:hint="eastAsia"/>
              <w:spacing w:val="-2"/>
              <w:kern w:val="2"/>
              <w:lang w:eastAsia="zh-CN"/>
            </w:rPr>
            <w:delText>、第三笔付款：即本服务协议总价</w:delText>
          </w:r>
        </w:del>
      </w:ins>
      <w:del w:id="313" w:author="Haiyu.Peng" w:date="2011-04-12T12:02:00Z">
        <w:r w:rsidR="001A5B52" w:rsidRPr="001A5B52">
          <w:rPr>
            <w:rFonts w:ascii="Arial" w:hAnsi="Arial" w:cs="Arial" w:hint="eastAsia"/>
            <w:spacing w:val="-2"/>
            <w:kern w:val="2"/>
            <w:lang w:eastAsia="zh-CN"/>
            <w:rPrChange w:id="314" w:author="haiyan.xia" w:date="2011-03-09T09:50:00Z">
              <w:rPr>
                <w:rFonts w:ascii="宋体" w:hAnsi="宋体" w:hint="eastAsia"/>
                <w:b/>
                <w:sz w:val="21"/>
                <w:u w:val="single"/>
              </w:rPr>
            </w:rPrChange>
          </w:rPr>
          <w:delText>的前提下，分包商才可根据本协议及附件向</w:delText>
        </w:r>
      </w:del>
      <w:ins w:id="315" w:author="haiyan.xia" w:date="2010-12-28T13:56:00Z">
        <w:del w:id="316" w:author="Haiyu.Peng" w:date="2011-04-12T12:02:00Z">
          <w:r w:rsidDel="00A3055D">
            <w:rPr>
              <w:rFonts w:ascii="Arial" w:hAnsi="Arial" w:cs="Arial" w:hint="eastAsia"/>
              <w:spacing w:val="-2"/>
              <w:kern w:val="2"/>
              <w:lang w:eastAsia="zh-CN"/>
            </w:rPr>
            <w:delText>【</w:delText>
          </w:r>
          <w:r w:rsidDel="00A3055D">
            <w:rPr>
              <w:rFonts w:ascii="Arial" w:hAnsi="Arial" w:cs="Arial"/>
              <w:spacing w:val="-2"/>
              <w:kern w:val="2"/>
              <w:lang w:eastAsia="zh-CN"/>
            </w:rPr>
            <w:delText xml:space="preserve"> 35</w:delText>
          </w:r>
          <w:r w:rsidDel="00A3055D">
            <w:rPr>
              <w:rFonts w:ascii="Arial" w:hAnsi="Arial" w:cs="Arial" w:hint="eastAsia"/>
              <w:spacing w:val="-2"/>
              <w:kern w:val="2"/>
              <w:lang w:eastAsia="zh-CN"/>
            </w:rPr>
            <w:delText>】％，计（小写）：￥</w:delText>
          </w:r>
        </w:del>
      </w:ins>
      <w:ins w:id="317" w:author="yuan.sheng" w:date="2010-12-28T15:07:00Z">
        <w:del w:id="318" w:author="Haiyu.Peng" w:date="2011-04-12T12:02:00Z">
          <w:r w:rsidDel="00A3055D">
            <w:rPr>
              <w:rFonts w:ascii="Arial" w:hAnsi="Arial" w:cs="Arial"/>
              <w:spacing w:val="-2"/>
              <w:kern w:val="2"/>
              <w:lang w:eastAsia="zh-CN"/>
            </w:rPr>
            <w:delText>RMB</w:delText>
          </w:r>
        </w:del>
      </w:ins>
      <w:ins w:id="319" w:author="haiyan.xia" w:date="2010-12-28T13:56:00Z">
        <w:del w:id="320" w:author="Haiyu.Peng" w:date="2011-04-12T12:02:00Z">
          <w:r w:rsidDel="00A3055D">
            <w:rPr>
              <w:rFonts w:ascii="Arial" w:hAnsi="Arial" w:cs="Arial"/>
              <w:spacing w:val="-2"/>
              <w:kern w:val="2"/>
              <w:lang w:eastAsia="zh-CN"/>
            </w:rPr>
            <w:delText>12</w:delText>
          </w:r>
        </w:del>
      </w:ins>
      <w:ins w:id="321" w:author="haiyan.xia" w:date="2011-02-28T15:15:00Z">
        <w:del w:id="322" w:author="Haiyu.Peng" w:date="2011-04-12T12:02:00Z">
          <w:r w:rsidDel="00A3055D">
            <w:rPr>
              <w:rFonts w:ascii="Arial" w:hAnsi="Arial" w:cs="Arial"/>
              <w:spacing w:val="-2"/>
              <w:kern w:val="2"/>
              <w:lang w:eastAsia="zh-CN"/>
            </w:rPr>
            <w:delText>0</w:delText>
          </w:r>
        </w:del>
      </w:ins>
      <w:ins w:id="323" w:author="haiyan.xia" w:date="2011-02-28T15:16:00Z">
        <w:del w:id="324" w:author="Haiyu.Peng" w:date="2011-04-12T12:02:00Z">
          <w:r w:rsidDel="00A3055D">
            <w:rPr>
              <w:rFonts w:ascii="Arial" w:hAnsi="Arial" w:cs="Arial"/>
              <w:spacing w:val="-2"/>
              <w:kern w:val="2"/>
              <w:lang w:eastAsia="zh-CN"/>
            </w:rPr>
            <w:delText>,</w:delText>
          </w:r>
        </w:del>
      </w:ins>
      <w:ins w:id="325" w:author="haiyan.xia" w:date="2011-02-28T15:15:00Z">
        <w:del w:id="326" w:author="Haiyu.Peng" w:date="2011-04-12T12:02:00Z">
          <w:r w:rsidDel="00A3055D">
            <w:rPr>
              <w:rFonts w:ascii="Arial" w:hAnsi="Arial" w:cs="Arial"/>
              <w:spacing w:val="-2"/>
              <w:kern w:val="2"/>
              <w:lang w:eastAsia="zh-CN"/>
            </w:rPr>
            <w:delText>53</w:delText>
          </w:r>
        </w:del>
      </w:ins>
      <w:ins w:id="327" w:author="haiyan.xia" w:date="2011-02-28T15:17:00Z">
        <w:del w:id="328" w:author="Haiyu.Peng" w:date="2011-04-12T12:02:00Z">
          <w:r w:rsidDel="00A3055D">
            <w:rPr>
              <w:rFonts w:ascii="Arial" w:hAnsi="Arial" w:cs="Arial"/>
              <w:spacing w:val="-2"/>
              <w:kern w:val="2"/>
              <w:lang w:eastAsia="zh-CN"/>
            </w:rPr>
            <w:delText>6</w:delText>
          </w:r>
        </w:del>
      </w:ins>
      <w:ins w:id="329" w:author="haiyan.xia" w:date="2010-12-28T13:56:00Z">
        <w:del w:id="330" w:author="Haiyu.Peng" w:date="2011-04-12T12:02:00Z">
          <w:r w:rsidDel="00A3055D">
            <w:rPr>
              <w:rFonts w:ascii="Arial" w:hAnsi="Arial" w:cs="Arial"/>
              <w:spacing w:val="-2"/>
              <w:kern w:val="2"/>
              <w:lang w:eastAsia="zh-CN"/>
            </w:rPr>
            <w:delText>.00</w:delText>
          </w:r>
          <w:r w:rsidDel="00A3055D">
            <w:rPr>
              <w:rFonts w:ascii="Arial" w:hAnsi="Arial" w:cs="Arial" w:hint="eastAsia"/>
              <w:spacing w:val="-2"/>
              <w:kern w:val="2"/>
              <w:lang w:eastAsia="zh-CN"/>
            </w:rPr>
            <w:delText>（大写：</w:delText>
          </w:r>
        </w:del>
      </w:ins>
      <w:ins w:id="331" w:author="yuan.sheng" w:date="2010-12-28T15:08:00Z">
        <w:del w:id="332" w:author="Haiyu.Peng" w:date="2011-04-12T12:02:00Z">
          <w:r w:rsidDel="00A3055D">
            <w:rPr>
              <w:rFonts w:ascii="Arial" w:hAnsi="Arial" w:cs="Arial" w:hint="eastAsia"/>
              <w:spacing w:val="-2"/>
              <w:kern w:val="2"/>
              <w:lang w:eastAsia="zh-CN"/>
            </w:rPr>
            <w:delText>人民币</w:delText>
          </w:r>
        </w:del>
      </w:ins>
      <w:ins w:id="333" w:author="haiyan.xia" w:date="2010-12-28T13:56:00Z">
        <w:del w:id="334" w:author="Haiyu.Peng" w:date="2011-04-12T12:02:00Z">
          <w:r w:rsidDel="00A3055D">
            <w:rPr>
              <w:rFonts w:ascii="Arial" w:hAnsi="Arial" w:cs="Arial" w:hint="eastAsia"/>
              <w:spacing w:val="-2"/>
              <w:kern w:val="2"/>
              <w:lang w:eastAsia="zh-CN"/>
            </w:rPr>
            <w:delText>壹拾贰万</w:delText>
          </w:r>
        </w:del>
      </w:ins>
      <w:ins w:id="335" w:author="haiyan.xia" w:date="2011-02-28T15:16:00Z">
        <w:del w:id="336" w:author="Haiyu.Peng" w:date="2011-04-12T12:02:00Z">
          <w:r w:rsidDel="00A3055D">
            <w:rPr>
              <w:rFonts w:ascii="Arial" w:hAnsi="Arial" w:cs="Arial" w:hint="eastAsia"/>
              <w:spacing w:val="-2"/>
              <w:kern w:val="2"/>
              <w:lang w:eastAsia="zh-CN"/>
            </w:rPr>
            <w:delText>零伍佰叁拾</w:delText>
          </w:r>
        </w:del>
      </w:ins>
      <w:ins w:id="337" w:author="haiyan.xia" w:date="2011-02-28T15:17:00Z">
        <w:del w:id="338" w:author="Haiyu.Peng" w:date="2011-04-12T12:02:00Z">
          <w:r w:rsidDel="00A3055D">
            <w:rPr>
              <w:rFonts w:ascii="Arial" w:hAnsi="Arial" w:cs="Arial" w:hint="eastAsia"/>
              <w:spacing w:val="-2"/>
              <w:kern w:val="2"/>
              <w:lang w:eastAsia="zh-CN"/>
            </w:rPr>
            <w:delText>陆</w:delText>
          </w:r>
        </w:del>
      </w:ins>
      <w:ins w:id="339" w:author="haiyan.xia" w:date="2010-12-28T13:56:00Z">
        <w:del w:id="340" w:author="Haiyu.Peng" w:date="2011-04-12T12:02:00Z">
          <w:r w:rsidDel="00A3055D">
            <w:rPr>
              <w:rFonts w:ascii="Arial" w:hAnsi="Arial" w:cs="Arial" w:hint="eastAsia"/>
              <w:spacing w:val="-2"/>
              <w:kern w:val="2"/>
              <w:lang w:eastAsia="zh-CN"/>
            </w:rPr>
            <w:delText>元整；）；在服务验收后</w:delText>
          </w:r>
          <w:r w:rsidR="001A5B52" w:rsidRPr="001A5B52">
            <w:rPr>
              <w:rFonts w:ascii="Arial" w:hAnsi="Arial" w:cs="Arial" w:hint="eastAsia"/>
              <w:spacing w:val="-2"/>
              <w:kern w:val="2"/>
              <w:lang w:eastAsia="zh-CN"/>
              <w:rPrChange w:id="341" w:author="haiyan.xia" w:date="2011-03-09T09:50:00Z">
                <w:rPr>
                  <w:rFonts w:ascii="宋体" w:hAnsi="宋体" w:hint="eastAsia"/>
                  <w:b/>
                  <w:szCs w:val="21"/>
                  <w:u w:val="single"/>
                  <w:lang w:eastAsia="zh-CN"/>
                </w:rPr>
              </w:rPrChange>
            </w:rPr>
            <w:delText>且</w:delText>
          </w:r>
        </w:del>
      </w:ins>
      <w:del w:id="342" w:author="Haiyu.Peng" w:date="2011-04-12T12:02:00Z">
        <w:r w:rsidR="001A5B52" w:rsidRPr="001A5B52">
          <w:rPr>
            <w:rFonts w:ascii="Arial" w:hAnsi="Arial" w:cs="Arial"/>
            <w:spacing w:val="-2"/>
            <w:kern w:val="2"/>
            <w:lang w:eastAsia="zh-CN"/>
            <w:rPrChange w:id="343" w:author="haiyan.xia" w:date="2011-03-09T09:50:00Z">
              <w:rPr>
                <w:rFonts w:ascii="宋体" w:hAnsi="宋体"/>
                <w:b/>
                <w:sz w:val="21"/>
                <w:u w:val="single"/>
              </w:rPr>
            </w:rPrChange>
          </w:rPr>
          <w:delText>SunGard</w:delText>
        </w:r>
        <w:r w:rsidR="001A5B52" w:rsidRPr="001A5B52">
          <w:rPr>
            <w:rFonts w:ascii="Arial" w:hAnsi="Arial" w:cs="Arial" w:hint="eastAsia"/>
            <w:spacing w:val="-2"/>
            <w:kern w:val="2"/>
            <w:lang w:eastAsia="zh-CN"/>
            <w:rPrChange w:id="344" w:author="haiyan.xia" w:date="2011-03-09T09:50:00Z">
              <w:rPr>
                <w:rFonts w:ascii="宋体" w:hAnsi="宋体" w:hint="eastAsia"/>
                <w:b/>
                <w:sz w:val="21"/>
                <w:szCs w:val="21"/>
                <w:u w:val="single"/>
                <w:lang w:eastAsia="zh-CN"/>
              </w:rPr>
            </w:rPrChange>
          </w:rPr>
          <w:delText>开具人民币为【】</w:delText>
        </w:r>
      </w:del>
      <w:ins w:id="345" w:author="haiyan.xia" w:date="2010-12-28T13:56:00Z">
        <w:del w:id="346" w:author="Haiyu.Peng" w:date="2011-04-12T12:02:00Z">
          <w:r w:rsidR="001A5B52" w:rsidRPr="001A5B52">
            <w:rPr>
              <w:rFonts w:ascii="Arial" w:hAnsi="Arial" w:cs="Arial" w:hint="eastAsia"/>
              <w:spacing w:val="-2"/>
              <w:kern w:val="2"/>
              <w:lang w:eastAsia="zh-CN"/>
              <w:rPrChange w:id="347" w:author="haiyan.xia" w:date="2011-03-09T09:50:00Z">
                <w:rPr>
                  <w:rFonts w:ascii="宋体" w:hAnsi="宋体" w:hint="eastAsia"/>
                  <w:b/>
                  <w:szCs w:val="21"/>
                  <w:u w:val="single"/>
                  <w:lang w:eastAsia="zh-CN"/>
                </w:rPr>
              </w:rPrChange>
            </w:rPr>
            <w:delText>收到分包商提交</w:delText>
          </w:r>
        </w:del>
      </w:ins>
      <w:del w:id="348" w:author="Haiyu.Peng" w:date="2011-04-12T12:02:00Z">
        <w:r w:rsidR="001A5B52" w:rsidRPr="001A5B52">
          <w:rPr>
            <w:rFonts w:ascii="Arial" w:hAnsi="Arial" w:cs="Arial" w:hint="eastAsia"/>
            <w:spacing w:val="-2"/>
            <w:kern w:val="2"/>
            <w:lang w:eastAsia="zh-CN"/>
            <w:rPrChange w:id="349" w:author="haiyan.xia" w:date="2011-03-09T09:50:00Z">
              <w:rPr>
                <w:rFonts w:ascii="宋体" w:hAnsi="宋体" w:hint="eastAsia"/>
                <w:b/>
                <w:sz w:val="21"/>
                <w:u w:val="single"/>
              </w:rPr>
            </w:rPrChange>
          </w:rPr>
          <w:delText>的</w:delText>
        </w:r>
      </w:del>
      <w:ins w:id="350" w:author="haiyan.xia" w:date="2010-12-28T13:56:00Z">
        <w:del w:id="351" w:author="Haiyu.Peng" w:date="2011-04-12T12:02:00Z">
          <w:r w:rsidR="001A5B52" w:rsidRPr="001A5B52">
            <w:rPr>
              <w:rFonts w:ascii="Arial" w:hAnsi="Arial" w:cs="Arial" w:hint="eastAsia"/>
              <w:spacing w:val="-2"/>
              <w:kern w:val="2"/>
              <w:lang w:eastAsia="zh-CN"/>
              <w:rPrChange w:id="352" w:author="haiyan.xia" w:date="2011-03-09T09:50:00Z">
                <w:rPr>
                  <w:rFonts w:ascii="宋体" w:hAnsi="宋体" w:hint="eastAsia"/>
                  <w:b/>
                  <w:szCs w:val="21"/>
                  <w:u w:val="single"/>
                  <w:lang w:eastAsia="zh-CN"/>
                </w:rPr>
              </w:rPrChange>
            </w:rPr>
            <w:delText>有效</w:delText>
          </w:r>
        </w:del>
      </w:ins>
      <w:del w:id="353" w:author="Haiyu.Peng" w:date="2011-04-12T12:02:00Z">
        <w:r w:rsidR="001A5B52" w:rsidRPr="001A5B52">
          <w:rPr>
            <w:rFonts w:ascii="Arial" w:hAnsi="Arial" w:cs="Arial" w:hint="eastAsia"/>
            <w:spacing w:val="-2"/>
            <w:kern w:val="2"/>
            <w:lang w:eastAsia="zh-CN"/>
            <w:rPrChange w:id="354" w:author="haiyan.xia" w:date="2011-03-09T09:50:00Z">
              <w:rPr>
                <w:rFonts w:ascii="宋体" w:hAnsi="宋体" w:hint="eastAsia"/>
                <w:b/>
                <w:sz w:val="21"/>
                <w:u w:val="single"/>
              </w:rPr>
            </w:rPrChange>
          </w:rPr>
          <w:delText>发票，</w:delText>
        </w:r>
      </w:del>
      <w:ins w:id="355" w:author="haiyan.xia" w:date="2010-12-28T13:56:00Z">
        <w:del w:id="356" w:author="Haiyu.Peng" w:date="2011-04-12T12:02:00Z">
          <w:r w:rsidR="001A5B52" w:rsidRPr="001A5B52">
            <w:rPr>
              <w:rFonts w:ascii="Arial" w:hAnsi="Arial" w:cs="Arial" w:hint="eastAsia"/>
              <w:spacing w:val="-2"/>
              <w:kern w:val="2"/>
              <w:lang w:eastAsia="zh-CN"/>
              <w:rPrChange w:id="357" w:author="haiyan.xia" w:date="2011-03-09T09:50:00Z">
                <w:rPr>
                  <w:rFonts w:ascii="宋体" w:hAnsi="宋体" w:hint="eastAsia"/>
                  <w:b/>
                  <w:szCs w:val="21"/>
                  <w:u w:val="single"/>
                  <w:lang w:eastAsia="zh-CN"/>
                </w:rPr>
              </w:rPrChange>
            </w:rPr>
            <w:delText>后</w:delText>
          </w:r>
          <w:r w:rsidDel="00A3055D">
            <w:rPr>
              <w:rFonts w:ascii="Arial" w:hAnsi="Arial" w:cs="Arial" w:hint="eastAsia"/>
              <w:spacing w:val="-2"/>
              <w:kern w:val="2"/>
              <w:lang w:eastAsia="zh-CN"/>
            </w:rPr>
            <w:delText>【</w:delText>
          </w:r>
          <w:r w:rsidDel="00A3055D">
            <w:rPr>
              <w:rFonts w:ascii="Arial" w:hAnsi="Arial" w:cs="Arial"/>
              <w:spacing w:val="-2"/>
              <w:kern w:val="2"/>
              <w:lang w:eastAsia="zh-CN"/>
            </w:rPr>
            <w:delText xml:space="preserve"> 30</w:delText>
          </w:r>
          <w:r w:rsidDel="00A3055D">
            <w:rPr>
              <w:rFonts w:ascii="Arial" w:hAnsi="Arial" w:cs="Arial" w:hint="eastAsia"/>
              <w:spacing w:val="-2"/>
              <w:kern w:val="2"/>
              <w:lang w:eastAsia="zh-CN"/>
            </w:rPr>
            <w:delText>】日内由</w:delText>
          </w:r>
        </w:del>
      </w:ins>
      <w:del w:id="358" w:author="Haiyu.Peng" w:date="2011-04-12T12:02:00Z">
        <w:r w:rsidR="001A5B52" w:rsidRPr="001A5B52">
          <w:rPr>
            <w:rFonts w:ascii="Arial" w:hAnsi="Arial" w:cs="Arial"/>
            <w:spacing w:val="-2"/>
            <w:kern w:val="2"/>
            <w:lang w:eastAsia="zh-CN"/>
            <w:rPrChange w:id="359" w:author="haiyan.xia" w:date="2011-03-09T09:50:00Z">
              <w:rPr>
                <w:rFonts w:ascii="宋体" w:hAnsi="宋体"/>
                <w:b/>
                <w:sz w:val="21"/>
                <w:u w:val="single"/>
              </w:rPr>
            </w:rPrChange>
          </w:rPr>
          <w:delText>SunGard</w:delText>
        </w:r>
        <w:r w:rsidR="001A5B52" w:rsidRPr="001A5B52">
          <w:rPr>
            <w:rFonts w:ascii="Arial" w:hAnsi="Arial" w:cs="Arial" w:hint="eastAsia"/>
            <w:spacing w:val="-2"/>
            <w:kern w:val="2"/>
            <w:lang w:eastAsia="zh-CN"/>
            <w:rPrChange w:id="360" w:author="haiyan.xia" w:date="2011-03-09T09:50:00Z">
              <w:rPr>
                <w:rFonts w:ascii="宋体" w:hAnsi="宋体" w:hint="eastAsia"/>
                <w:b/>
                <w:sz w:val="21"/>
                <w:szCs w:val="21"/>
                <w:u w:val="single"/>
                <w:lang w:eastAsia="zh-CN"/>
              </w:rPr>
            </w:rPrChange>
          </w:rPr>
          <w:delText>在收到发票（若分包商在未满足上述条件即开具发票，则</w:delText>
        </w:r>
        <w:r w:rsidR="001A5B52" w:rsidRPr="001A5B52">
          <w:rPr>
            <w:rFonts w:ascii="Arial" w:hAnsi="Arial" w:cs="Arial"/>
            <w:spacing w:val="-2"/>
            <w:kern w:val="2"/>
            <w:lang w:eastAsia="zh-CN"/>
            <w:rPrChange w:id="361" w:author="haiyan.xia" w:date="2011-03-09T09:50:00Z">
              <w:rPr>
                <w:rFonts w:ascii="宋体" w:hAnsi="宋体"/>
                <w:b/>
                <w:sz w:val="21"/>
                <w:szCs w:val="21"/>
                <w:u w:val="single"/>
                <w:lang w:eastAsia="zh-CN"/>
              </w:rPr>
            </w:rPrChange>
          </w:rPr>
          <w:delText>SunGard</w:delText>
        </w:r>
        <w:r w:rsidR="001A5B52" w:rsidRPr="001A5B52">
          <w:rPr>
            <w:rFonts w:ascii="Arial" w:hAnsi="Arial" w:cs="Arial" w:hint="eastAsia"/>
            <w:spacing w:val="-2"/>
            <w:kern w:val="2"/>
            <w:lang w:eastAsia="zh-CN"/>
            <w:rPrChange w:id="362" w:author="haiyan.xia" w:date="2011-03-09T09:50:00Z">
              <w:rPr>
                <w:rFonts w:ascii="宋体" w:hAnsi="宋体" w:hint="eastAsia"/>
                <w:b/>
                <w:sz w:val="21"/>
                <w:szCs w:val="21"/>
                <w:u w:val="single"/>
                <w:lang w:eastAsia="zh-CN"/>
              </w:rPr>
            </w:rPrChange>
          </w:rPr>
          <w:delText>仅以满足上述条件之日作为收到分包商相关发票之日）三十日后向分包商支付人民币【】；否则，</w:delText>
        </w:r>
      </w:del>
      <w:ins w:id="363" w:author="haiyan.xia" w:date="2010-12-28T13:56:00Z">
        <w:del w:id="364" w:author="Haiyu.Peng" w:date="2011-04-12T12:02:00Z">
          <w:r w:rsidDel="00A3055D">
            <w:rPr>
              <w:rFonts w:ascii="Arial" w:hAnsi="Arial" w:cs="Arial" w:hint="eastAsia"/>
              <w:spacing w:val="-2"/>
              <w:kern w:val="2"/>
              <w:lang w:eastAsia="zh-CN"/>
            </w:rPr>
            <w:delText>；</w:delText>
          </w:r>
        </w:del>
      </w:ins>
    </w:p>
    <w:p w:rsidR="001A5B52" w:rsidRPr="001A5B52" w:rsidRDefault="001A5B52" w:rsidP="001A5B52">
      <w:pPr>
        <w:tabs>
          <w:tab w:val="center" w:pos="5400"/>
        </w:tabs>
        <w:suppressAutoHyphens/>
        <w:spacing w:line="360" w:lineRule="auto"/>
        <w:jc w:val="both"/>
        <w:rPr>
          <w:del w:id="365" w:author="Haiyu.Peng" w:date="2011-04-12T12:02:00Z"/>
          <w:rFonts w:ascii="Arial" w:hAnsi="Arial" w:cs="Arial"/>
          <w:spacing w:val="-2"/>
          <w:kern w:val="2"/>
          <w:lang w:eastAsia="zh-CN"/>
          <w:rPrChange w:id="366" w:author="haiyan.xia" w:date="2011-02-28T15:26:00Z">
            <w:rPr>
              <w:del w:id="367" w:author="Haiyu.Peng" w:date="2011-04-12T12:02:00Z"/>
              <w:rFonts w:ascii="宋体" w:hAnsi="宋体"/>
              <w:sz w:val="21"/>
            </w:rPr>
          </w:rPrChange>
        </w:rPr>
        <w:pPrChange w:id="368" w:author="haiyan.xia" w:date="2010-12-28T13:56:00Z">
          <w:pPr>
            <w:pStyle w:val="ac"/>
          </w:pPr>
        </w:pPrChange>
      </w:pPr>
      <w:ins w:id="369" w:author="haiyan.xia" w:date="2010-12-28T13:56:00Z">
        <w:del w:id="370" w:author="Haiyu.Peng" w:date="2011-04-12T12:02:00Z">
          <w:r w:rsidRPr="001A5B52">
            <w:rPr>
              <w:rFonts w:ascii="Arial" w:hAnsi="Arial" w:cs="Arial"/>
              <w:spacing w:val="-2"/>
              <w:kern w:val="2"/>
              <w:lang w:eastAsia="zh-CN"/>
              <w:rPrChange w:id="371" w:author="haiyan.xia" w:date="2011-03-09T09:50:00Z">
                <w:rPr>
                  <w:rFonts w:ascii="Arial" w:hAnsi="Arial" w:cs="Arial"/>
                  <w:b/>
                  <w:spacing w:val="-2"/>
                  <w:kern w:val="2"/>
                  <w:u w:val="single"/>
                  <w:lang w:eastAsia="zh-CN"/>
                </w:rPr>
              </w:rPrChange>
            </w:rPr>
            <w:delText>4</w:delText>
          </w:r>
          <w:r w:rsidRPr="001A5B52">
            <w:rPr>
              <w:rFonts w:ascii="Arial" w:hAnsi="Arial" w:cs="Arial" w:hint="eastAsia"/>
              <w:spacing w:val="-2"/>
              <w:kern w:val="2"/>
              <w:lang w:eastAsia="zh-CN"/>
              <w:rPrChange w:id="372" w:author="haiyan.xia" w:date="2011-03-09T09:50:00Z">
                <w:rPr>
                  <w:rFonts w:ascii="Arial" w:hAnsi="Arial" w:cs="Arial" w:hint="eastAsia"/>
                  <w:b/>
                  <w:spacing w:val="-2"/>
                  <w:kern w:val="2"/>
                  <w:u w:val="single"/>
                  <w:lang w:eastAsia="zh-CN"/>
                </w:rPr>
              </w:rPrChange>
            </w:rPr>
            <w:delText>、第四笔付款：即本服务协议总价的【</w:delText>
          </w:r>
          <w:r w:rsidRPr="001A5B52">
            <w:rPr>
              <w:rFonts w:ascii="Arial" w:hAnsi="Arial" w:cs="Arial"/>
              <w:spacing w:val="-2"/>
              <w:kern w:val="2"/>
              <w:lang w:eastAsia="zh-CN"/>
              <w:rPrChange w:id="373" w:author="haiyan.xia" w:date="2011-03-09T09:50:00Z">
                <w:rPr>
                  <w:rFonts w:ascii="Arial" w:hAnsi="Arial" w:cs="Arial"/>
                  <w:b/>
                  <w:spacing w:val="-2"/>
                  <w:kern w:val="2"/>
                  <w:u w:val="single"/>
                  <w:lang w:eastAsia="zh-CN"/>
                </w:rPr>
              </w:rPrChange>
            </w:rPr>
            <w:delText xml:space="preserve">10 </w:delText>
          </w:r>
          <w:r w:rsidRPr="001A5B52">
            <w:rPr>
              <w:rFonts w:ascii="Arial" w:hAnsi="Arial" w:cs="Arial" w:hint="eastAsia"/>
              <w:spacing w:val="-2"/>
              <w:kern w:val="2"/>
              <w:lang w:eastAsia="zh-CN"/>
              <w:rPrChange w:id="374" w:author="haiyan.xia" w:date="2011-03-09T09:50:00Z">
                <w:rPr>
                  <w:rFonts w:ascii="Arial" w:hAnsi="Arial" w:cs="Arial" w:hint="eastAsia"/>
                  <w:b/>
                  <w:spacing w:val="-2"/>
                  <w:kern w:val="2"/>
                  <w:u w:val="single"/>
                  <w:lang w:eastAsia="zh-CN"/>
                </w:rPr>
              </w:rPrChange>
            </w:rPr>
            <w:delText>】％，计（小写）：￥</w:delText>
          </w:r>
        </w:del>
      </w:ins>
      <w:ins w:id="375" w:author="yuan.sheng" w:date="2010-12-28T15:09:00Z">
        <w:del w:id="376" w:author="Haiyu.Peng" w:date="2011-04-12T12:02:00Z">
          <w:r w:rsidRPr="001A5B52">
            <w:rPr>
              <w:rFonts w:ascii="Arial" w:hAnsi="Arial" w:cs="Arial"/>
              <w:spacing w:val="-2"/>
              <w:kern w:val="2"/>
              <w:lang w:eastAsia="zh-CN"/>
              <w:rPrChange w:id="377" w:author="haiyan.xia" w:date="2011-03-09T09:50:00Z">
                <w:rPr>
                  <w:rFonts w:ascii="Arial" w:hAnsi="Arial" w:cs="Arial"/>
                  <w:b/>
                  <w:spacing w:val="-2"/>
                  <w:kern w:val="2"/>
                  <w:u w:val="single"/>
                  <w:lang w:eastAsia="zh-CN"/>
                </w:rPr>
              </w:rPrChange>
            </w:rPr>
            <w:delText>RMB</w:delText>
          </w:r>
        </w:del>
      </w:ins>
      <w:ins w:id="378" w:author="haiyan.xia" w:date="2011-02-28T15:17:00Z">
        <w:del w:id="379" w:author="Haiyu.Peng" w:date="2011-04-12T12:02:00Z">
          <w:r w:rsidRPr="001A5B52">
            <w:rPr>
              <w:rFonts w:ascii="Arial" w:hAnsi="Arial" w:cs="Arial"/>
              <w:spacing w:val="-2"/>
              <w:kern w:val="2"/>
              <w:lang w:eastAsia="zh-CN"/>
              <w:rPrChange w:id="380" w:author="haiyan.xia" w:date="2011-03-09T09:50:00Z">
                <w:rPr>
                  <w:rFonts w:ascii="Arial" w:hAnsi="Arial" w:cs="Arial"/>
                  <w:b/>
                  <w:spacing w:val="-2"/>
                  <w:kern w:val="2"/>
                  <w:u w:val="single"/>
                  <w:lang w:eastAsia="zh-CN"/>
                </w:rPr>
              </w:rPrChange>
            </w:rPr>
            <w:delText>34,440.00</w:delText>
          </w:r>
        </w:del>
      </w:ins>
      <w:ins w:id="381" w:author="yuan.sheng" w:date="2010-12-28T15:10:00Z">
        <w:del w:id="382" w:author="Haiyu.Peng" w:date="2011-04-12T12:02:00Z">
          <w:r w:rsidRPr="001A5B52">
            <w:rPr>
              <w:rFonts w:ascii="Arial" w:hAnsi="Arial" w:cs="Arial"/>
              <w:spacing w:val="-2"/>
              <w:kern w:val="2"/>
              <w:lang w:eastAsia="zh-CN"/>
              <w:rPrChange w:id="383" w:author="haiyan.xia" w:date="2011-03-09T09:50:00Z">
                <w:rPr>
                  <w:rFonts w:ascii="Arial" w:hAnsi="Arial" w:cs="Arial"/>
                  <w:b/>
                  <w:spacing w:val="-2"/>
                  <w:kern w:val="2"/>
                  <w:u w:val="single"/>
                  <w:lang w:eastAsia="zh-CN"/>
                </w:rPr>
              </w:rPrChange>
            </w:rPr>
            <w:delText>3</w:delText>
          </w:r>
        </w:del>
      </w:ins>
      <w:ins w:id="384" w:author="haiyan.xia" w:date="2010-12-28T13:56:00Z">
        <w:del w:id="385" w:author="Haiyu.Peng" w:date="2011-04-12T12:02:00Z">
          <w:r w:rsidRPr="001A5B52">
            <w:rPr>
              <w:rFonts w:ascii="Arial" w:hAnsi="Arial" w:cs="Arial" w:hint="eastAsia"/>
              <w:spacing w:val="-2"/>
              <w:kern w:val="2"/>
              <w:lang w:eastAsia="zh-CN"/>
              <w:rPrChange w:id="386" w:author="haiyan.xia" w:date="2011-03-09T09:50:00Z">
                <w:rPr>
                  <w:rFonts w:ascii="Arial" w:hAnsi="Arial" w:cs="Arial" w:hint="eastAsia"/>
                  <w:b/>
                  <w:spacing w:val="-2"/>
                  <w:kern w:val="2"/>
                  <w:u w:val="single"/>
                  <w:lang w:eastAsia="zh-CN"/>
                </w:rPr>
              </w:rPrChange>
            </w:rPr>
            <w:delText>（大写：</w:delText>
          </w:r>
        </w:del>
      </w:ins>
      <w:ins w:id="387" w:author="yuan.sheng" w:date="2010-12-28T15:09:00Z">
        <w:del w:id="388" w:author="Haiyu.Peng" w:date="2011-04-12T12:02:00Z">
          <w:r w:rsidRPr="001A5B52">
            <w:rPr>
              <w:rFonts w:ascii="Arial" w:hAnsi="Arial" w:cs="Arial" w:hint="eastAsia"/>
              <w:spacing w:val="-2"/>
              <w:kern w:val="2"/>
              <w:lang w:eastAsia="zh-CN"/>
              <w:rPrChange w:id="389" w:author="haiyan.xia" w:date="2011-03-09T09:50:00Z">
                <w:rPr>
                  <w:rFonts w:ascii="Arial" w:hAnsi="Arial" w:cs="Arial" w:hint="eastAsia"/>
                  <w:b/>
                  <w:spacing w:val="-2"/>
                  <w:kern w:val="2"/>
                  <w:u w:val="single"/>
                  <w:lang w:eastAsia="zh-CN"/>
                </w:rPr>
              </w:rPrChange>
            </w:rPr>
            <w:delText>人民币</w:delText>
          </w:r>
        </w:del>
      </w:ins>
      <w:ins w:id="390" w:author="haiyan.xia" w:date="2010-12-28T13:56:00Z">
        <w:del w:id="391" w:author="Haiyu.Peng" w:date="2011-04-12T12:02:00Z">
          <w:r w:rsidRPr="001A5B52">
            <w:rPr>
              <w:rFonts w:ascii="Arial" w:hAnsi="Arial" w:cs="Arial" w:hint="eastAsia"/>
              <w:spacing w:val="-2"/>
              <w:kern w:val="2"/>
              <w:lang w:eastAsia="zh-CN"/>
              <w:rPrChange w:id="392" w:author="haiyan.xia" w:date="2011-03-09T09:50:00Z">
                <w:rPr>
                  <w:rFonts w:ascii="Arial" w:hAnsi="Arial" w:cs="Arial" w:hint="eastAsia"/>
                  <w:b/>
                  <w:spacing w:val="-2"/>
                  <w:kern w:val="2"/>
                  <w:u w:val="single"/>
                  <w:lang w:eastAsia="zh-CN"/>
                </w:rPr>
              </w:rPrChange>
            </w:rPr>
            <w:delText>叁</w:delText>
          </w:r>
          <w:r w:rsidR="009853B8" w:rsidRPr="0001431F" w:rsidDel="00A3055D">
            <w:rPr>
              <w:rFonts w:ascii="Arial" w:hAnsi="Arial" w:cs="Arial" w:hint="eastAsia"/>
              <w:spacing w:val="-2"/>
              <w:kern w:val="2"/>
              <w:lang w:eastAsia="zh-CN"/>
            </w:rPr>
            <w:delText>万</w:delText>
          </w:r>
        </w:del>
      </w:ins>
      <w:ins w:id="393" w:author="haiyan.xia" w:date="2011-02-28T15:17:00Z">
        <w:del w:id="394" w:author="Haiyu.Peng" w:date="2011-04-12T12:02:00Z">
          <w:r w:rsidR="0091297A" w:rsidDel="00A3055D">
            <w:rPr>
              <w:rFonts w:ascii="Arial" w:hAnsi="Arial" w:cs="Arial" w:hint="eastAsia"/>
              <w:spacing w:val="-2"/>
              <w:kern w:val="2"/>
              <w:lang w:eastAsia="zh-CN"/>
            </w:rPr>
            <w:delText>肆</w:delText>
          </w:r>
        </w:del>
      </w:ins>
      <w:ins w:id="395" w:author="haiyan.xia" w:date="2010-12-28T13:56:00Z">
        <w:del w:id="396" w:author="Haiyu.Peng" w:date="2011-04-12T12:02:00Z">
          <w:r w:rsidR="0091297A" w:rsidDel="00A3055D">
            <w:rPr>
              <w:rFonts w:ascii="Arial" w:hAnsi="Arial" w:cs="Arial" w:hint="eastAsia"/>
              <w:spacing w:val="-2"/>
              <w:kern w:val="2"/>
              <w:lang w:eastAsia="zh-CN"/>
            </w:rPr>
            <w:delText>仟</w:delText>
          </w:r>
        </w:del>
      </w:ins>
      <w:ins w:id="397" w:author="haiyan.xia" w:date="2011-02-28T15:17:00Z">
        <w:del w:id="398" w:author="Haiyu.Peng" w:date="2011-04-12T12:02:00Z">
          <w:r w:rsidR="0091297A" w:rsidDel="00A3055D">
            <w:rPr>
              <w:rFonts w:ascii="Arial" w:hAnsi="Arial" w:cs="Arial" w:hint="eastAsia"/>
              <w:spacing w:val="-2"/>
              <w:kern w:val="2"/>
              <w:lang w:eastAsia="zh-CN"/>
            </w:rPr>
            <w:delText>肆</w:delText>
          </w:r>
        </w:del>
      </w:ins>
      <w:ins w:id="399" w:author="haiyan.xia" w:date="2010-12-28T13:56:00Z">
        <w:del w:id="400" w:author="Haiyu.Peng" w:date="2011-04-12T12:02:00Z">
          <w:r w:rsidR="009853B8" w:rsidRPr="0001431F" w:rsidDel="00A3055D">
            <w:rPr>
              <w:rFonts w:ascii="Arial" w:hAnsi="Arial" w:cs="Arial" w:hint="eastAsia"/>
              <w:spacing w:val="-2"/>
              <w:kern w:val="2"/>
              <w:lang w:eastAsia="zh-CN"/>
            </w:rPr>
            <w:delText>佰</w:delText>
          </w:r>
        </w:del>
      </w:ins>
      <w:ins w:id="401" w:author="yuan.sheng" w:date="2010-12-28T15:10:00Z">
        <w:del w:id="402" w:author="Haiyu.Peng" w:date="2011-04-12T12:02:00Z">
          <w:r w:rsidR="004501AE" w:rsidDel="00A3055D">
            <w:rPr>
              <w:rFonts w:ascii="Arial" w:hAnsi="Arial" w:cs="Arial" w:hint="eastAsia"/>
              <w:spacing w:val="-2"/>
              <w:kern w:val="2"/>
              <w:lang w:eastAsia="zh-CN"/>
            </w:rPr>
            <w:delText>叁</w:delText>
          </w:r>
        </w:del>
      </w:ins>
      <w:ins w:id="403" w:author="haiyan.xia" w:date="2011-02-28T15:17:00Z">
        <w:del w:id="404" w:author="Haiyu.Peng" w:date="2011-04-12T12:02:00Z">
          <w:r w:rsidR="0091297A" w:rsidDel="00A3055D">
            <w:rPr>
              <w:rFonts w:ascii="Arial" w:hAnsi="Arial" w:cs="Arial" w:hint="eastAsia"/>
              <w:spacing w:val="-2"/>
              <w:kern w:val="2"/>
              <w:lang w:eastAsia="zh-CN"/>
            </w:rPr>
            <w:delText>肆</w:delText>
          </w:r>
        </w:del>
      </w:ins>
      <w:ins w:id="405" w:author="haiyan.xia" w:date="2010-12-28T13:56:00Z">
        <w:del w:id="406" w:author="Haiyu.Peng" w:date="2011-04-12T12:02:00Z">
          <w:r w:rsidR="009853B8" w:rsidRPr="0001431F" w:rsidDel="00A3055D">
            <w:rPr>
              <w:rFonts w:ascii="Arial" w:hAnsi="Arial" w:cs="Arial" w:hint="eastAsia"/>
              <w:spacing w:val="-2"/>
              <w:kern w:val="2"/>
              <w:lang w:eastAsia="zh-CN"/>
            </w:rPr>
            <w:delText>伍拾元整；</w:delText>
          </w:r>
          <w:r w:rsidR="00A66C58" w:rsidDel="00A3055D">
            <w:rPr>
              <w:rFonts w:ascii="Arial" w:hAnsi="Arial" w:cs="Arial" w:hint="eastAsia"/>
              <w:spacing w:val="-2"/>
              <w:kern w:val="2"/>
              <w:lang w:eastAsia="zh-CN"/>
            </w:rPr>
            <w:delText>）；</w:delText>
          </w:r>
          <w:r w:rsidR="002A2CCE" w:rsidDel="00A3055D">
            <w:rPr>
              <w:rFonts w:ascii="Arial" w:hAnsi="Arial" w:cs="Arial" w:hint="eastAsia"/>
              <w:spacing w:val="-2"/>
              <w:kern w:val="2"/>
              <w:lang w:eastAsia="zh-CN"/>
            </w:rPr>
            <w:delText>在</w:delText>
          </w:r>
          <w:r w:rsidR="009853B8" w:rsidRPr="0001431F" w:rsidDel="00A3055D">
            <w:rPr>
              <w:rFonts w:ascii="Arial" w:hAnsi="Arial" w:cs="Arial" w:hint="eastAsia"/>
              <w:spacing w:val="-2"/>
              <w:kern w:val="2"/>
              <w:lang w:eastAsia="zh-CN"/>
            </w:rPr>
            <w:delText>系统</w:delText>
          </w:r>
          <w:r w:rsidR="00A2297D" w:rsidDel="00A3055D">
            <w:rPr>
              <w:rFonts w:ascii="Arial" w:hAnsi="Arial" w:cs="Arial" w:hint="eastAsia"/>
              <w:spacing w:val="-2"/>
              <w:kern w:val="2"/>
              <w:lang w:eastAsia="zh-CN"/>
            </w:rPr>
            <w:delText>终验合格</w:delText>
          </w:r>
          <w:r w:rsidR="009853B8" w:rsidRPr="0001431F" w:rsidDel="00A3055D">
            <w:rPr>
              <w:rFonts w:ascii="Arial" w:hAnsi="Arial" w:cs="Arial" w:hint="eastAsia"/>
              <w:spacing w:val="-2"/>
              <w:kern w:val="2"/>
              <w:lang w:eastAsia="zh-CN"/>
            </w:rPr>
            <w:delText>后</w:delText>
          </w:r>
          <w:r w:rsidRPr="001A5B52">
            <w:rPr>
              <w:rFonts w:ascii="Arial" w:hAnsi="Arial" w:cs="Arial" w:hint="eastAsia"/>
              <w:spacing w:val="-2"/>
              <w:kern w:val="2"/>
              <w:lang w:eastAsia="zh-CN"/>
              <w:rPrChange w:id="407" w:author="haiyan.xia" w:date="2011-02-28T15:26:00Z">
                <w:rPr>
                  <w:rFonts w:ascii="宋体" w:hAnsi="宋体" w:hint="eastAsia"/>
                  <w:b/>
                  <w:szCs w:val="21"/>
                  <w:u w:val="single"/>
                  <w:lang w:eastAsia="zh-CN"/>
                </w:rPr>
              </w:rPrChange>
            </w:rPr>
            <w:delText>且</w:delText>
          </w:r>
          <w:r w:rsidR="00A66C58" w:rsidRPr="00A66C58" w:rsidDel="00A3055D">
            <w:rPr>
              <w:rFonts w:ascii="Arial" w:hAnsi="Arial" w:cs="Arial" w:hint="eastAsia"/>
              <w:spacing w:val="-2"/>
              <w:kern w:val="2"/>
              <w:lang w:eastAsia="zh-CN"/>
            </w:rPr>
            <w:delText>SunGard</w:delText>
          </w:r>
          <w:r w:rsidRPr="001A5B52">
            <w:rPr>
              <w:rFonts w:ascii="Arial" w:hAnsi="Arial" w:cs="Arial" w:hint="eastAsia"/>
              <w:spacing w:val="-2"/>
              <w:kern w:val="2"/>
              <w:lang w:eastAsia="zh-CN"/>
              <w:rPrChange w:id="408" w:author="haiyan.xia" w:date="2011-02-28T15:26:00Z">
                <w:rPr>
                  <w:rFonts w:ascii="宋体" w:hAnsi="宋体" w:hint="eastAsia"/>
                  <w:b/>
                  <w:szCs w:val="21"/>
                  <w:u w:val="single"/>
                  <w:lang w:eastAsia="zh-CN"/>
                </w:rPr>
              </w:rPrChange>
            </w:rPr>
            <w:delText>收到分包商提交的有效发票后</w:delText>
          </w:r>
          <w:r w:rsidR="009853B8" w:rsidRPr="0001431F" w:rsidDel="00A3055D">
            <w:rPr>
              <w:rFonts w:ascii="Arial" w:hAnsi="Arial" w:cs="Arial" w:hint="eastAsia"/>
              <w:spacing w:val="-2"/>
              <w:kern w:val="2"/>
              <w:lang w:eastAsia="zh-CN"/>
            </w:rPr>
            <w:delText>【</w:delText>
          </w:r>
          <w:r w:rsidR="009853B8" w:rsidRPr="0001431F" w:rsidDel="00A3055D">
            <w:rPr>
              <w:rFonts w:ascii="Arial" w:hAnsi="Arial" w:cs="Arial" w:hint="eastAsia"/>
              <w:spacing w:val="-2"/>
              <w:kern w:val="2"/>
              <w:lang w:eastAsia="zh-CN"/>
            </w:rPr>
            <w:delText xml:space="preserve"> 30</w:delText>
          </w:r>
          <w:r w:rsidR="009853B8" w:rsidRPr="0001431F" w:rsidDel="00A3055D">
            <w:rPr>
              <w:rFonts w:ascii="Arial" w:hAnsi="Arial" w:cs="Arial" w:hint="eastAsia"/>
              <w:spacing w:val="-2"/>
              <w:kern w:val="2"/>
              <w:lang w:eastAsia="zh-CN"/>
            </w:rPr>
            <w:delText>】日内</w:delText>
          </w:r>
          <w:r w:rsidR="00A66C58" w:rsidDel="00A3055D">
            <w:rPr>
              <w:rFonts w:ascii="Arial" w:hAnsi="Arial" w:cs="Arial" w:hint="eastAsia"/>
              <w:spacing w:val="-2"/>
              <w:kern w:val="2"/>
              <w:lang w:eastAsia="zh-CN"/>
            </w:rPr>
            <w:delText>由</w:delText>
          </w:r>
        </w:del>
      </w:ins>
      <w:del w:id="409" w:author="Haiyu.Peng" w:date="2011-04-12T12:02:00Z">
        <w:r w:rsidRPr="001A5B52">
          <w:rPr>
            <w:rFonts w:ascii="Arial" w:hAnsi="Arial" w:cs="Arial"/>
            <w:spacing w:val="-2"/>
            <w:kern w:val="2"/>
            <w:lang w:eastAsia="zh-CN"/>
            <w:rPrChange w:id="410" w:author="haiyan.xia" w:date="2011-02-28T15:26:00Z">
              <w:rPr>
                <w:rFonts w:ascii="宋体" w:hAnsi="宋体"/>
                <w:b/>
                <w:sz w:val="21"/>
                <w:u w:val="single"/>
              </w:rPr>
            </w:rPrChange>
          </w:rPr>
          <w:delText>SunGard</w:delText>
        </w:r>
        <w:r w:rsidRPr="001A5B52">
          <w:rPr>
            <w:rFonts w:ascii="Arial" w:hAnsi="Arial" w:cs="Arial" w:hint="eastAsia"/>
            <w:spacing w:val="-2"/>
            <w:kern w:val="2"/>
            <w:lang w:eastAsia="zh-CN"/>
            <w:rPrChange w:id="411" w:author="haiyan.xia" w:date="2011-02-28T15:26:00Z">
              <w:rPr>
                <w:rFonts w:ascii="宋体" w:hAnsi="宋体" w:hint="eastAsia"/>
                <w:b/>
                <w:sz w:val="21"/>
                <w:szCs w:val="21"/>
                <w:u w:val="single"/>
                <w:lang w:eastAsia="zh-CN"/>
              </w:rPr>
            </w:rPrChange>
          </w:rPr>
          <w:delText>在本附件下的所有付款义务将相应顺延；</w:delText>
        </w:r>
      </w:del>
      <w:ins w:id="412" w:author="haiyan.xia" w:date="2010-12-28T13:56:00Z">
        <w:del w:id="413" w:author="Haiyu.Peng" w:date="2011-04-12T12:02:00Z">
          <w:r w:rsidR="009853B8" w:rsidRPr="0001431F" w:rsidDel="00A3055D">
            <w:rPr>
              <w:rFonts w:ascii="Arial" w:hAnsi="Arial" w:cs="Arial" w:hint="eastAsia"/>
              <w:spacing w:val="-2"/>
              <w:kern w:val="2"/>
              <w:lang w:eastAsia="zh-CN"/>
            </w:rPr>
            <w:delText>向分包商支付</w:delText>
          </w:r>
        </w:del>
      </w:ins>
    </w:p>
    <w:p w:rsidR="00186D85" w:rsidRPr="00FF5E2D" w:rsidRDefault="00186D85" w:rsidP="00186D85">
      <w:pPr>
        <w:pStyle w:val="ac"/>
        <w:rPr>
          <w:del w:id="414" w:author="haiyan.xia" w:date="2010-12-28T13:56:00Z"/>
          <w:rFonts w:ascii="Arial" w:hAnsi="Arial" w:cs="Arial"/>
          <w:spacing w:val="-2"/>
          <w:kern w:val="2"/>
          <w:sz w:val="22"/>
          <w:lang w:eastAsia="zh-CN"/>
          <w:rPrChange w:id="415" w:author="haiyan.xia" w:date="2011-02-28T15:26:00Z">
            <w:rPr>
              <w:del w:id="416" w:author="haiyan.xia" w:date="2010-12-28T13:56:00Z"/>
              <w:rFonts w:ascii="宋体" w:hAnsi="宋体"/>
              <w:sz w:val="21"/>
              <w:szCs w:val="21"/>
              <w:lang w:eastAsia="zh-CN"/>
            </w:rPr>
          </w:rPrChange>
        </w:rPr>
      </w:pPr>
    </w:p>
    <w:p w:rsidR="00831300" w:rsidRPr="00FF5E2D" w:rsidRDefault="001A5B52" w:rsidP="00831300">
      <w:pPr>
        <w:pStyle w:val="ac"/>
        <w:rPr>
          <w:del w:id="417" w:author="haiyan.xia" w:date="2010-12-28T13:56:00Z"/>
          <w:rFonts w:ascii="Arial" w:hAnsi="Arial" w:cs="Arial"/>
          <w:spacing w:val="-2"/>
          <w:kern w:val="2"/>
          <w:sz w:val="22"/>
          <w:lang w:eastAsia="zh-CN"/>
          <w:rPrChange w:id="418" w:author="haiyan.xia" w:date="2011-02-28T15:26:00Z">
            <w:rPr>
              <w:del w:id="419" w:author="haiyan.xia" w:date="2010-12-28T13:56:00Z"/>
              <w:rFonts w:ascii="宋体" w:hAnsi="宋体"/>
              <w:sz w:val="21"/>
              <w:szCs w:val="21"/>
              <w:lang w:eastAsia="zh-CN"/>
            </w:rPr>
          </w:rPrChange>
        </w:rPr>
      </w:pPr>
      <w:del w:id="420" w:author="haiyan.xia" w:date="2010-12-28T13:56:00Z">
        <w:r w:rsidRPr="001A5B52">
          <w:rPr>
            <w:rFonts w:ascii="Arial" w:hAnsi="Arial" w:cs="Arial"/>
            <w:spacing w:val="-2"/>
            <w:kern w:val="2"/>
            <w:sz w:val="22"/>
            <w:lang w:eastAsia="zh-CN"/>
            <w:rPrChange w:id="421" w:author="haiyan.xia" w:date="2011-02-28T15:26:00Z">
              <w:rPr>
                <w:rFonts w:ascii="宋体" w:hAnsi="宋体"/>
                <w:b/>
                <w:sz w:val="21"/>
                <w:szCs w:val="21"/>
                <w:u w:val="single"/>
                <w:lang w:eastAsia="zh-CN"/>
              </w:rPr>
            </w:rPrChange>
          </w:rPr>
          <w:delText xml:space="preserve">b. </w:delText>
        </w:r>
        <w:r w:rsidRPr="001A5B52">
          <w:rPr>
            <w:rFonts w:ascii="Arial" w:hAnsi="Arial" w:cs="Arial" w:hint="eastAsia"/>
            <w:spacing w:val="-2"/>
            <w:kern w:val="2"/>
            <w:sz w:val="22"/>
            <w:lang w:eastAsia="zh-CN"/>
            <w:rPrChange w:id="422" w:author="haiyan.xia" w:date="2011-02-28T15:26:00Z">
              <w:rPr>
                <w:rFonts w:ascii="宋体" w:hAnsi="宋体" w:hint="eastAsia"/>
                <w:b/>
                <w:sz w:val="21"/>
                <w:szCs w:val="21"/>
                <w:u w:val="single"/>
                <w:lang w:eastAsia="zh-CN"/>
              </w:rPr>
            </w:rPrChange>
          </w:rPr>
          <w:delText>在同时满足（</w:delText>
        </w:r>
        <w:r w:rsidRPr="001A5B52">
          <w:rPr>
            <w:rFonts w:ascii="Arial" w:hAnsi="Arial" w:cs="Arial"/>
            <w:spacing w:val="-2"/>
            <w:kern w:val="2"/>
            <w:sz w:val="22"/>
            <w:lang w:eastAsia="zh-CN"/>
            <w:rPrChange w:id="423" w:author="haiyan.xia" w:date="2011-02-28T15:26:00Z">
              <w:rPr>
                <w:rFonts w:ascii="宋体" w:hAnsi="宋体"/>
                <w:b/>
                <w:sz w:val="21"/>
                <w:szCs w:val="21"/>
                <w:u w:val="single"/>
                <w:lang w:eastAsia="zh-CN"/>
              </w:rPr>
            </w:rPrChange>
          </w:rPr>
          <w:delText>1</w:delText>
        </w:r>
        <w:r w:rsidRPr="001A5B52">
          <w:rPr>
            <w:rFonts w:ascii="Arial" w:hAnsi="Arial" w:cs="Arial" w:hint="eastAsia"/>
            <w:spacing w:val="-2"/>
            <w:kern w:val="2"/>
            <w:sz w:val="22"/>
            <w:lang w:eastAsia="zh-CN"/>
            <w:rPrChange w:id="424" w:author="haiyan.xia" w:date="2011-02-28T15:26:00Z">
              <w:rPr>
                <w:rFonts w:ascii="宋体" w:hAnsi="宋体" w:hint="eastAsia"/>
                <w:b/>
                <w:sz w:val="21"/>
                <w:szCs w:val="21"/>
                <w:u w:val="single"/>
                <w:lang w:eastAsia="zh-CN"/>
              </w:rPr>
            </w:rPrChange>
          </w:rPr>
          <w:delText>）分包商在本协议签订后完成【请填入相应的里程碑】并通过</w:delText>
        </w:r>
        <w:r w:rsidRPr="001A5B52">
          <w:rPr>
            <w:rFonts w:ascii="Arial" w:hAnsi="Arial" w:cs="Arial"/>
            <w:spacing w:val="-2"/>
            <w:kern w:val="2"/>
            <w:sz w:val="22"/>
            <w:lang w:eastAsia="zh-CN"/>
            <w:rPrChange w:id="425"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26" w:author="haiyan.xia" w:date="2011-02-28T15:26:00Z">
              <w:rPr>
                <w:rFonts w:ascii="宋体" w:hAnsi="宋体" w:hint="eastAsia"/>
                <w:b/>
                <w:sz w:val="21"/>
                <w:szCs w:val="21"/>
                <w:u w:val="single"/>
                <w:lang w:eastAsia="zh-CN"/>
              </w:rPr>
            </w:rPrChange>
          </w:rPr>
          <w:delText>及</w:delText>
        </w:r>
        <w:r w:rsidRPr="001A5B52">
          <w:rPr>
            <w:rFonts w:ascii="Arial" w:hAnsi="Arial" w:cs="Arial"/>
            <w:spacing w:val="-2"/>
            <w:kern w:val="2"/>
            <w:sz w:val="22"/>
            <w:lang w:eastAsia="zh-CN"/>
            <w:rPrChange w:id="427" w:author="haiyan.xia" w:date="2011-02-28T15:26:00Z">
              <w:rPr>
                <w:rFonts w:ascii="宋体" w:hAnsi="宋体"/>
                <w:b/>
                <w:sz w:val="21"/>
                <w:szCs w:val="21"/>
                <w:u w:val="single"/>
                <w:lang w:eastAsia="zh-CN"/>
              </w:rPr>
            </w:rPrChange>
          </w:rPr>
          <w:delText>/</w:delText>
        </w:r>
        <w:r w:rsidRPr="001A5B52">
          <w:rPr>
            <w:rFonts w:ascii="Arial" w:hAnsi="Arial" w:cs="Arial" w:hint="eastAsia"/>
            <w:spacing w:val="-2"/>
            <w:kern w:val="2"/>
            <w:sz w:val="22"/>
            <w:lang w:eastAsia="zh-CN"/>
            <w:rPrChange w:id="428" w:author="haiyan.xia" w:date="2011-02-28T15:26:00Z">
              <w:rPr>
                <w:rFonts w:ascii="宋体" w:hAnsi="宋体" w:hint="eastAsia"/>
                <w:b/>
                <w:sz w:val="21"/>
                <w:szCs w:val="21"/>
                <w:u w:val="single"/>
                <w:lang w:eastAsia="zh-CN"/>
              </w:rPr>
            </w:rPrChange>
          </w:rPr>
          <w:delText>或客户验收后；和（</w:delText>
        </w:r>
        <w:r w:rsidRPr="001A5B52">
          <w:rPr>
            <w:rFonts w:ascii="Arial" w:hAnsi="Arial" w:cs="Arial"/>
            <w:spacing w:val="-2"/>
            <w:kern w:val="2"/>
            <w:sz w:val="22"/>
            <w:lang w:eastAsia="zh-CN"/>
            <w:rPrChange w:id="429" w:author="haiyan.xia" w:date="2011-02-28T15:26:00Z">
              <w:rPr>
                <w:rFonts w:ascii="宋体" w:hAnsi="宋体"/>
                <w:b/>
                <w:sz w:val="21"/>
                <w:szCs w:val="21"/>
                <w:u w:val="single"/>
                <w:lang w:eastAsia="zh-CN"/>
              </w:rPr>
            </w:rPrChange>
          </w:rPr>
          <w:delText>2</w:delText>
        </w:r>
        <w:r w:rsidRPr="001A5B52">
          <w:rPr>
            <w:rFonts w:ascii="Arial" w:hAnsi="Arial" w:cs="Arial" w:hint="eastAsia"/>
            <w:spacing w:val="-2"/>
            <w:kern w:val="2"/>
            <w:sz w:val="22"/>
            <w:lang w:eastAsia="zh-CN"/>
            <w:rPrChange w:id="430" w:author="haiyan.xia" w:date="2011-02-28T15:26:00Z">
              <w:rPr>
                <w:rFonts w:ascii="宋体" w:hAnsi="宋体" w:hint="eastAsia"/>
                <w:b/>
                <w:sz w:val="21"/>
                <w:szCs w:val="21"/>
                <w:u w:val="single"/>
                <w:lang w:eastAsia="zh-CN"/>
              </w:rPr>
            </w:rPrChange>
          </w:rPr>
          <w:delText>）</w:delText>
        </w:r>
        <w:r w:rsidRPr="001A5B52">
          <w:rPr>
            <w:rFonts w:ascii="Arial" w:hAnsi="Arial" w:cs="Arial"/>
            <w:spacing w:val="-2"/>
            <w:kern w:val="2"/>
            <w:sz w:val="22"/>
            <w:lang w:eastAsia="zh-CN"/>
            <w:rPrChange w:id="431"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32" w:author="haiyan.xia" w:date="2011-02-28T15:26:00Z">
              <w:rPr>
                <w:rFonts w:ascii="宋体" w:hAnsi="宋体" w:hint="eastAsia"/>
                <w:b/>
                <w:sz w:val="21"/>
                <w:szCs w:val="21"/>
                <w:u w:val="single"/>
                <w:lang w:eastAsia="zh-CN"/>
              </w:rPr>
            </w:rPrChange>
          </w:rPr>
          <w:delText>收到客户支付的就上述工作成果所对应的款项的前提下，分包商才可根据本协议及附件向</w:delText>
        </w:r>
        <w:r w:rsidRPr="001A5B52">
          <w:rPr>
            <w:rFonts w:ascii="Arial" w:hAnsi="Arial" w:cs="Arial"/>
            <w:spacing w:val="-2"/>
            <w:kern w:val="2"/>
            <w:sz w:val="22"/>
            <w:lang w:eastAsia="zh-CN"/>
            <w:rPrChange w:id="433"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34" w:author="haiyan.xia" w:date="2011-02-28T15:26:00Z">
              <w:rPr>
                <w:rFonts w:ascii="宋体" w:hAnsi="宋体" w:hint="eastAsia"/>
                <w:b/>
                <w:sz w:val="21"/>
                <w:szCs w:val="21"/>
                <w:u w:val="single"/>
                <w:lang w:eastAsia="zh-CN"/>
              </w:rPr>
            </w:rPrChange>
          </w:rPr>
          <w:delText>开具人民币为【】的发票，</w:delText>
        </w:r>
        <w:r w:rsidRPr="001A5B52">
          <w:rPr>
            <w:rFonts w:ascii="Arial" w:hAnsi="Arial" w:cs="Arial"/>
            <w:spacing w:val="-2"/>
            <w:kern w:val="2"/>
            <w:sz w:val="22"/>
            <w:lang w:eastAsia="zh-CN"/>
            <w:rPrChange w:id="435"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36" w:author="haiyan.xia" w:date="2011-02-28T15:26:00Z">
              <w:rPr>
                <w:rFonts w:ascii="宋体" w:hAnsi="宋体" w:hint="eastAsia"/>
                <w:b/>
                <w:sz w:val="21"/>
                <w:szCs w:val="21"/>
                <w:u w:val="single"/>
                <w:lang w:eastAsia="zh-CN"/>
              </w:rPr>
            </w:rPrChange>
          </w:rPr>
          <w:delText>在收到发票（若分包商在未满足上述条件即开具发票，则</w:delText>
        </w:r>
        <w:r w:rsidRPr="001A5B52">
          <w:rPr>
            <w:rFonts w:ascii="Arial" w:hAnsi="Arial" w:cs="Arial"/>
            <w:spacing w:val="-2"/>
            <w:kern w:val="2"/>
            <w:sz w:val="22"/>
            <w:lang w:eastAsia="zh-CN"/>
            <w:rPrChange w:id="437"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38" w:author="haiyan.xia" w:date="2011-02-28T15:26:00Z">
              <w:rPr>
                <w:rFonts w:ascii="宋体" w:hAnsi="宋体" w:hint="eastAsia"/>
                <w:b/>
                <w:sz w:val="21"/>
                <w:szCs w:val="21"/>
                <w:u w:val="single"/>
                <w:lang w:eastAsia="zh-CN"/>
              </w:rPr>
            </w:rPrChange>
          </w:rPr>
          <w:delText>仅以满足上述条件之日作为收到分包商相关发票之日）三十日后向分包商支付人民币【】；否则，</w:delText>
        </w:r>
        <w:r w:rsidRPr="001A5B52">
          <w:rPr>
            <w:rFonts w:ascii="Arial" w:hAnsi="Arial" w:cs="Arial"/>
            <w:spacing w:val="-2"/>
            <w:kern w:val="2"/>
            <w:sz w:val="22"/>
            <w:lang w:eastAsia="zh-CN"/>
            <w:rPrChange w:id="439"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40" w:author="haiyan.xia" w:date="2011-02-28T15:26:00Z">
              <w:rPr>
                <w:rFonts w:ascii="宋体" w:hAnsi="宋体" w:hint="eastAsia"/>
                <w:b/>
                <w:sz w:val="21"/>
                <w:szCs w:val="21"/>
                <w:u w:val="single"/>
                <w:lang w:eastAsia="zh-CN"/>
              </w:rPr>
            </w:rPrChange>
          </w:rPr>
          <w:delText>在本附件下的所有付款义务将相应顺延；</w:delText>
        </w:r>
      </w:del>
    </w:p>
    <w:p w:rsidR="00186D85" w:rsidRPr="00FF5E2D" w:rsidRDefault="00186D85" w:rsidP="00186D85">
      <w:pPr>
        <w:pStyle w:val="ac"/>
        <w:rPr>
          <w:del w:id="441" w:author="haiyan.xia" w:date="2010-12-28T13:56:00Z"/>
          <w:rFonts w:ascii="Arial" w:hAnsi="Arial" w:cs="Arial"/>
          <w:spacing w:val="-2"/>
          <w:kern w:val="2"/>
          <w:sz w:val="22"/>
          <w:lang w:eastAsia="zh-CN"/>
          <w:rPrChange w:id="442" w:author="haiyan.xia" w:date="2011-02-28T15:26:00Z">
            <w:rPr>
              <w:del w:id="443" w:author="haiyan.xia" w:date="2010-12-28T13:56:00Z"/>
              <w:rFonts w:ascii="宋体" w:hAnsi="宋体"/>
              <w:sz w:val="21"/>
              <w:szCs w:val="21"/>
              <w:lang w:eastAsia="zh-CN"/>
            </w:rPr>
          </w:rPrChange>
        </w:rPr>
      </w:pPr>
    </w:p>
    <w:p w:rsidR="00831300" w:rsidRPr="00FF5E2D" w:rsidRDefault="001A5B52" w:rsidP="00831300">
      <w:pPr>
        <w:pStyle w:val="ac"/>
        <w:rPr>
          <w:del w:id="444" w:author="haiyan.xia" w:date="2010-12-28T13:56:00Z"/>
          <w:rFonts w:ascii="Arial" w:hAnsi="Arial" w:cs="Arial"/>
          <w:spacing w:val="-2"/>
          <w:kern w:val="2"/>
          <w:sz w:val="22"/>
          <w:lang w:eastAsia="zh-CN"/>
          <w:rPrChange w:id="445" w:author="haiyan.xia" w:date="2011-02-28T15:26:00Z">
            <w:rPr>
              <w:del w:id="446" w:author="haiyan.xia" w:date="2010-12-28T13:56:00Z"/>
              <w:rFonts w:ascii="宋体" w:hAnsi="宋体"/>
              <w:sz w:val="21"/>
              <w:szCs w:val="21"/>
              <w:lang w:eastAsia="zh-CN"/>
            </w:rPr>
          </w:rPrChange>
        </w:rPr>
      </w:pPr>
      <w:del w:id="447" w:author="haiyan.xia" w:date="2010-12-28T13:56:00Z">
        <w:r w:rsidRPr="001A5B52">
          <w:rPr>
            <w:rFonts w:ascii="Arial" w:hAnsi="Arial" w:cs="Arial"/>
            <w:spacing w:val="-2"/>
            <w:kern w:val="2"/>
            <w:sz w:val="22"/>
            <w:lang w:eastAsia="zh-CN"/>
            <w:rPrChange w:id="448" w:author="haiyan.xia" w:date="2011-02-28T15:26:00Z">
              <w:rPr>
                <w:rFonts w:ascii="宋体" w:hAnsi="宋体"/>
                <w:b/>
                <w:sz w:val="21"/>
                <w:szCs w:val="21"/>
                <w:u w:val="single"/>
                <w:lang w:eastAsia="zh-CN"/>
              </w:rPr>
            </w:rPrChange>
          </w:rPr>
          <w:delText xml:space="preserve">c. </w:delText>
        </w:r>
        <w:r w:rsidRPr="001A5B52">
          <w:rPr>
            <w:rFonts w:ascii="Arial" w:hAnsi="Arial" w:cs="Arial" w:hint="eastAsia"/>
            <w:spacing w:val="-2"/>
            <w:kern w:val="2"/>
            <w:sz w:val="22"/>
            <w:lang w:eastAsia="zh-CN"/>
            <w:rPrChange w:id="449" w:author="haiyan.xia" w:date="2011-02-28T15:26:00Z">
              <w:rPr>
                <w:rFonts w:ascii="宋体" w:hAnsi="宋体" w:hint="eastAsia"/>
                <w:b/>
                <w:sz w:val="21"/>
                <w:szCs w:val="21"/>
                <w:u w:val="single"/>
                <w:lang w:eastAsia="zh-CN"/>
              </w:rPr>
            </w:rPrChange>
          </w:rPr>
          <w:delText>在同时满足（</w:delText>
        </w:r>
        <w:r w:rsidRPr="001A5B52">
          <w:rPr>
            <w:rFonts w:ascii="Arial" w:hAnsi="Arial" w:cs="Arial"/>
            <w:spacing w:val="-2"/>
            <w:kern w:val="2"/>
            <w:sz w:val="22"/>
            <w:lang w:eastAsia="zh-CN"/>
            <w:rPrChange w:id="450" w:author="haiyan.xia" w:date="2011-02-28T15:26:00Z">
              <w:rPr>
                <w:rFonts w:ascii="宋体" w:hAnsi="宋体"/>
                <w:b/>
                <w:sz w:val="21"/>
                <w:szCs w:val="21"/>
                <w:u w:val="single"/>
                <w:lang w:eastAsia="zh-CN"/>
              </w:rPr>
            </w:rPrChange>
          </w:rPr>
          <w:delText>1</w:delText>
        </w:r>
        <w:r w:rsidRPr="001A5B52">
          <w:rPr>
            <w:rFonts w:ascii="Arial" w:hAnsi="Arial" w:cs="Arial" w:hint="eastAsia"/>
            <w:spacing w:val="-2"/>
            <w:kern w:val="2"/>
            <w:sz w:val="22"/>
            <w:lang w:eastAsia="zh-CN"/>
            <w:rPrChange w:id="451" w:author="haiyan.xia" w:date="2011-02-28T15:26:00Z">
              <w:rPr>
                <w:rFonts w:ascii="宋体" w:hAnsi="宋体" w:hint="eastAsia"/>
                <w:b/>
                <w:sz w:val="21"/>
                <w:szCs w:val="21"/>
                <w:u w:val="single"/>
                <w:lang w:eastAsia="zh-CN"/>
              </w:rPr>
            </w:rPrChange>
          </w:rPr>
          <w:delText>）分包商在本协议签订后完成【请填入相应的里程碑】并通过</w:delText>
        </w:r>
        <w:r w:rsidRPr="001A5B52">
          <w:rPr>
            <w:rFonts w:ascii="Arial" w:hAnsi="Arial" w:cs="Arial"/>
            <w:spacing w:val="-2"/>
            <w:kern w:val="2"/>
            <w:sz w:val="22"/>
            <w:lang w:eastAsia="zh-CN"/>
            <w:rPrChange w:id="452"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53" w:author="haiyan.xia" w:date="2011-02-28T15:26:00Z">
              <w:rPr>
                <w:rFonts w:ascii="宋体" w:hAnsi="宋体" w:hint="eastAsia"/>
                <w:b/>
                <w:sz w:val="21"/>
                <w:szCs w:val="21"/>
                <w:u w:val="single"/>
                <w:lang w:eastAsia="zh-CN"/>
              </w:rPr>
            </w:rPrChange>
          </w:rPr>
          <w:delText>及</w:delText>
        </w:r>
        <w:r w:rsidRPr="001A5B52">
          <w:rPr>
            <w:rFonts w:ascii="Arial" w:hAnsi="Arial" w:cs="Arial"/>
            <w:spacing w:val="-2"/>
            <w:kern w:val="2"/>
            <w:sz w:val="22"/>
            <w:lang w:eastAsia="zh-CN"/>
            <w:rPrChange w:id="454" w:author="haiyan.xia" w:date="2011-02-28T15:26:00Z">
              <w:rPr>
                <w:rFonts w:ascii="宋体" w:hAnsi="宋体"/>
                <w:b/>
                <w:sz w:val="21"/>
                <w:szCs w:val="21"/>
                <w:u w:val="single"/>
                <w:lang w:eastAsia="zh-CN"/>
              </w:rPr>
            </w:rPrChange>
          </w:rPr>
          <w:delText>/</w:delText>
        </w:r>
        <w:r w:rsidRPr="001A5B52">
          <w:rPr>
            <w:rFonts w:ascii="Arial" w:hAnsi="Arial" w:cs="Arial" w:hint="eastAsia"/>
            <w:spacing w:val="-2"/>
            <w:kern w:val="2"/>
            <w:sz w:val="22"/>
            <w:lang w:eastAsia="zh-CN"/>
            <w:rPrChange w:id="455" w:author="haiyan.xia" w:date="2011-02-28T15:26:00Z">
              <w:rPr>
                <w:rFonts w:ascii="宋体" w:hAnsi="宋体" w:hint="eastAsia"/>
                <w:b/>
                <w:sz w:val="21"/>
                <w:szCs w:val="21"/>
                <w:u w:val="single"/>
                <w:lang w:eastAsia="zh-CN"/>
              </w:rPr>
            </w:rPrChange>
          </w:rPr>
          <w:delText>或客户验收后；和（</w:delText>
        </w:r>
        <w:r w:rsidRPr="001A5B52">
          <w:rPr>
            <w:rFonts w:ascii="Arial" w:hAnsi="Arial" w:cs="Arial"/>
            <w:spacing w:val="-2"/>
            <w:kern w:val="2"/>
            <w:sz w:val="22"/>
            <w:lang w:eastAsia="zh-CN"/>
            <w:rPrChange w:id="456" w:author="haiyan.xia" w:date="2011-02-28T15:26:00Z">
              <w:rPr>
                <w:rFonts w:ascii="宋体" w:hAnsi="宋体"/>
                <w:b/>
                <w:sz w:val="21"/>
                <w:szCs w:val="21"/>
                <w:u w:val="single"/>
                <w:lang w:eastAsia="zh-CN"/>
              </w:rPr>
            </w:rPrChange>
          </w:rPr>
          <w:delText>2</w:delText>
        </w:r>
        <w:r w:rsidRPr="001A5B52">
          <w:rPr>
            <w:rFonts w:ascii="Arial" w:hAnsi="Arial" w:cs="Arial" w:hint="eastAsia"/>
            <w:spacing w:val="-2"/>
            <w:kern w:val="2"/>
            <w:sz w:val="22"/>
            <w:lang w:eastAsia="zh-CN"/>
            <w:rPrChange w:id="457" w:author="haiyan.xia" w:date="2011-02-28T15:26:00Z">
              <w:rPr>
                <w:rFonts w:ascii="宋体" w:hAnsi="宋体" w:hint="eastAsia"/>
                <w:b/>
                <w:sz w:val="21"/>
                <w:szCs w:val="21"/>
                <w:u w:val="single"/>
                <w:lang w:eastAsia="zh-CN"/>
              </w:rPr>
            </w:rPrChange>
          </w:rPr>
          <w:delText>）</w:delText>
        </w:r>
        <w:r w:rsidRPr="001A5B52">
          <w:rPr>
            <w:rFonts w:ascii="Arial" w:hAnsi="Arial" w:cs="Arial"/>
            <w:spacing w:val="-2"/>
            <w:kern w:val="2"/>
            <w:sz w:val="22"/>
            <w:lang w:eastAsia="zh-CN"/>
            <w:rPrChange w:id="458"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59" w:author="haiyan.xia" w:date="2011-02-28T15:26:00Z">
              <w:rPr>
                <w:rFonts w:ascii="宋体" w:hAnsi="宋体" w:hint="eastAsia"/>
                <w:b/>
                <w:sz w:val="21"/>
                <w:szCs w:val="21"/>
                <w:u w:val="single"/>
                <w:lang w:eastAsia="zh-CN"/>
              </w:rPr>
            </w:rPrChange>
          </w:rPr>
          <w:delText>收到客户支付的就上述工作成果所对应的款项的前提下，分包商才可根据本协议及附件向</w:delText>
        </w:r>
        <w:r w:rsidRPr="001A5B52">
          <w:rPr>
            <w:rFonts w:ascii="Arial" w:hAnsi="Arial" w:cs="Arial"/>
            <w:spacing w:val="-2"/>
            <w:kern w:val="2"/>
            <w:sz w:val="22"/>
            <w:lang w:eastAsia="zh-CN"/>
            <w:rPrChange w:id="460"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61" w:author="haiyan.xia" w:date="2011-02-28T15:26:00Z">
              <w:rPr>
                <w:rFonts w:ascii="宋体" w:hAnsi="宋体" w:hint="eastAsia"/>
                <w:b/>
                <w:sz w:val="21"/>
                <w:szCs w:val="21"/>
                <w:u w:val="single"/>
                <w:lang w:eastAsia="zh-CN"/>
              </w:rPr>
            </w:rPrChange>
          </w:rPr>
          <w:delText>开具人民币为【】的发票，</w:delText>
        </w:r>
        <w:r w:rsidRPr="001A5B52">
          <w:rPr>
            <w:rFonts w:ascii="Arial" w:hAnsi="Arial" w:cs="Arial"/>
            <w:spacing w:val="-2"/>
            <w:kern w:val="2"/>
            <w:sz w:val="22"/>
            <w:lang w:eastAsia="zh-CN"/>
            <w:rPrChange w:id="462"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63" w:author="haiyan.xia" w:date="2011-02-28T15:26:00Z">
              <w:rPr>
                <w:rFonts w:ascii="宋体" w:hAnsi="宋体" w:hint="eastAsia"/>
                <w:b/>
                <w:sz w:val="21"/>
                <w:szCs w:val="21"/>
                <w:u w:val="single"/>
                <w:lang w:eastAsia="zh-CN"/>
              </w:rPr>
            </w:rPrChange>
          </w:rPr>
          <w:delText>在收到发票（若分包商在未满足上述条件即开具发票，则</w:delText>
        </w:r>
        <w:r w:rsidRPr="001A5B52">
          <w:rPr>
            <w:rFonts w:ascii="Arial" w:hAnsi="Arial" w:cs="Arial"/>
            <w:spacing w:val="-2"/>
            <w:kern w:val="2"/>
            <w:sz w:val="22"/>
            <w:lang w:eastAsia="zh-CN"/>
            <w:rPrChange w:id="464"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65" w:author="haiyan.xia" w:date="2011-02-28T15:26:00Z">
              <w:rPr>
                <w:rFonts w:ascii="宋体" w:hAnsi="宋体" w:hint="eastAsia"/>
                <w:b/>
                <w:sz w:val="21"/>
                <w:szCs w:val="21"/>
                <w:u w:val="single"/>
                <w:lang w:eastAsia="zh-CN"/>
              </w:rPr>
            </w:rPrChange>
          </w:rPr>
          <w:delText>仅以满足上述条件之日作为收到分包商相关发票之日）三十日后向分包商支付人民币【】；否则，</w:delText>
        </w:r>
        <w:r w:rsidRPr="001A5B52">
          <w:rPr>
            <w:rFonts w:ascii="Arial" w:hAnsi="Arial" w:cs="Arial"/>
            <w:spacing w:val="-2"/>
            <w:kern w:val="2"/>
            <w:sz w:val="22"/>
            <w:lang w:eastAsia="zh-CN"/>
            <w:rPrChange w:id="466"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67" w:author="haiyan.xia" w:date="2011-02-28T15:26:00Z">
              <w:rPr>
                <w:rFonts w:ascii="宋体" w:hAnsi="宋体" w:hint="eastAsia"/>
                <w:b/>
                <w:sz w:val="21"/>
                <w:szCs w:val="21"/>
                <w:u w:val="single"/>
                <w:lang w:eastAsia="zh-CN"/>
              </w:rPr>
            </w:rPrChange>
          </w:rPr>
          <w:delText>在本附件下的所有付款义务将相应顺延；</w:delText>
        </w:r>
      </w:del>
    </w:p>
    <w:p w:rsidR="00186D85" w:rsidRPr="00FF5E2D" w:rsidRDefault="00186D85" w:rsidP="00186D85">
      <w:pPr>
        <w:pStyle w:val="ac"/>
        <w:rPr>
          <w:del w:id="468" w:author="haiyan.xia" w:date="2010-12-28T13:56:00Z"/>
          <w:rFonts w:ascii="Arial" w:hAnsi="Arial" w:cs="Arial"/>
          <w:spacing w:val="-2"/>
          <w:kern w:val="2"/>
          <w:sz w:val="22"/>
          <w:lang w:eastAsia="zh-CN"/>
          <w:rPrChange w:id="469" w:author="haiyan.xia" w:date="2011-02-28T15:26:00Z">
            <w:rPr>
              <w:del w:id="470" w:author="haiyan.xia" w:date="2010-12-28T13:56:00Z"/>
              <w:rFonts w:ascii="宋体" w:hAnsi="宋体"/>
              <w:sz w:val="21"/>
              <w:szCs w:val="21"/>
              <w:lang w:eastAsia="zh-CN"/>
            </w:rPr>
          </w:rPrChange>
        </w:rPr>
      </w:pPr>
    </w:p>
    <w:p w:rsidR="00831300" w:rsidRPr="00FF5E2D" w:rsidRDefault="001A5B52" w:rsidP="00831300">
      <w:pPr>
        <w:pStyle w:val="ac"/>
        <w:rPr>
          <w:del w:id="471" w:author="haiyan.xia" w:date="2010-12-28T13:56:00Z"/>
          <w:rFonts w:ascii="Arial" w:hAnsi="Arial" w:cs="Arial"/>
          <w:spacing w:val="-2"/>
          <w:kern w:val="2"/>
          <w:sz w:val="22"/>
          <w:lang w:eastAsia="zh-CN"/>
          <w:rPrChange w:id="472" w:author="haiyan.xia" w:date="2011-02-28T15:26:00Z">
            <w:rPr>
              <w:del w:id="473" w:author="haiyan.xia" w:date="2010-12-28T13:56:00Z"/>
              <w:rFonts w:ascii="宋体" w:hAnsi="宋体"/>
              <w:sz w:val="21"/>
              <w:szCs w:val="21"/>
              <w:lang w:eastAsia="zh-CN"/>
            </w:rPr>
          </w:rPrChange>
        </w:rPr>
      </w:pPr>
      <w:del w:id="474" w:author="haiyan.xia" w:date="2010-12-28T13:56:00Z">
        <w:r w:rsidRPr="001A5B52">
          <w:rPr>
            <w:rFonts w:ascii="Arial" w:hAnsi="Arial" w:cs="Arial"/>
            <w:spacing w:val="-2"/>
            <w:kern w:val="2"/>
            <w:sz w:val="22"/>
            <w:lang w:eastAsia="zh-CN"/>
            <w:rPrChange w:id="475" w:author="haiyan.xia" w:date="2011-02-28T15:26:00Z">
              <w:rPr>
                <w:rFonts w:ascii="宋体" w:hAnsi="宋体"/>
                <w:b/>
                <w:sz w:val="21"/>
                <w:szCs w:val="21"/>
                <w:u w:val="single"/>
                <w:lang w:eastAsia="zh-CN"/>
              </w:rPr>
            </w:rPrChange>
          </w:rPr>
          <w:delText xml:space="preserve">d. </w:delText>
        </w:r>
        <w:r w:rsidRPr="001A5B52">
          <w:rPr>
            <w:rFonts w:ascii="Arial" w:hAnsi="Arial" w:cs="Arial" w:hint="eastAsia"/>
            <w:spacing w:val="-2"/>
            <w:kern w:val="2"/>
            <w:sz w:val="22"/>
            <w:lang w:eastAsia="zh-CN"/>
            <w:rPrChange w:id="476" w:author="haiyan.xia" w:date="2011-02-28T15:26:00Z">
              <w:rPr>
                <w:rFonts w:ascii="宋体" w:hAnsi="宋体" w:hint="eastAsia"/>
                <w:b/>
                <w:sz w:val="21"/>
                <w:szCs w:val="21"/>
                <w:u w:val="single"/>
                <w:lang w:eastAsia="zh-CN"/>
              </w:rPr>
            </w:rPrChange>
          </w:rPr>
          <w:delText>在同时满足（</w:delText>
        </w:r>
        <w:r w:rsidRPr="001A5B52">
          <w:rPr>
            <w:rFonts w:ascii="Arial" w:hAnsi="Arial" w:cs="Arial"/>
            <w:spacing w:val="-2"/>
            <w:kern w:val="2"/>
            <w:sz w:val="22"/>
            <w:lang w:eastAsia="zh-CN"/>
            <w:rPrChange w:id="477" w:author="haiyan.xia" w:date="2011-02-28T15:26:00Z">
              <w:rPr>
                <w:rFonts w:ascii="宋体" w:hAnsi="宋体"/>
                <w:b/>
                <w:sz w:val="21"/>
                <w:szCs w:val="21"/>
                <w:u w:val="single"/>
                <w:lang w:eastAsia="zh-CN"/>
              </w:rPr>
            </w:rPrChange>
          </w:rPr>
          <w:delText>1</w:delText>
        </w:r>
        <w:r w:rsidRPr="001A5B52">
          <w:rPr>
            <w:rFonts w:ascii="Arial" w:hAnsi="Arial" w:cs="Arial" w:hint="eastAsia"/>
            <w:spacing w:val="-2"/>
            <w:kern w:val="2"/>
            <w:sz w:val="22"/>
            <w:lang w:eastAsia="zh-CN"/>
            <w:rPrChange w:id="478" w:author="haiyan.xia" w:date="2011-02-28T15:26:00Z">
              <w:rPr>
                <w:rFonts w:ascii="宋体" w:hAnsi="宋体" w:hint="eastAsia"/>
                <w:b/>
                <w:sz w:val="21"/>
                <w:szCs w:val="21"/>
                <w:u w:val="single"/>
                <w:lang w:eastAsia="zh-CN"/>
              </w:rPr>
            </w:rPrChange>
          </w:rPr>
          <w:delText>）分包商在本协议签订后完成【请填入相应的里程碑】并通过</w:delText>
        </w:r>
        <w:r w:rsidRPr="001A5B52">
          <w:rPr>
            <w:rFonts w:ascii="Arial" w:hAnsi="Arial" w:cs="Arial"/>
            <w:spacing w:val="-2"/>
            <w:kern w:val="2"/>
            <w:sz w:val="22"/>
            <w:lang w:eastAsia="zh-CN"/>
            <w:rPrChange w:id="479"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80" w:author="haiyan.xia" w:date="2011-02-28T15:26:00Z">
              <w:rPr>
                <w:rFonts w:ascii="宋体" w:hAnsi="宋体" w:hint="eastAsia"/>
                <w:b/>
                <w:sz w:val="21"/>
                <w:szCs w:val="21"/>
                <w:u w:val="single"/>
                <w:lang w:eastAsia="zh-CN"/>
              </w:rPr>
            </w:rPrChange>
          </w:rPr>
          <w:delText>及</w:delText>
        </w:r>
        <w:r w:rsidRPr="001A5B52">
          <w:rPr>
            <w:rFonts w:ascii="Arial" w:hAnsi="Arial" w:cs="Arial"/>
            <w:spacing w:val="-2"/>
            <w:kern w:val="2"/>
            <w:sz w:val="22"/>
            <w:lang w:eastAsia="zh-CN"/>
            <w:rPrChange w:id="481" w:author="haiyan.xia" w:date="2011-02-28T15:26:00Z">
              <w:rPr>
                <w:rFonts w:ascii="宋体" w:hAnsi="宋体"/>
                <w:b/>
                <w:sz w:val="21"/>
                <w:szCs w:val="21"/>
                <w:u w:val="single"/>
                <w:lang w:eastAsia="zh-CN"/>
              </w:rPr>
            </w:rPrChange>
          </w:rPr>
          <w:delText>/</w:delText>
        </w:r>
        <w:r w:rsidRPr="001A5B52">
          <w:rPr>
            <w:rFonts w:ascii="Arial" w:hAnsi="Arial" w:cs="Arial" w:hint="eastAsia"/>
            <w:spacing w:val="-2"/>
            <w:kern w:val="2"/>
            <w:sz w:val="22"/>
            <w:lang w:eastAsia="zh-CN"/>
            <w:rPrChange w:id="482" w:author="haiyan.xia" w:date="2011-02-28T15:26:00Z">
              <w:rPr>
                <w:rFonts w:ascii="宋体" w:hAnsi="宋体" w:hint="eastAsia"/>
                <w:b/>
                <w:sz w:val="21"/>
                <w:szCs w:val="21"/>
                <w:u w:val="single"/>
                <w:lang w:eastAsia="zh-CN"/>
              </w:rPr>
            </w:rPrChange>
          </w:rPr>
          <w:delText>或客户验收后；和（</w:delText>
        </w:r>
        <w:r w:rsidRPr="001A5B52">
          <w:rPr>
            <w:rFonts w:ascii="Arial" w:hAnsi="Arial" w:cs="Arial"/>
            <w:spacing w:val="-2"/>
            <w:kern w:val="2"/>
            <w:sz w:val="22"/>
            <w:lang w:eastAsia="zh-CN"/>
            <w:rPrChange w:id="483" w:author="haiyan.xia" w:date="2011-02-28T15:26:00Z">
              <w:rPr>
                <w:rFonts w:ascii="宋体" w:hAnsi="宋体"/>
                <w:b/>
                <w:sz w:val="21"/>
                <w:szCs w:val="21"/>
                <w:u w:val="single"/>
                <w:lang w:eastAsia="zh-CN"/>
              </w:rPr>
            </w:rPrChange>
          </w:rPr>
          <w:delText>2</w:delText>
        </w:r>
        <w:r w:rsidRPr="001A5B52">
          <w:rPr>
            <w:rFonts w:ascii="Arial" w:hAnsi="Arial" w:cs="Arial" w:hint="eastAsia"/>
            <w:spacing w:val="-2"/>
            <w:kern w:val="2"/>
            <w:sz w:val="22"/>
            <w:lang w:eastAsia="zh-CN"/>
            <w:rPrChange w:id="484" w:author="haiyan.xia" w:date="2011-02-28T15:26:00Z">
              <w:rPr>
                <w:rFonts w:ascii="宋体" w:hAnsi="宋体" w:hint="eastAsia"/>
                <w:b/>
                <w:sz w:val="21"/>
                <w:szCs w:val="21"/>
                <w:u w:val="single"/>
                <w:lang w:eastAsia="zh-CN"/>
              </w:rPr>
            </w:rPrChange>
          </w:rPr>
          <w:delText>）</w:delText>
        </w:r>
        <w:r w:rsidRPr="001A5B52">
          <w:rPr>
            <w:rFonts w:ascii="Arial" w:hAnsi="Arial" w:cs="Arial"/>
            <w:spacing w:val="-2"/>
            <w:kern w:val="2"/>
            <w:sz w:val="22"/>
            <w:lang w:eastAsia="zh-CN"/>
            <w:rPrChange w:id="485"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86" w:author="haiyan.xia" w:date="2011-02-28T15:26:00Z">
              <w:rPr>
                <w:rFonts w:ascii="宋体" w:hAnsi="宋体" w:hint="eastAsia"/>
                <w:b/>
                <w:sz w:val="21"/>
                <w:szCs w:val="21"/>
                <w:u w:val="single"/>
                <w:lang w:eastAsia="zh-CN"/>
              </w:rPr>
            </w:rPrChange>
          </w:rPr>
          <w:delText>收到客户支付的就上述工作成果所对应的款项的前提下，分包商才可根据本协议及附件向</w:delText>
        </w:r>
        <w:r w:rsidRPr="001A5B52">
          <w:rPr>
            <w:rFonts w:ascii="Arial" w:hAnsi="Arial" w:cs="Arial"/>
            <w:spacing w:val="-2"/>
            <w:kern w:val="2"/>
            <w:sz w:val="22"/>
            <w:lang w:eastAsia="zh-CN"/>
            <w:rPrChange w:id="487"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88" w:author="haiyan.xia" w:date="2011-02-28T15:26:00Z">
              <w:rPr>
                <w:rFonts w:ascii="宋体" w:hAnsi="宋体" w:hint="eastAsia"/>
                <w:b/>
                <w:sz w:val="21"/>
                <w:szCs w:val="21"/>
                <w:u w:val="single"/>
                <w:lang w:eastAsia="zh-CN"/>
              </w:rPr>
            </w:rPrChange>
          </w:rPr>
          <w:delText>开具人民币为【】的发票，</w:delText>
        </w:r>
        <w:r w:rsidRPr="001A5B52">
          <w:rPr>
            <w:rFonts w:ascii="Arial" w:hAnsi="Arial" w:cs="Arial"/>
            <w:spacing w:val="-2"/>
            <w:kern w:val="2"/>
            <w:sz w:val="22"/>
            <w:lang w:eastAsia="zh-CN"/>
            <w:rPrChange w:id="489"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90" w:author="haiyan.xia" w:date="2011-02-28T15:26:00Z">
              <w:rPr>
                <w:rFonts w:ascii="宋体" w:hAnsi="宋体" w:hint="eastAsia"/>
                <w:b/>
                <w:sz w:val="21"/>
                <w:szCs w:val="21"/>
                <w:u w:val="single"/>
                <w:lang w:eastAsia="zh-CN"/>
              </w:rPr>
            </w:rPrChange>
          </w:rPr>
          <w:delText>在收到发票（若分包商在未满足上述条件即开具发票，则</w:delText>
        </w:r>
        <w:r w:rsidRPr="001A5B52">
          <w:rPr>
            <w:rFonts w:ascii="Arial" w:hAnsi="Arial" w:cs="Arial"/>
            <w:spacing w:val="-2"/>
            <w:kern w:val="2"/>
            <w:sz w:val="22"/>
            <w:lang w:eastAsia="zh-CN"/>
            <w:rPrChange w:id="491"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92" w:author="haiyan.xia" w:date="2011-02-28T15:26:00Z">
              <w:rPr>
                <w:rFonts w:ascii="宋体" w:hAnsi="宋体" w:hint="eastAsia"/>
                <w:b/>
                <w:sz w:val="21"/>
                <w:szCs w:val="21"/>
                <w:u w:val="single"/>
                <w:lang w:eastAsia="zh-CN"/>
              </w:rPr>
            </w:rPrChange>
          </w:rPr>
          <w:delText>仅以满足上述条件之日作为收到分包商相关发票之日）三十日后向分包商支付人民币【】；否则，</w:delText>
        </w:r>
        <w:r w:rsidRPr="001A5B52">
          <w:rPr>
            <w:rFonts w:ascii="Arial" w:hAnsi="Arial" w:cs="Arial"/>
            <w:spacing w:val="-2"/>
            <w:kern w:val="2"/>
            <w:sz w:val="22"/>
            <w:lang w:eastAsia="zh-CN"/>
            <w:rPrChange w:id="493" w:author="haiyan.xia" w:date="2011-02-28T15:26:00Z">
              <w:rPr>
                <w:rFonts w:ascii="宋体" w:hAnsi="宋体"/>
                <w:b/>
                <w:sz w:val="21"/>
                <w:szCs w:val="21"/>
                <w:u w:val="single"/>
                <w:lang w:eastAsia="zh-CN"/>
              </w:rPr>
            </w:rPrChange>
          </w:rPr>
          <w:delText>SunGard</w:delText>
        </w:r>
        <w:r w:rsidRPr="001A5B52">
          <w:rPr>
            <w:rFonts w:ascii="Arial" w:hAnsi="Arial" w:cs="Arial" w:hint="eastAsia"/>
            <w:spacing w:val="-2"/>
            <w:kern w:val="2"/>
            <w:sz w:val="22"/>
            <w:lang w:eastAsia="zh-CN"/>
            <w:rPrChange w:id="494" w:author="haiyan.xia" w:date="2011-02-28T15:26:00Z">
              <w:rPr>
                <w:rFonts w:ascii="宋体" w:hAnsi="宋体" w:hint="eastAsia"/>
                <w:b/>
                <w:sz w:val="21"/>
                <w:szCs w:val="21"/>
                <w:u w:val="single"/>
                <w:lang w:eastAsia="zh-CN"/>
              </w:rPr>
            </w:rPrChange>
          </w:rPr>
          <w:delText>在本附件下的所有付款义务将相应顺延。</w:delText>
        </w:r>
      </w:del>
    </w:p>
    <w:p w:rsidR="00970405" w:rsidRPr="00FF5E2D" w:rsidRDefault="00970405" w:rsidP="004D671E">
      <w:pPr>
        <w:tabs>
          <w:tab w:val="left" w:pos="2880"/>
          <w:tab w:val="right" w:pos="5256"/>
          <w:tab w:val="left" w:pos="5760"/>
          <w:tab w:val="left" w:pos="7776"/>
        </w:tabs>
        <w:suppressAutoHyphens/>
        <w:jc w:val="both"/>
        <w:rPr>
          <w:del w:id="495" w:author="haiyan.xia" w:date="2010-12-28T13:56:00Z"/>
          <w:rFonts w:ascii="Arial" w:hAnsi="Arial" w:cs="Arial"/>
          <w:spacing w:val="-2"/>
          <w:kern w:val="2"/>
          <w:lang w:eastAsia="zh-CN"/>
          <w:rPrChange w:id="496" w:author="haiyan.xia" w:date="2011-02-28T15:26:00Z">
            <w:rPr>
              <w:del w:id="497" w:author="haiyan.xia" w:date="2010-12-28T13:56:00Z"/>
              <w:rFonts w:ascii="Arial" w:hAnsi="Arial" w:cs="Arial"/>
              <w:b/>
              <w:spacing w:val="-2"/>
              <w:kern w:val="2"/>
              <w:lang w:eastAsia="zh-CN"/>
            </w:rPr>
          </w:rPrChange>
        </w:rPr>
      </w:pPr>
    </w:p>
    <w:p w:rsidR="00831300" w:rsidRPr="001417B7" w:rsidDel="00A3055D" w:rsidRDefault="00EB1DE1" w:rsidP="00B168AE">
      <w:pPr>
        <w:tabs>
          <w:tab w:val="center" w:pos="5400"/>
        </w:tabs>
        <w:suppressAutoHyphens/>
        <w:spacing w:line="360" w:lineRule="auto"/>
        <w:jc w:val="both"/>
        <w:rPr>
          <w:ins w:id="498" w:author="haiyan.xia" w:date="2010-12-28T13:56:00Z"/>
          <w:del w:id="499" w:author="Haiyu.Peng" w:date="2011-04-12T12:03:00Z"/>
          <w:rFonts w:ascii="Arial" w:hAnsi="Arial" w:cs="Arial"/>
          <w:spacing w:val="-2"/>
          <w:kern w:val="2"/>
          <w:lang w:eastAsia="zh-CN"/>
        </w:rPr>
      </w:pPr>
      <w:ins w:id="500" w:author="haiyan.xia" w:date="2010-12-28T13:56:00Z">
        <w:del w:id="501" w:author="Haiyu.Peng" w:date="2011-04-12T12:02:00Z">
          <w:r w:rsidRPr="0001431F" w:rsidDel="00A3055D">
            <w:rPr>
              <w:rFonts w:ascii="Arial" w:hAnsi="Arial" w:cs="Arial" w:hint="eastAsia"/>
              <w:spacing w:val="-2"/>
              <w:kern w:val="2"/>
              <w:lang w:eastAsia="zh-CN"/>
            </w:rPr>
            <w:delText>5</w:delText>
          </w:r>
        </w:del>
        <w:del w:id="502" w:author="Haiyu.Peng" w:date="2011-04-12T12:03:00Z">
          <w:r w:rsidR="00C31AE4" w:rsidRPr="0001431F" w:rsidDel="00A3055D">
            <w:rPr>
              <w:rFonts w:ascii="Arial" w:hAnsi="Arial" w:cs="Arial" w:hint="eastAsia"/>
              <w:spacing w:val="-2"/>
              <w:kern w:val="2"/>
              <w:lang w:eastAsia="zh-CN"/>
            </w:rPr>
            <w:delText>、</w:delText>
          </w:r>
          <w:r w:rsidRPr="0001431F" w:rsidDel="00A3055D">
            <w:rPr>
              <w:rFonts w:ascii="Arial" w:hAnsi="Arial" w:cs="Arial" w:hint="eastAsia"/>
              <w:spacing w:val="-2"/>
              <w:kern w:val="2"/>
              <w:lang w:eastAsia="zh-CN"/>
            </w:rPr>
            <w:delText>余款</w:delText>
          </w:r>
          <w:r w:rsidR="006F2C09" w:rsidDel="00A3055D">
            <w:rPr>
              <w:rFonts w:ascii="Arial" w:hAnsi="Arial" w:cs="Arial" w:hint="eastAsia"/>
              <w:spacing w:val="-2"/>
              <w:kern w:val="2"/>
              <w:lang w:eastAsia="zh-CN"/>
            </w:rPr>
            <w:delText>本服务协议</w:delText>
          </w:r>
          <w:r w:rsidRPr="0001431F" w:rsidDel="00A3055D">
            <w:rPr>
              <w:rFonts w:ascii="Arial" w:hAnsi="Arial" w:cs="Arial" w:hint="eastAsia"/>
              <w:spacing w:val="-2"/>
              <w:kern w:val="2"/>
              <w:lang w:eastAsia="zh-CN"/>
            </w:rPr>
            <w:delText>总价的【</w:delText>
          </w:r>
          <w:r w:rsidRPr="0001431F" w:rsidDel="00A3055D">
            <w:rPr>
              <w:rFonts w:ascii="Arial" w:hAnsi="Arial" w:cs="Arial" w:hint="eastAsia"/>
              <w:spacing w:val="-2"/>
              <w:kern w:val="2"/>
              <w:lang w:eastAsia="zh-CN"/>
            </w:rPr>
            <w:delText>5</w:delText>
          </w:r>
          <w:r w:rsidRPr="0001431F" w:rsidDel="00A3055D">
            <w:rPr>
              <w:rFonts w:ascii="Arial" w:hAnsi="Arial" w:cs="Arial" w:hint="eastAsia"/>
              <w:spacing w:val="-2"/>
              <w:kern w:val="2"/>
              <w:lang w:eastAsia="zh-CN"/>
            </w:rPr>
            <w:delText>】</w:delText>
          </w:r>
          <w:r w:rsidRPr="0001431F" w:rsidDel="00A3055D">
            <w:rPr>
              <w:rFonts w:ascii="Arial" w:hAnsi="Arial" w:cs="Arial" w:hint="eastAsia"/>
              <w:spacing w:val="-2"/>
              <w:kern w:val="2"/>
              <w:lang w:eastAsia="zh-CN"/>
            </w:rPr>
            <w:delText>%</w:delText>
          </w:r>
          <w:r w:rsidRPr="0001431F" w:rsidDel="00A3055D">
            <w:rPr>
              <w:rFonts w:ascii="Arial" w:hAnsi="Arial" w:cs="Arial" w:hint="eastAsia"/>
              <w:spacing w:val="-2"/>
              <w:kern w:val="2"/>
              <w:lang w:eastAsia="zh-CN"/>
            </w:rPr>
            <w:delText>，</w:delText>
          </w:r>
          <w:r w:rsidR="009853B8" w:rsidRPr="0001431F" w:rsidDel="00A3055D">
            <w:rPr>
              <w:rFonts w:ascii="Arial" w:hAnsi="Arial" w:cs="Arial" w:hint="eastAsia"/>
              <w:spacing w:val="-2"/>
              <w:kern w:val="2"/>
              <w:lang w:eastAsia="zh-CN"/>
            </w:rPr>
            <w:delText>计（小写）：￥</w:delText>
          </w:r>
        </w:del>
      </w:ins>
      <w:ins w:id="503" w:author="yuan.sheng" w:date="2010-12-28T15:10:00Z">
        <w:del w:id="504" w:author="Haiyu.Peng" w:date="2011-04-12T12:03:00Z">
          <w:r w:rsidR="004501AE" w:rsidDel="00A3055D">
            <w:rPr>
              <w:rFonts w:ascii="Arial" w:hAnsi="Arial" w:cs="Arial" w:hint="eastAsia"/>
              <w:spacing w:val="-2"/>
              <w:kern w:val="2"/>
              <w:lang w:eastAsia="zh-CN"/>
            </w:rPr>
            <w:delText>RMB</w:delText>
          </w:r>
        </w:del>
      </w:ins>
      <w:ins w:id="505" w:author="haiyan.xia" w:date="2011-02-28T15:18:00Z">
        <w:del w:id="506" w:author="Haiyu.Peng" w:date="2011-04-12T12:03:00Z">
          <w:r w:rsidR="0091297A" w:rsidDel="00A3055D">
            <w:rPr>
              <w:rFonts w:ascii="Arial" w:hAnsi="Arial" w:cs="Arial" w:hint="eastAsia"/>
              <w:spacing w:val="-2"/>
              <w:kern w:val="2"/>
              <w:lang w:eastAsia="zh-CN"/>
            </w:rPr>
            <w:delText>17</w:delText>
          </w:r>
        </w:del>
      </w:ins>
      <w:ins w:id="507" w:author="haiyan.xia" w:date="2011-02-28T15:19:00Z">
        <w:del w:id="508" w:author="Haiyu.Peng" w:date="2011-04-12T12:03:00Z">
          <w:r w:rsidR="0091297A" w:rsidDel="00A3055D">
            <w:rPr>
              <w:rFonts w:ascii="Arial" w:hAnsi="Arial" w:cs="Arial" w:hint="eastAsia"/>
              <w:spacing w:val="-2"/>
              <w:kern w:val="2"/>
              <w:lang w:eastAsia="zh-CN"/>
            </w:rPr>
            <w:delText>,</w:delText>
          </w:r>
        </w:del>
      </w:ins>
      <w:ins w:id="509" w:author="haiyan.xia" w:date="2011-02-28T15:18:00Z">
        <w:del w:id="510" w:author="Haiyu.Peng" w:date="2011-04-12T12:03:00Z">
          <w:r w:rsidR="0091297A" w:rsidDel="00A3055D">
            <w:rPr>
              <w:rFonts w:ascii="Arial" w:hAnsi="Arial" w:cs="Arial" w:hint="eastAsia"/>
              <w:spacing w:val="-2"/>
              <w:kern w:val="2"/>
              <w:lang w:eastAsia="zh-CN"/>
            </w:rPr>
            <w:delText>220.00</w:delText>
          </w:r>
        </w:del>
      </w:ins>
      <w:ins w:id="511" w:author="yuan.sheng" w:date="2010-12-28T15:11:00Z">
        <w:del w:id="512" w:author="Haiyu.Peng" w:date="2011-04-12T12:03:00Z">
          <w:r w:rsidR="00C61577" w:rsidDel="00A3055D">
            <w:rPr>
              <w:rFonts w:ascii="Arial" w:hAnsi="Arial" w:cs="Arial" w:hint="eastAsia"/>
              <w:spacing w:val="-2"/>
              <w:kern w:val="2"/>
              <w:lang w:eastAsia="zh-CN"/>
            </w:rPr>
            <w:delText>11</w:delText>
          </w:r>
        </w:del>
      </w:ins>
      <w:ins w:id="513" w:author="haiyan.xia" w:date="2010-12-28T13:56:00Z">
        <w:del w:id="514" w:author="Haiyu.Peng" w:date="2011-04-12T12:03:00Z">
          <w:r w:rsidR="009853B8" w:rsidRPr="0001431F" w:rsidDel="00A3055D">
            <w:rPr>
              <w:rFonts w:ascii="Arial" w:hAnsi="Arial" w:cs="Arial" w:hint="eastAsia"/>
              <w:spacing w:val="-2"/>
              <w:kern w:val="2"/>
              <w:lang w:eastAsia="zh-CN"/>
            </w:rPr>
            <w:delText>（大写：</w:delText>
          </w:r>
        </w:del>
      </w:ins>
      <w:ins w:id="515" w:author="yuan.sheng" w:date="2010-12-28T15:12:00Z">
        <w:del w:id="516" w:author="Haiyu.Peng" w:date="2011-04-12T12:03:00Z">
          <w:r w:rsidR="00C61577" w:rsidDel="00A3055D">
            <w:rPr>
              <w:rFonts w:ascii="Arial" w:hAnsi="Arial" w:cs="Arial" w:hint="eastAsia"/>
              <w:spacing w:val="-2"/>
              <w:kern w:val="2"/>
              <w:lang w:eastAsia="zh-CN"/>
            </w:rPr>
            <w:delText>人民币</w:delText>
          </w:r>
        </w:del>
      </w:ins>
      <w:ins w:id="517" w:author="haiyan.xia" w:date="2010-12-28T13:56:00Z">
        <w:del w:id="518" w:author="Haiyu.Peng" w:date="2011-04-12T12:03:00Z">
          <w:r w:rsidR="009853B8" w:rsidRPr="0001431F" w:rsidDel="00A3055D">
            <w:rPr>
              <w:rFonts w:ascii="Arial" w:hAnsi="Arial" w:cs="Arial" w:hint="eastAsia"/>
              <w:spacing w:val="-2"/>
              <w:kern w:val="2"/>
              <w:lang w:eastAsia="zh-CN"/>
            </w:rPr>
            <w:delText>壹万</w:delText>
          </w:r>
        </w:del>
      </w:ins>
      <w:ins w:id="519" w:author="haiyan.xia" w:date="2011-02-28T15:19:00Z">
        <w:del w:id="520" w:author="Haiyu.Peng" w:date="2011-04-12T12:03:00Z">
          <w:r w:rsidR="0091297A" w:rsidDel="00A3055D">
            <w:rPr>
              <w:rFonts w:ascii="Arial" w:hAnsi="Arial" w:cs="Arial" w:hint="eastAsia"/>
              <w:spacing w:val="-2"/>
              <w:kern w:val="2"/>
              <w:lang w:eastAsia="zh-CN"/>
            </w:rPr>
            <w:delText>柒</w:delText>
          </w:r>
        </w:del>
      </w:ins>
      <w:ins w:id="521" w:author="haiyan.xia" w:date="2010-12-28T13:56:00Z">
        <w:del w:id="522" w:author="Haiyu.Peng" w:date="2011-04-12T12:03:00Z">
          <w:r w:rsidR="009853B8" w:rsidRPr="0001431F" w:rsidDel="00A3055D">
            <w:rPr>
              <w:rFonts w:ascii="Arial" w:hAnsi="Arial" w:cs="Arial" w:hint="eastAsia"/>
              <w:spacing w:val="-2"/>
              <w:kern w:val="2"/>
              <w:lang w:eastAsia="zh-CN"/>
            </w:rPr>
            <w:delText>仟</w:delText>
          </w:r>
        </w:del>
      </w:ins>
      <w:ins w:id="523" w:author="haiyan.xia" w:date="2011-02-28T15:19:00Z">
        <w:del w:id="524" w:author="Haiyu.Peng" w:date="2011-04-12T12:03:00Z">
          <w:r w:rsidR="0091297A" w:rsidDel="00A3055D">
            <w:rPr>
              <w:rFonts w:ascii="Arial" w:hAnsi="Arial" w:cs="Arial" w:hint="eastAsia"/>
              <w:spacing w:val="-2"/>
              <w:kern w:val="2"/>
              <w:lang w:eastAsia="zh-CN"/>
            </w:rPr>
            <w:delText>贰</w:delText>
          </w:r>
        </w:del>
      </w:ins>
      <w:ins w:id="525" w:author="yuan.sheng" w:date="2010-12-28T15:12:00Z">
        <w:del w:id="526" w:author="Haiyu.Peng" w:date="2011-04-12T12:03:00Z">
          <w:r w:rsidR="00C61577" w:rsidDel="00A3055D">
            <w:rPr>
              <w:rFonts w:ascii="Arial" w:hAnsi="Arial" w:cs="Arial" w:hint="eastAsia"/>
              <w:spacing w:val="-2"/>
              <w:kern w:val="2"/>
              <w:lang w:eastAsia="zh-CN"/>
            </w:rPr>
            <w:delText>壹佰</w:delText>
          </w:r>
        </w:del>
      </w:ins>
      <w:ins w:id="527" w:author="haiyan.xia" w:date="2010-12-28T13:56:00Z">
        <w:del w:id="528" w:author="Haiyu.Peng" w:date="2011-04-12T12:03:00Z">
          <w:r w:rsidR="009853B8" w:rsidRPr="0001431F" w:rsidDel="00A3055D">
            <w:rPr>
              <w:rFonts w:ascii="Arial" w:hAnsi="Arial" w:cs="Arial" w:hint="eastAsia"/>
              <w:spacing w:val="-2"/>
              <w:kern w:val="2"/>
              <w:lang w:eastAsia="zh-CN"/>
            </w:rPr>
            <w:delText>零</w:delText>
          </w:r>
        </w:del>
      </w:ins>
      <w:ins w:id="529" w:author="haiyan.xia" w:date="2011-02-28T15:19:00Z">
        <w:del w:id="530" w:author="Haiyu.Peng" w:date="2011-04-12T12:03:00Z">
          <w:r w:rsidR="0091297A" w:rsidDel="00A3055D">
            <w:rPr>
              <w:rFonts w:ascii="Arial" w:hAnsi="Arial" w:cs="Arial" w:hint="eastAsia"/>
              <w:spacing w:val="-2"/>
              <w:kern w:val="2"/>
              <w:lang w:eastAsia="zh-CN"/>
            </w:rPr>
            <w:delText>贰</w:delText>
          </w:r>
        </w:del>
      </w:ins>
      <w:ins w:id="531" w:author="yuan.sheng" w:date="2010-12-28T15:12:00Z">
        <w:del w:id="532" w:author="Haiyu.Peng" w:date="2011-04-12T12:03:00Z">
          <w:r w:rsidR="00C61577" w:rsidDel="00A3055D">
            <w:rPr>
              <w:rFonts w:ascii="Arial" w:hAnsi="Arial" w:cs="Arial" w:hint="eastAsia"/>
              <w:spacing w:val="-2"/>
              <w:kern w:val="2"/>
              <w:lang w:eastAsia="zh-CN"/>
            </w:rPr>
            <w:delText>壹</w:delText>
          </w:r>
        </w:del>
      </w:ins>
      <w:ins w:id="533" w:author="haiyan.xia" w:date="2010-12-28T13:56:00Z">
        <w:del w:id="534" w:author="Haiyu.Peng" w:date="2011-04-12T12:03:00Z">
          <w:r w:rsidR="009853B8" w:rsidRPr="0001431F" w:rsidDel="00A3055D">
            <w:rPr>
              <w:rFonts w:ascii="Arial" w:hAnsi="Arial" w:cs="Arial" w:hint="eastAsia"/>
              <w:spacing w:val="-2"/>
              <w:kern w:val="2"/>
              <w:lang w:eastAsia="zh-CN"/>
            </w:rPr>
            <w:delText>玖</w:delText>
          </w:r>
          <w:r w:rsidR="0091297A" w:rsidDel="00A3055D">
            <w:rPr>
              <w:rFonts w:ascii="Arial" w:hAnsi="Arial" w:cs="Arial" w:hint="eastAsia"/>
              <w:spacing w:val="-2"/>
              <w:kern w:val="2"/>
              <w:lang w:eastAsia="zh-CN"/>
            </w:rPr>
            <w:delText>拾</w:delText>
          </w:r>
          <w:r w:rsidR="009853B8" w:rsidRPr="0001431F" w:rsidDel="00A3055D">
            <w:rPr>
              <w:rFonts w:ascii="Arial" w:hAnsi="Arial" w:cs="Arial" w:hint="eastAsia"/>
              <w:spacing w:val="-2"/>
              <w:kern w:val="2"/>
              <w:lang w:eastAsia="zh-CN"/>
            </w:rPr>
            <w:delText>元整；）；</w:delText>
          </w:r>
          <w:r w:rsidRPr="0001431F" w:rsidDel="00A3055D">
            <w:rPr>
              <w:rFonts w:ascii="Arial" w:hAnsi="Arial" w:cs="Arial" w:hint="eastAsia"/>
              <w:spacing w:val="-2"/>
              <w:kern w:val="2"/>
              <w:lang w:eastAsia="zh-CN"/>
            </w:rPr>
            <w:delText>由</w:delText>
          </w:r>
          <w:r w:rsidR="009853B8" w:rsidRPr="0001431F" w:rsidDel="00A3055D">
            <w:rPr>
              <w:rFonts w:ascii="Arial" w:hAnsi="Arial" w:cs="Arial" w:hint="eastAsia"/>
              <w:spacing w:val="-2"/>
              <w:kern w:val="2"/>
              <w:lang w:eastAsia="zh-CN"/>
            </w:rPr>
            <w:delText>SunGard</w:delText>
          </w:r>
          <w:r w:rsidRPr="0001431F" w:rsidDel="00A3055D">
            <w:rPr>
              <w:rFonts w:ascii="Arial" w:hAnsi="Arial" w:cs="Arial" w:hint="eastAsia"/>
              <w:spacing w:val="-2"/>
              <w:kern w:val="2"/>
              <w:lang w:eastAsia="zh-CN"/>
            </w:rPr>
            <w:delText>作为质量保证金暂扣。质保期满二年后【</w:delText>
          </w:r>
          <w:r w:rsidRPr="0001431F" w:rsidDel="00A3055D">
            <w:rPr>
              <w:rFonts w:ascii="Arial" w:hAnsi="Arial" w:cs="Arial" w:hint="eastAsia"/>
              <w:spacing w:val="-2"/>
              <w:kern w:val="2"/>
              <w:lang w:eastAsia="zh-CN"/>
            </w:rPr>
            <w:delText xml:space="preserve"> 30 </w:delText>
          </w:r>
          <w:r w:rsidRPr="0001431F" w:rsidDel="00A3055D">
            <w:rPr>
              <w:rFonts w:ascii="Arial" w:hAnsi="Arial" w:cs="Arial" w:hint="eastAsia"/>
              <w:spacing w:val="-2"/>
              <w:kern w:val="2"/>
              <w:lang w:eastAsia="zh-CN"/>
            </w:rPr>
            <w:delText>】日内</w:delText>
          </w:r>
          <w:r w:rsidR="001A5B52" w:rsidRPr="001A5B52">
            <w:rPr>
              <w:rFonts w:ascii="Arial" w:hAnsi="Arial" w:cs="Arial" w:hint="eastAsia"/>
              <w:spacing w:val="-2"/>
              <w:kern w:val="2"/>
              <w:lang w:eastAsia="zh-CN"/>
              <w:rPrChange w:id="535" w:author="haiyan.xia" w:date="2011-02-28T15:26:00Z">
                <w:rPr>
                  <w:rFonts w:ascii="宋体" w:hAnsi="宋体" w:hint="eastAsia"/>
                  <w:b/>
                  <w:szCs w:val="21"/>
                  <w:u w:val="single"/>
                  <w:lang w:eastAsia="zh-CN"/>
                </w:rPr>
              </w:rPrChange>
            </w:rPr>
            <w:delText>且</w:delText>
          </w:r>
          <w:r w:rsidR="00A66C58" w:rsidRPr="00A66C58" w:rsidDel="00A3055D">
            <w:rPr>
              <w:rFonts w:ascii="Arial" w:hAnsi="Arial" w:cs="Arial" w:hint="eastAsia"/>
              <w:spacing w:val="-2"/>
              <w:kern w:val="2"/>
              <w:lang w:eastAsia="zh-CN"/>
            </w:rPr>
            <w:delText>SunGard</w:delText>
          </w:r>
          <w:r w:rsidR="001A5B52" w:rsidRPr="001A5B52">
            <w:rPr>
              <w:rFonts w:ascii="Arial" w:hAnsi="Arial" w:cs="Arial" w:hint="eastAsia"/>
              <w:spacing w:val="-2"/>
              <w:kern w:val="2"/>
              <w:lang w:eastAsia="zh-CN"/>
              <w:rPrChange w:id="536" w:author="haiyan.xia" w:date="2011-02-28T15:26:00Z">
                <w:rPr>
                  <w:rFonts w:ascii="宋体" w:hAnsi="宋体" w:hint="eastAsia"/>
                  <w:b/>
                  <w:szCs w:val="21"/>
                  <w:u w:val="single"/>
                  <w:lang w:eastAsia="zh-CN"/>
                </w:rPr>
              </w:rPrChange>
            </w:rPr>
            <w:delText>收到分包商</w:delText>
          </w:r>
          <w:r w:rsidR="001A5B52" w:rsidRPr="001A5B52">
            <w:rPr>
              <w:rFonts w:ascii="Arial" w:hAnsi="Arial" w:cs="Arial" w:hint="eastAsia"/>
              <w:spacing w:val="-2"/>
              <w:kern w:val="2"/>
              <w:lang w:eastAsia="zh-CN"/>
              <w:rPrChange w:id="537" w:author="haiyan.xia" w:date="2011-03-09T09:51:00Z">
                <w:rPr>
                  <w:rFonts w:ascii="宋体" w:hAnsi="宋体" w:hint="eastAsia"/>
                  <w:b/>
                  <w:szCs w:val="21"/>
                  <w:u w:val="single"/>
                  <w:lang w:eastAsia="zh-CN"/>
                </w:rPr>
              </w:rPrChange>
            </w:rPr>
            <w:delText>提交的有效发票</w:delText>
          </w:r>
          <w:r w:rsidR="00723BC5" w:rsidDel="00A3055D">
            <w:rPr>
              <w:rFonts w:ascii="Arial" w:hAnsi="Arial" w:cs="Arial" w:hint="eastAsia"/>
              <w:spacing w:val="-2"/>
              <w:kern w:val="2"/>
              <w:lang w:eastAsia="zh-CN"/>
            </w:rPr>
            <w:delText>后由</w:delText>
          </w:r>
          <w:r w:rsidR="00723BC5" w:rsidDel="00A3055D">
            <w:rPr>
              <w:rFonts w:ascii="Arial" w:hAnsi="Arial" w:cs="Arial"/>
              <w:spacing w:val="-2"/>
              <w:kern w:val="2"/>
              <w:lang w:eastAsia="zh-CN"/>
            </w:rPr>
            <w:delText>SunGard</w:delText>
          </w:r>
          <w:r w:rsidR="00723BC5" w:rsidDel="00A3055D">
            <w:rPr>
              <w:rFonts w:ascii="Arial" w:hAnsi="Arial" w:cs="Arial" w:hint="eastAsia"/>
              <w:spacing w:val="-2"/>
              <w:kern w:val="2"/>
              <w:lang w:eastAsia="zh-CN"/>
            </w:rPr>
            <w:delText>向分包商支付。</w:delText>
          </w:r>
        </w:del>
      </w:ins>
    </w:p>
    <w:p w:rsidR="000E7508" w:rsidRDefault="00723BC5" w:rsidP="006E72F5">
      <w:pPr>
        <w:spacing w:beforeLines="50" w:afterLines="50"/>
        <w:jc w:val="both"/>
        <w:rPr>
          <w:rFonts w:ascii="宋体" w:hAnsi="宋体"/>
          <w:b/>
          <w:szCs w:val="22"/>
          <w:lang w:eastAsia="zh-CN"/>
        </w:rPr>
      </w:pPr>
      <w:r>
        <w:rPr>
          <w:rFonts w:ascii="宋体" w:hAnsi="宋体"/>
          <w:b/>
          <w:szCs w:val="22"/>
          <w:lang w:eastAsia="zh-CN"/>
        </w:rPr>
        <w:t xml:space="preserve">7. </w:t>
      </w:r>
      <w:r>
        <w:rPr>
          <w:rFonts w:ascii="宋体" w:hAnsi="宋体" w:hint="eastAsia"/>
          <w:b/>
          <w:szCs w:val="22"/>
          <w:lang w:eastAsia="zh-CN"/>
        </w:rPr>
        <w:t>验收</w:t>
      </w:r>
    </w:p>
    <w:p w:rsidR="00C90D36" w:rsidRPr="001417B7" w:rsidRDefault="00723BC5" w:rsidP="004D671E">
      <w:pPr>
        <w:tabs>
          <w:tab w:val="center" w:pos="5400"/>
        </w:tabs>
        <w:suppressAutoHyphens/>
        <w:rPr>
          <w:rFonts w:ascii="Arial" w:cs="Arial"/>
          <w:lang w:eastAsia="zh-CN"/>
        </w:rPr>
      </w:pPr>
      <w:r>
        <w:rPr>
          <w:rFonts w:ascii="Arial" w:cs="Arial"/>
          <w:lang w:eastAsia="zh-CN"/>
        </w:rPr>
        <w:t>SunGard</w:t>
      </w:r>
      <w:r>
        <w:rPr>
          <w:rFonts w:ascii="Arial" w:cs="Arial" w:hint="eastAsia"/>
          <w:lang w:eastAsia="zh-CN"/>
        </w:rPr>
        <w:t>和</w:t>
      </w:r>
      <w:r>
        <w:rPr>
          <w:rFonts w:ascii="Arial" w:cs="Arial"/>
          <w:lang w:eastAsia="zh-CN"/>
        </w:rPr>
        <w:t>/</w:t>
      </w:r>
      <w:r>
        <w:rPr>
          <w:rFonts w:ascii="Arial" w:cs="Arial" w:hint="eastAsia"/>
          <w:lang w:eastAsia="zh-CN"/>
        </w:rPr>
        <w:t>或客户对分包商提供的本协议及本服务附件</w:t>
      </w:r>
      <w:r>
        <w:rPr>
          <w:rFonts w:ascii="Arial" w:cs="Arial"/>
          <w:lang w:eastAsia="zh-CN"/>
        </w:rPr>
        <w:t>1</w:t>
      </w:r>
      <w:r>
        <w:rPr>
          <w:rFonts w:ascii="Arial" w:cs="Arial" w:hint="eastAsia"/>
          <w:lang w:eastAsia="zh-CN"/>
        </w:rPr>
        <w:t>所规定的服务将分</w:t>
      </w:r>
      <w:del w:id="538" w:author="haiyan.xia" w:date="2010-12-28T13:56:00Z">
        <w:r w:rsidR="001A5B52" w:rsidRPr="001A5B52">
          <w:rPr>
            <w:rFonts w:ascii="宋体" w:hAnsi="宋体" w:hint="eastAsia"/>
            <w:sz w:val="21"/>
            <w:szCs w:val="21"/>
            <w:lang w:eastAsia="zh-CN"/>
            <w:rPrChange w:id="539" w:author="haiyan.xia" w:date="2011-03-09T09:51:00Z">
              <w:rPr>
                <w:rFonts w:ascii="宋体" w:hAnsi="宋体" w:hint="eastAsia"/>
                <w:b/>
                <w:sz w:val="21"/>
                <w:szCs w:val="21"/>
                <w:highlight w:val="yellow"/>
                <w:u w:val="single"/>
                <w:lang w:eastAsia="zh-CN"/>
              </w:rPr>
            </w:rPrChange>
          </w:rPr>
          <w:delText>【】</w:delText>
        </w:r>
      </w:del>
      <w:ins w:id="540" w:author="haiyan.xia" w:date="2010-12-28T13:56:00Z">
        <w:r w:rsidR="001A5B52" w:rsidRPr="001A5B52">
          <w:rPr>
            <w:rFonts w:ascii="宋体" w:hAnsi="宋体" w:hint="eastAsia"/>
            <w:sz w:val="21"/>
            <w:szCs w:val="21"/>
            <w:lang w:eastAsia="zh-CN"/>
            <w:rPrChange w:id="541" w:author="haiyan.xia" w:date="2011-03-09T09:51:00Z">
              <w:rPr>
                <w:rFonts w:ascii="宋体" w:hAnsi="宋体" w:hint="eastAsia"/>
                <w:b/>
                <w:sz w:val="21"/>
                <w:szCs w:val="21"/>
                <w:highlight w:val="yellow"/>
                <w:u w:val="single"/>
                <w:lang w:eastAsia="zh-CN"/>
              </w:rPr>
            </w:rPrChange>
          </w:rPr>
          <w:t>【一】</w:t>
        </w:r>
      </w:ins>
      <w:r>
        <w:rPr>
          <w:rFonts w:ascii="Arial" w:cs="Arial" w:hint="eastAsia"/>
          <w:lang w:eastAsia="zh-CN"/>
        </w:rPr>
        <w:t>期进行验收，各期验收的内容为：</w:t>
      </w:r>
    </w:p>
    <w:p w:rsidR="00C90D36" w:rsidRPr="001417B7" w:rsidRDefault="00C90D36" w:rsidP="004D671E">
      <w:pPr>
        <w:tabs>
          <w:tab w:val="center" w:pos="5400"/>
        </w:tabs>
        <w:suppressAutoHyphens/>
        <w:rPr>
          <w:rFonts w:ascii="Arial" w:cs="Arial"/>
          <w:lang w:eastAsia="zh-CN"/>
        </w:rPr>
      </w:pPr>
    </w:p>
    <w:p w:rsidR="00C90D36" w:rsidRPr="001417B7" w:rsidRDefault="00723BC5" w:rsidP="004D671E">
      <w:pPr>
        <w:tabs>
          <w:tab w:val="center" w:pos="5400"/>
        </w:tabs>
        <w:suppressAutoHyphens/>
        <w:rPr>
          <w:rFonts w:ascii="Arial" w:cs="Arial"/>
          <w:lang w:eastAsia="zh-CN"/>
        </w:rPr>
      </w:pPr>
      <w:r>
        <w:rPr>
          <w:rFonts w:ascii="Arial" w:cs="Arial" w:hint="eastAsia"/>
          <w:lang w:eastAsia="zh-CN"/>
        </w:rPr>
        <w:t>第一期：</w:t>
      </w:r>
      <w:del w:id="542" w:author="haiyan.xia" w:date="2010-12-28T13:56:00Z">
        <w:r w:rsidR="001A5B52" w:rsidRPr="001A5B52">
          <w:rPr>
            <w:rFonts w:ascii="宋体" w:hAnsi="宋体" w:hint="eastAsia"/>
            <w:sz w:val="21"/>
            <w:szCs w:val="21"/>
            <w:lang w:eastAsia="zh-CN"/>
            <w:rPrChange w:id="543" w:author="haiyan.xia" w:date="2011-03-09T09:51:00Z">
              <w:rPr>
                <w:rFonts w:ascii="宋体" w:hAnsi="宋体" w:hint="eastAsia"/>
                <w:b/>
                <w:sz w:val="21"/>
                <w:szCs w:val="21"/>
                <w:highlight w:val="yellow"/>
                <w:u w:val="single"/>
                <w:lang w:eastAsia="zh-CN"/>
              </w:rPr>
            </w:rPrChange>
          </w:rPr>
          <w:delText>【】</w:delText>
        </w:r>
      </w:del>
      <w:ins w:id="544" w:author="haiyan.xia" w:date="2010-12-28T13:56:00Z">
        <w:r w:rsidR="001A5B52" w:rsidRPr="001A5B52">
          <w:rPr>
            <w:rFonts w:ascii="宋体" w:hAnsi="宋体" w:hint="eastAsia"/>
            <w:sz w:val="21"/>
            <w:szCs w:val="21"/>
            <w:lang w:eastAsia="zh-CN"/>
            <w:rPrChange w:id="545" w:author="haiyan.xia" w:date="2011-03-09T09:51:00Z">
              <w:rPr>
                <w:rFonts w:ascii="宋体" w:hAnsi="宋体" w:hint="eastAsia"/>
                <w:b/>
                <w:sz w:val="21"/>
                <w:szCs w:val="21"/>
                <w:highlight w:val="yellow"/>
                <w:u w:val="single"/>
                <w:lang w:eastAsia="zh-CN"/>
              </w:rPr>
            </w:rPrChange>
          </w:rPr>
          <w:t>【</w:t>
        </w:r>
      </w:ins>
      <w:ins w:id="546" w:author="Haiyu.Peng" w:date="2011-04-12T12:09:00Z">
        <w:r w:rsidR="002A4D95">
          <w:rPr>
            <w:rFonts w:ascii="宋体" w:hAnsi="宋体" w:hint="eastAsia"/>
            <w:sz w:val="21"/>
            <w:szCs w:val="21"/>
            <w:lang w:eastAsia="zh-CN"/>
          </w:rPr>
          <w:t>机房管理</w:t>
        </w:r>
      </w:ins>
      <w:ins w:id="547" w:author="haiyan.xia" w:date="2010-12-28T13:56:00Z">
        <w:del w:id="548" w:author="Haiyu.Peng" w:date="2011-04-12T12:09:00Z">
          <w:r w:rsidR="001A5B52" w:rsidRPr="001A5B52">
            <w:rPr>
              <w:rFonts w:ascii="宋体" w:hAnsi="宋体" w:hint="eastAsia"/>
              <w:sz w:val="21"/>
              <w:szCs w:val="21"/>
              <w:lang w:eastAsia="zh-CN"/>
              <w:rPrChange w:id="549" w:author="haiyan.xia" w:date="2011-03-09T09:51:00Z">
                <w:rPr>
                  <w:rFonts w:ascii="宋体" w:hAnsi="宋体" w:hint="eastAsia"/>
                  <w:b/>
                  <w:sz w:val="21"/>
                  <w:szCs w:val="21"/>
                  <w:highlight w:val="yellow"/>
                  <w:u w:val="single"/>
                  <w:lang w:eastAsia="zh-CN"/>
                </w:rPr>
              </w:rPrChange>
            </w:rPr>
            <w:delText>金仕达一卡通</w:delText>
          </w:r>
          <w:r w:rsidR="001A5B52" w:rsidRPr="001A5B52">
            <w:rPr>
              <w:rFonts w:ascii="宋体" w:hAnsi="宋体"/>
              <w:sz w:val="21"/>
              <w:szCs w:val="21"/>
              <w:lang w:eastAsia="zh-CN"/>
              <w:rPrChange w:id="550" w:author="haiyan.xia" w:date="2011-03-09T09:51:00Z">
                <w:rPr>
                  <w:rFonts w:ascii="宋体" w:hAnsi="宋体"/>
                  <w:b/>
                  <w:sz w:val="21"/>
                  <w:szCs w:val="21"/>
                  <w:highlight w:val="yellow"/>
                  <w:u w:val="single"/>
                  <w:lang w:eastAsia="zh-CN"/>
                </w:rPr>
              </w:rPrChange>
            </w:rPr>
            <w:delText>V3.0</w:delText>
          </w:r>
        </w:del>
        <w:r w:rsidR="001A5B52" w:rsidRPr="001A5B52">
          <w:rPr>
            <w:rFonts w:ascii="宋体" w:hAnsi="宋体" w:hint="eastAsia"/>
            <w:sz w:val="21"/>
            <w:szCs w:val="21"/>
            <w:lang w:eastAsia="zh-CN"/>
            <w:rPrChange w:id="551" w:author="haiyan.xia" w:date="2011-03-09T09:51:00Z">
              <w:rPr>
                <w:rFonts w:ascii="宋体" w:hAnsi="宋体" w:hint="eastAsia"/>
                <w:b/>
                <w:sz w:val="21"/>
                <w:szCs w:val="21"/>
                <w:highlight w:val="yellow"/>
                <w:u w:val="single"/>
                <w:lang w:eastAsia="zh-CN"/>
              </w:rPr>
            </w:rPrChange>
          </w:rPr>
          <w:t>系统按照</w:t>
        </w:r>
        <w:r w:rsidR="001A5B52" w:rsidRPr="001A5B52">
          <w:rPr>
            <w:rFonts w:ascii="宋体" w:hAnsi="宋体"/>
            <w:sz w:val="21"/>
            <w:szCs w:val="21"/>
            <w:lang w:eastAsia="zh-CN"/>
            <w:rPrChange w:id="552" w:author="haiyan.xia" w:date="2011-03-09T09:51:00Z">
              <w:rPr>
                <w:rFonts w:ascii="宋体" w:hAnsi="宋体"/>
                <w:b/>
                <w:sz w:val="21"/>
                <w:szCs w:val="21"/>
                <w:highlight w:val="yellow"/>
                <w:u w:val="single"/>
                <w:lang w:eastAsia="zh-CN"/>
              </w:rPr>
            </w:rPrChange>
          </w:rPr>
          <w:t>SunGard和/或其指定客户确定的需求说明书完成实施，并上线使用</w:t>
        </w:r>
        <w:r w:rsidR="001A5B52" w:rsidRPr="001A5B52">
          <w:rPr>
            <w:rFonts w:ascii="宋体" w:hAnsi="宋体" w:hint="eastAsia"/>
            <w:sz w:val="21"/>
            <w:szCs w:val="21"/>
            <w:lang w:eastAsia="zh-CN"/>
            <w:rPrChange w:id="553" w:author="haiyan.xia" w:date="2011-03-09T09:51:00Z">
              <w:rPr>
                <w:rFonts w:ascii="宋体" w:hAnsi="宋体" w:hint="eastAsia"/>
                <w:b/>
                <w:sz w:val="21"/>
                <w:szCs w:val="21"/>
                <w:highlight w:val="yellow"/>
                <w:u w:val="single"/>
                <w:lang w:eastAsia="zh-CN"/>
              </w:rPr>
            </w:rPrChange>
          </w:rPr>
          <w:t>】</w:t>
        </w:r>
      </w:ins>
    </w:p>
    <w:p w:rsidR="00C90D36" w:rsidRPr="001417B7" w:rsidRDefault="00723BC5" w:rsidP="004D671E">
      <w:pPr>
        <w:tabs>
          <w:tab w:val="center" w:pos="5400"/>
        </w:tabs>
        <w:suppressAutoHyphens/>
        <w:rPr>
          <w:del w:id="554" w:author="haiyan.xia" w:date="2010-12-28T13:56:00Z"/>
          <w:rFonts w:ascii="Arial" w:cs="Arial"/>
          <w:lang w:eastAsia="zh-CN"/>
        </w:rPr>
      </w:pPr>
      <w:del w:id="555" w:author="haiyan.xia" w:date="2010-12-28T13:56:00Z">
        <w:r>
          <w:rPr>
            <w:rFonts w:ascii="Arial" w:cs="Arial" w:hint="eastAsia"/>
            <w:lang w:eastAsia="zh-CN"/>
          </w:rPr>
          <w:delText>第二期：</w:delText>
        </w:r>
        <w:r w:rsidR="001A5B52" w:rsidRPr="001A5B52">
          <w:rPr>
            <w:rFonts w:ascii="宋体" w:hAnsi="宋体" w:hint="eastAsia"/>
            <w:sz w:val="21"/>
            <w:szCs w:val="21"/>
            <w:lang w:eastAsia="zh-CN"/>
            <w:rPrChange w:id="556" w:author="haiyan.xia" w:date="2011-03-09T09:51:00Z">
              <w:rPr>
                <w:rFonts w:ascii="宋体" w:hAnsi="宋体" w:hint="eastAsia"/>
                <w:b/>
                <w:sz w:val="21"/>
                <w:szCs w:val="21"/>
                <w:highlight w:val="yellow"/>
                <w:u w:val="single"/>
                <w:lang w:eastAsia="zh-CN"/>
              </w:rPr>
            </w:rPrChange>
          </w:rPr>
          <w:delText>【】</w:delText>
        </w:r>
      </w:del>
    </w:p>
    <w:p w:rsidR="00C90D36" w:rsidRPr="001417B7" w:rsidRDefault="00723BC5" w:rsidP="004D671E">
      <w:pPr>
        <w:tabs>
          <w:tab w:val="center" w:pos="5400"/>
        </w:tabs>
        <w:suppressAutoHyphens/>
        <w:rPr>
          <w:del w:id="557" w:author="haiyan.xia" w:date="2010-12-28T13:56:00Z"/>
          <w:rFonts w:ascii="Arial" w:cs="Arial"/>
          <w:lang w:eastAsia="zh-CN"/>
        </w:rPr>
      </w:pPr>
      <w:del w:id="558" w:author="haiyan.xia" w:date="2010-12-28T13:56:00Z">
        <w:r>
          <w:rPr>
            <w:rFonts w:ascii="Arial" w:cs="Arial" w:hint="eastAsia"/>
            <w:lang w:eastAsia="zh-CN"/>
          </w:rPr>
          <w:delText>第三期：</w:delText>
        </w:r>
        <w:r w:rsidR="001A5B52" w:rsidRPr="001A5B52">
          <w:rPr>
            <w:rFonts w:ascii="宋体" w:hAnsi="宋体" w:hint="eastAsia"/>
            <w:sz w:val="21"/>
            <w:szCs w:val="21"/>
            <w:lang w:eastAsia="zh-CN"/>
            <w:rPrChange w:id="559" w:author="haiyan.xia" w:date="2011-03-09T09:51:00Z">
              <w:rPr>
                <w:rFonts w:ascii="宋体" w:hAnsi="宋体" w:hint="eastAsia"/>
                <w:b/>
                <w:sz w:val="21"/>
                <w:szCs w:val="21"/>
                <w:highlight w:val="yellow"/>
                <w:u w:val="single"/>
                <w:lang w:eastAsia="zh-CN"/>
              </w:rPr>
            </w:rPrChange>
          </w:rPr>
          <w:delText>【】</w:delText>
        </w:r>
      </w:del>
    </w:p>
    <w:p w:rsidR="00C90D36" w:rsidRPr="001417B7" w:rsidRDefault="00723BC5" w:rsidP="004D671E">
      <w:pPr>
        <w:tabs>
          <w:tab w:val="center" w:pos="5400"/>
        </w:tabs>
        <w:suppressAutoHyphens/>
        <w:rPr>
          <w:del w:id="560" w:author="haiyan.xia" w:date="2010-12-28T13:56:00Z"/>
          <w:rFonts w:ascii="Arial" w:cs="Arial"/>
          <w:lang w:eastAsia="zh-CN"/>
        </w:rPr>
      </w:pPr>
      <w:del w:id="561" w:author="haiyan.xia" w:date="2010-12-28T13:56:00Z">
        <w:r>
          <w:rPr>
            <w:rFonts w:ascii="Arial" w:cs="Arial" w:hint="eastAsia"/>
            <w:lang w:eastAsia="zh-CN"/>
          </w:rPr>
          <w:delText>第四期：</w:delText>
        </w:r>
        <w:r w:rsidR="001A5B52" w:rsidRPr="001A5B52">
          <w:rPr>
            <w:rFonts w:ascii="宋体" w:hAnsi="宋体" w:hint="eastAsia"/>
            <w:sz w:val="21"/>
            <w:szCs w:val="21"/>
            <w:lang w:eastAsia="zh-CN"/>
            <w:rPrChange w:id="562" w:author="haiyan.xia" w:date="2011-03-09T09:51:00Z">
              <w:rPr>
                <w:rFonts w:ascii="宋体" w:hAnsi="宋体" w:hint="eastAsia"/>
                <w:b/>
                <w:sz w:val="21"/>
                <w:szCs w:val="21"/>
                <w:highlight w:val="yellow"/>
                <w:u w:val="single"/>
                <w:lang w:eastAsia="zh-CN"/>
              </w:rPr>
            </w:rPrChange>
          </w:rPr>
          <w:delText>【】</w:delText>
        </w:r>
      </w:del>
    </w:p>
    <w:p w:rsidR="00C90D36" w:rsidRPr="001417B7" w:rsidRDefault="00C90D36" w:rsidP="004D671E">
      <w:pPr>
        <w:tabs>
          <w:tab w:val="center" w:pos="5400"/>
        </w:tabs>
        <w:suppressAutoHyphens/>
        <w:rPr>
          <w:rFonts w:ascii="Arial" w:cs="Arial"/>
          <w:lang w:eastAsia="zh-CN"/>
        </w:rPr>
      </w:pPr>
    </w:p>
    <w:p w:rsidR="00E41D77" w:rsidRPr="001417B7" w:rsidRDefault="00723BC5" w:rsidP="004D671E">
      <w:pPr>
        <w:tabs>
          <w:tab w:val="center" w:pos="5400"/>
        </w:tabs>
        <w:suppressAutoHyphens/>
        <w:rPr>
          <w:lang w:eastAsia="zh-CN"/>
        </w:rPr>
      </w:pPr>
      <w:r>
        <w:rPr>
          <w:rFonts w:ascii="Arial" w:cs="Arial" w:hint="eastAsia"/>
          <w:lang w:eastAsia="zh-CN"/>
        </w:rPr>
        <w:t>分包商完成上述各期约定的全部服务，并将约定的各期相关工作成果及相关资料提交于</w:t>
      </w:r>
      <w:r>
        <w:rPr>
          <w:rFonts w:ascii="Arial" w:hAnsi="Arial" w:cs="Arial"/>
          <w:lang w:eastAsia="zh-CN"/>
        </w:rPr>
        <w:t>SunGard</w:t>
      </w:r>
      <w:r>
        <w:rPr>
          <w:rFonts w:ascii="Arial" w:hAnsi="Arial" w:cs="Arial" w:hint="eastAsia"/>
          <w:lang w:eastAsia="zh-CN"/>
        </w:rPr>
        <w:t>和</w:t>
      </w:r>
      <w:r>
        <w:rPr>
          <w:rFonts w:ascii="Arial" w:hAnsi="Arial" w:cs="Arial"/>
          <w:lang w:eastAsia="zh-CN"/>
        </w:rPr>
        <w:t>/</w:t>
      </w:r>
      <w:r>
        <w:rPr>
          <w:rFonts w:ascii="Arial" w:hAnsi="Arial" w:cs="Arial" w:hint="eastAsia"/>
          <w:lang w:eastAsia="zh-CN"/>
        </w:rPr>
        <w:t>或客户</w:t>
      </w:r>
      <w:r>
        <w:rPr>
          <w:rFonts w:ascii="Arial" w:cs="Arial" w:hint="eastAsia"/>
          <w:lang w:eastAsia="zh-CN"/>
        </w:rPr>
        <w:t>后，由</w:t>
      </w:r>
      <w:r>
        <w:rPr>
          <w:rFonts w:ascii="Arial" w:hAnsi="Arial" w:cs="Arial"/>
          <w:lang w:eastAsia="zh-CN"/>
        </w:rPr>
        <w:t>SunGard</w:t>
      </w:r>
      <w:r>
        <w:rPr>
          <w:rFonts w:ascii="Arial" w:hAnsi="Arial" w:cs="Arial" w:hint="eastAsia"/>
          <w:lang w:eastAsia="zh-CN"/>
        </w:rPr>
        <w:t>和</w:t>
      </w:r>
      <w:r>
        <w:rPr>
          <w:rFonts w:ascii="Arial" w:hAnsi="Arial" w:cs="Arial"/>
          <w:lang w:eastAsia="zh-CN"/>
        </w:rPr>
        <w:t>/</w:t>
      </w:r>
      <w:r>
        <w:rPr>
          <w:rFonts w:ascii="Arial" w:hAnsi="Arial" w:cs="Arial" w:hint="eastAsia"/>
          <w:lang w:eastAsia="zh-CN"/>
        </w:rPr>
        <w:t>或客户</w:t>
      </w:r>
      <w:r>
        <w:rPr>
          <w:rFonts w:ascii="Arial" w:cs="Arial" w:hint="eastAsia"/>
          <w:lang w:eastAsia="zh-CN"/>
        </w:rPr>
        <w:t>按其要求进行验收。如果分包商完成的服务、工作成果及相关资料经</w:t>
      </w:r>
      <w:r>
        <w:rPr>
          <w:rFonts w:ascii="Arial" w:hAnsi="Arial" w:cs="Arial"/>
          <w:lang w:eastAsia="zh-CN"/>
        </w:rPr>
        <w:t>SunGard</w:t>
      </w:r>
      <w:r>
        <w:rPr>
          <w:rFonts w:ascii="Arial" w:hAnsi="Arial" w:cs="Arial" w:hint="eastAsia"/>
          <w:lang w:eastAsia="zh-CN"/>
        </w:rPr>
        <w:t>和</w:t>
      </w:r>
      <w:r>
        <w:rPr>
          <w:rFonts w:ascii="Arial" w:hAnsi="Arial" w:cs="Arial"/>
          <w:lang w:eastAsia="zh-CN"/>
        </w:rPr>
        <w:t>/</w:t>
      </w:r>
      <w:r>
        <w:rPr>
          <w:rFonts w:ascii="Arial" w:hAnsi="Arial" w:cs="Arial" w:hint="eastAsia"/>
          <w:lang w:eastAsia="zh-CN"/>
        </w:rPr>
        <w:t>或客户</w:t>
      </w:r>
      <w:r>
        <w:rPr>
          <w:rFonts w:ascii="Arial" w:cs="Arial" w:hint="eastAsia"/>
          <w:lang w:eastAsia="zh-CN"/>
        </w:rPr>
        <w:t>验收合格的，各方对此签署当期验收报告。如果分包商提交的服务、工作成果及相关资料未能通过</w:t>
      </w:r>
      <w:r>
        <w:rPr>
          <w:rFonts w:ascii="Arial" w:hAnsi="Arial" w:cs="Arial"/>
          <w:lang w:eastAsia="zh-CN"/>
        </w:rPr>
        <w:t>SunGard</w:t>
      </w:r>
      <w:r>
        <w:rPr>
          <w:rFonts w:ascii="Arial" w:hAnsi="Arial" w:cs="Arial" w:hint="eastAsia"/>
          <w:lang w:eastAsia="zh-CN"/>
        </w:rPr>
        <w:t>和</w:t>
      </w:r>
      <w:r>
        <w:rPr>
          <w:rFonts w:ascii="Arial" w:hAnsi="Arial" w:cs="Arial"/>
          <w:lang w:eastAsia="zh-CN"/>
        </w:rPr>
        <w:t>/</w:t>
      </w:r>
      <w:r>
        <w:rPr>
          <w:rFonts w:ascii="Arial" w:hAnsi="Arial" w:cs="Arial" w:hint="eastAsia"/>
          <w:lang w:eastAsia="zh-CN"/>
        </w:rPr>
        <w:t>或客户</w:t>
      </w:r>
      <w:r>
        <w:rPr>
          <w:rFonts w:ascii="Arial" w:cs="Arial" w:hint="eastAsia"/>
          <w:lang w:eastAsia="zh-CN"/>
        </w:rPr>
        <w:t>验收的或者</w:t>
      </w:r>
      <w:r>
        <w:rPr>
          <w:rFonts w:ascii="Arial" w:cs="Arial"/>
          <w:lang w:eastAsia="zh-CN"/>
        </w:rPr>
        <w:t>SunGard</w:t>
      </w:r>
      <w:r>
        <w:rPr>
          <w:rFonts w:ascii="Arial" w:cs="Arial" w:hint="eastAsia"/>
          <w:lang w:eastAsia="zh-CN"/>
        </w:rPr>
        <w:t>和</w:t>
      </w:r>
      <w:r>
        <w:rPr>
          <w:rFonts w:ascii="Arial" w:cs="Arial"/>
          <w:lang w:eastAsia="zh-CN"/>
        </w:rPr>
        <w:t>/</w:t>
      </w:r>
      <w:r>
        <w:rPr>
          <w:rFonts w:ascii="Arial" w:cs="Arial" w:hint="eastAsia"/>
          <w:lang w:eastAsia="zh-CN"/>
        </w:rPr>
        <w:t>或客户根据实际情况已发生了需求变更，分包商应对此进行补充或变更，直至通过</w:t>
      </w:r>
      <w:r>
        <w:rPr>
          <w:rFonts w:ascii="Arial" w:hAnsi="Arial" w:cs="Arial"/>
          <w:lang w:eastAsia="zh-CN"/>
        </w:rPr>
        <w:t>SunGard</w:t>
      </w:r>
      <w:r>
        <w:rPr>
          <w:rFonts w:ascii="Arial" w:hAnsi="Arial" w:cs="Arial" w:hint="eastAsia"/>
          <w:lang w:eastAsia="zh-CN"/>
        </w:rPr>
        <w:t>和</w:t>
      </w:r>
      <w:r>
        <w:rPr>
          <w:rFonts w:ascii="Arial" w:hAnsi="Arial" w:cs="Arial"/>
          <w:lang w:eastAsia="zh-CN"/>
        </w:rPr>
        <w:t>/</w:t>
      </w:r>
      <w:r>
        <w:rPr>
          <w:rFonts w:ascii="Arial" w:hAnsi="Arial" w:cs="Arial" w:hint="eastAsia"/>
          <w:lang w:eastAsia="zh-CN"/>
        </w:rPr>
        <w:t>或客户的</w:t>
      </w:r>
      <w:r>
        <w:rPr>
          <w:rFonts w:ascii="Arial" w:cs="Arial" w:hint="eastAsia"/>
          <w:lang w:eastAsia="zh-CN"/>
        </w:rPr>
        <w:t>验收。分包商应承担因未能通过</w:t>
      </w:r>
      <w:r>
        <w:rPr>
          <w:rFonts w:ascii="Arial" w:hAnsi="Arial" w:cs="Arial"/>
          <w:lang w:eastAsia="zh-CN"/>
        </w:rPr>
        <w:t>SunGard</w:t>
      </w:r>
      <w:r>
        <w:rPr>
          <w:rFonts w:ascii="Arial" w:hAnsi="Arial" w:cs="Arial" w:hint="eastAsia"/>
          <w:lang w:eastAsia="zh-CN"/>
        </w:rPr>
        <w:t>和</w:t>
      </w:r>
      <w:r>
        <w:rPr>
          <w:rFonts w:ascii="Arial" w:hAnsi="Arial" w:cs="Arial"/>
          <w:lang w:eastAsia="zh-CN"/>
        </w:rPr>
        <w:t>/</w:t>
      </w:r>
      <w:r>
        <w:rPr>
          <w:rFonts w:ascii="Arial" w:hAnsi="Arial" w:cs="Arial" w:hint="eastAsia"/>
          <w:lang w:eastAsia="zh-CN"/>
        </w:rPr>
        <w:t>或客户</w:t>
      </w:r>
      <w:r>
        <w:rPr>
          <w:rFonts w:ascii="Arial" w:cs="Arial" w:hint="eastAsia"/>
          <w:lang w:eastAsia="zh-CN"/>
        </w:rPr>
        <w:t>验收而产生的全部费用，并应赔偿</w:t>
      </w:r>
      <w:r>
        <w:rPr>
          <w:rFonts w:ascii="Arial" w:hAnsi="Arial" w:cs="Arial"/>
          <w:lang w:eastAsia="zh-CN"/>
        </w:rPr>
        <w:t>SunGard</w:t>
      </w:r>
      <w:r>
        <w:rPr>
          <w:rFonts w:ascii="Arial" w:hAnsi="Arial" w:cs="Arial" w:hint="eastAsia"/>
          <w:lang w:eastAsia="zh-CN"/>
        </w:rPr>
        <w:t>和</w:t>
      </w:r>
      <w:r>
        <w:rPr>
          <w:rFonts w:ascii="Arial" w:hAnsi="Arial" w:cs="Arial"/>
          <w:lang w:eastAsia="zh-CN"/>
        </w:rPr>
        <w:t>/</w:t>
      </w:r>
      <w:r>
        <w:rPr>
          <w:rFonts w:ascii="Arial" w:hAnsi="Arial" w:cs="Arial" w:hint="eastAsia"/>
          <w:lang w:eastAsia="zh-CN"/>
        </w:rPr>
        <w:t>或客户</w:t>
      </w:r>
      <w:r>
        <w:rPr>
          <w:rFonts w:ascii="Arial" w:cs="Arial" w:hint="eastAsia"/>
          <w:lang w:eastAsia="zh-CN"/>
        </w:rPr>
        <w:t>因此遭受的全部损失</w:t>
      </w:r>
      <w:r>
        <w:rPr>
          <w:rFonts w:hint="eastAsia"/>
          <w:lang w:eastAsia="zh-CN"/>
        </w:rPr>
        <w:t>。</w:t>
      </w:r>
    </w:p>
    <w:p w:rsidR="00D576EC" w:rsidRPr="001417B7" w:rsidRDefault="00D576EC" w:rsidP="004D671E">
      <w:pPr>
        <w:tabs>
          <w:tab w:val="center" w:pos="5400"/>
        </w:tabs>
        <w:suppressAutoHyphens/>
        <w:rPr>
          <w:lang w:eastAsia="zh-CN"/>
        </w:rPr>
      </w:pPr>
    </w:p>
    <w:p w:rsidR="000E7508" w:rsidRDefault="00723BC5" w:rsidP="006E72F5">
      <w:pPr>
        <w:spacing w:beforeLines="50" w:afterLines="50"/>
        <w:jc w:val="both"/>
        <w:rPr>
          <w:rFonts w:ascii="宋体" w:hAnsi="宋体"/>
          <w:b/>
          <w:szCs w:val="22"/>
          <w:lang w:eastAsia="zh-CN"/>
        </w:rPr>
      </w:pPr>
      <w:r>
        <w:rPr>
          <w:rFonts w:ascii="宋体" w:hAnsi="宋体"/>
          <w:b/>
          <w:szCs w:val="22"/>
          <w:lang w:eastAsia="zh-CN"/>
        </w:rPr>
        <w:t>8. 维护</w:t>
      </w:r>
    </w:p>
    <w:p w:rsidR="00756247" w:rsidRDefault="00723BC5" w:rsidP="00756247">
      <w:pPr>
        <w:spacing w:line="360" w:lineRule="auto"/>
        <w:rPr>
          <w:rFonts w:ascii="宋体" w:hAnsi="宋体"/>
          <w:color w:val="000000"/>
          <w:lang w:eastAsia="zh-CN"/>
        </w:rPr>
      </w:pPr>
      <w:r>
        <w:rPr>
          <w:rFonts w:ascii="宋体" w:hAnsi="宋体" w:hint="eastAsia"/>
          <w:color w:val="000000"/>
          <w:lang w:eastAsia="zh-CN"/>
        </w:rPr>
        <w:t>分包商向</w:t>
      </w:r>
      <w:r>
        <w:rPr>
          <w:rFonts w:ascii="宋体" w:hAnsi="宋体"/>
          <w:color w:val="000000"/>
          <w:lang w:eastAsia="zh-CN"/>
        </w:rPr>
        <w:t>SunGard</w:t>
      </w:r>
      <w:r>
        <w:rPr>
          <w:rFonts w:ascii="宋体" w:hAnsi="宋体" w:hint="eastAsia"/>
          <w:color w:val="000000"/>
          <w:lang w:eastAsia="zh-CN"/>
        </w:rPr>
        <w:t>或客户提供以下有关工作成果的免费维护服务，该免费维护服务期为工作成果根据本协议规定验收通过之日起计</w:t>
      </w:r>
      <w:del w:id="563" w:author="haiyan.xia" w:date="2010-12-28T13:56:00Z">
        <w:r w:rsidR="001A5B52" w:rsidRPr="001A5B52">
          <w:rPr>
            <w:rFonts w:ascii="宋体" w:hAnsi="宋体" w:hint="eastAsia"/>
            <w:color w:val="000000"/>
            <w:lang w:eastAsia="zh-CN"/>
            <w:rPrChange w:id="564" w:author="haiyan.xia" w:date="2011-03-09T09:51:00Z">
              <w:rPr>
                <w:rFonts w:ascii="宋体" w:hAnsi="宋体" w:hint="eastAsia"/>
                <w:b/>
                <w:color w:val="000000"/>
                <w:highlight w:val="yellow"/>
                <w:u w:val="single"/>
                <w:lang w:eastAsia="zh-CN"/>
              </w:rPr>
            </w:rPrChange>
          </w:rPr>
          <w:delText>【】</w:delText>
        </w:r>
      </w:del>
      <w:ins w:id="565" w:author="haiyan.xia" w:date="2010-12-28T13:56:00Z">
        <w:r w:rsidR="001A5B52" w:rsidRPr="001A5B52">
          <w:rPr>
            <w:rFonts w:ascii="宋体" w:hAnsi="宋体" w:hint="eastAsia"/>
            <w:color w:val="000000"/>
            <w:lang w:eastAsia="zh-CN"/>
            <w:rPrChange w:id="566" w:author="haiyan.xia" w:date="2011-03-09T09:51:00Z">
              <w:rPr>
                <w:rFonts w:ascii="宋体" w:hAnsi="宋体" w:hint="eastAsia"/>
                <w:b/>
                <w:color w:val="000000"/>
                <w:highlight w:val="yellow"/>
                <w:u w:val="single"/>
                <w:lang w:eastAsia="zh-CN"/>
              </w:rPr>
            </w:rPrChange>
          </w:rPr>
          <w:t>【</w:t>
        </w:r>
        <w:del w:id="567" w:author="Haiyu.Peng" w:date="2011-04-12T12:13:00Z">
          <w:r w:rsidR="001A5B52" w:rsidRPr="001A5B52">
            <w:rPr>
              <w:rFonts w:ascii="宋体" w:hAnsi="宋体" w:hint="eastAsia"/>
              <w:color w:val="000000"/>
              <w:lang w:eastAsia="zh-CN"/>
              <w:rPrChange w:id="568" w:author="haiyan.xia" w:date="2011-03-09T09:51:00Z">
                <w:rPr>
                  <w:rFonts w:ascii="宋体" w:hAnsi="宋体" w:hint="eastAsia"/>
                  <w:b/>
                  <w:color w:val="000000"/>
                  <w:highlight w:val="yellow"/>
                  <w:u w:val="single"/>
                  <w:lang w:eastAsia="zh-CN"/>
                </w:rPr>
              </w:rPrChange>
            </w:rPr>
            <w:delText>二</w:delText>
          </w:r>
        </w:del>
      </w:ins>
      <w:ins w:id="569" w:author="Haiyu.Peng" w:date="2011-04-12T12:13:00Z">
        <w:r w:rsidR="002A4D95">
          <w:rPr>
            <w:rFonts w:ascii="宋体" w:hAnsi="宋体" w:hint="eastAsia"/>
            <w:color w:val="000000"/>
            <w:lang w:eastAsia="zh-CN"/>
          </w:rPr>
          <w:t>三</w:t>
        </w:r>
      </w:ins>
      <w:ins w:id="570" w:author="haiyan.xia" w:date="2010-12-28T13:56:00Z">
        <w:r w:rsidR="001A5B52" w:rsidRPr="001A5B52">
          <w:rPr>
            <w:rFonts w:ascii="宋体" w:hAnsi="宋体" w:hint="eastAsia"/>
            <w:color w:val="000000"/>
            <w:lang w:eastAsia="zh-CN"/>
            <w:rPrChange w:id="571" w:author="haiyan.xia" w:date="2011-03-09T09:51:00Z">
              <w:rPr>
                <w:rFonts w:ascii="宋体" w:hAnsi="宋体" w:hint="eastAsia"/>
                <w:b/>
                <w:color w:val="000000"/>
                <w:highlight w:val="yellow"/>
                <w:u w:val="single"/>
                <w:lang w:eastAsia="zh-CN"/>
              </w:rPr>
            </w:rPrChange>
          </w:rPr>
          <w:t>】</w:t>
        </w:r>
      </w:ins>
      <w:r>
        <w:rPr>
          <w:rFonts w:ascii="宋体" w:hAnsi="宋体" w:hint="eastAsia"/>
          <w:color w:val="000000"/>
          <w:lang w:eastAsia="zh-CN"/>
        </w:rPr>
        <w:t>年：</w:t>
      </w:r>
    </w:p>
    <w:p w:rsidR="00414AB9" w:rsidRPr="00AC0740" w:rsidRDefault="00414AB9" w:rsidP="00756247">
      <w:pPr>
        <w:spacing w:line="360" w:lineRule="auto"/>
        <w:rPr>
          <w:rFonts w:ascii="宋体" w:hAnsi="宋体"/>
          <w:color w:val="000000"/>
          <w:lang w:eastAsia="zh-CN"/>
        </w:rPr>
      </w:pPr>
    </w:p>
    <w:p w:rsidR="00756247" w:rsidRPr="00C84F4E" w:rsidRDefault="00FE1A0E" w:rsidP="00756247">
      <w:pPr>
        <w:spacing w:line="360" w:lineRule="auto"/>
        <w:outlineLvl w:val="0"/>
        <w:rPr>
          <w:rFonts w:ascii="宋体" w:hAnsi="宋体"/>
          <w:color w:val="000000"/>
          <w:lang w:eastAsia="zh-CN"/>
        </w:rPr>
      </w:pPr>
      <w:bookmarkStart w:id="572" w:name="_Toc199579317"/>
      <w:bookmarkStart w:id="573" w:name="_Toc199580052"/>
      <w:bookmarkStart w:id="574" w:name="_Toc202698864"/>
      <w:bookmarkStart w:id="575" w:name="_Toc202850382"/>
      <w:r>
        <w:rPr>
          <w:rFonts w:ascii="宋体" w:hAnsi="宋体" w:hint="eastAsia"/>
          <w:color w:val="000000"/>
          <w:lang w:eastAsia="zh-CN"/>
        </w:rPr>
        <w:t>（i）</w:t>
      </w:r>
      <w:r w:rsidR="004163B9">
        <w:rPr>
          <w:rFonts w:ascii="宋体" w:hAnsi="宋体" w:hint="eastAsia"/>
          <w:color w:val="000000"/>
          <w:lang w:eastAsia="zh-CN"/>
        </w:rPr>
        <w:t>分包商</w:t>
      </w:r>
      <w:r w:rsidRPr="00C84F4E">
        <w:rPr>
          <w:rFonts w:ascii="宋体" w:hAnsi="宋体" w:hint="eastAsia"/>
          <w:color w:val="000000"/>
          <w:lang w:eastAsia="zh-CN"/>
        </w:rPr>
        <w:t>提供正常工作时间内的</w:t>
      </w:r>
      <w:bookmarkEnd w:id="572"/>
      <w:bookmarkEnd w:id="573"/>
      <w:bookmarkEnd w:id="574"/>
      <w:bookmarkEnd w:id="575"/>
      <w:r w:rsidR="006E233E">
        <w:rPr>
          <w:rFonts w:ascii="宋体" w:hAnsi="宋体" w:hint="eastAsia"/>
          <w:color w:val="000000"/>
          <w:lang w:eastAsia="zh-CN"/>
        </w:rPr>
        <w:t>维护服务</w:t>
      </w:r>
    </w:p>
    <w:p w:rsidR="00756247" w:rsidRPr="00C84F4E" w:rsidRDefault="00756247" w:rsidP="00756247">
      <w:pPr>
        <w:numPr>
          <w:ilvl w:val="0"/>
          <w:numId w:val="30"/>
        </w:numPr>
        <w:spacing w:line="360" w:lineRule="auto"/>
        <w:jc w:val="both"/>
        <w:rPr>
          <w:rFonts w:ascii="宋体" w:hAnsi="宋体"/>
          <w:color w:val="000000"/>
          <w:lang w:eastAsia="zh-CN"/>
        </w:rPr>
      </w:pPr>
      <w:r w:rsidRPr="00C84F4E">
        <w:rPr>
          <w:rFonts w:ascii="宋体" w:hAnsi="宋体" w:hint="eastAsia"/>
          <w:color w:val="000000"/>
          <w:lang w:eastAsia="zh-CN"/>
        </w:rPr>
        <w:lastRenderedPageBreak/>
        <w:t>正常工作时间定义为北京时间星期一到星期五的9:00到1</w:t>
      </w:r>
      <w:r w:rsidR="00A21696">
        <w:rPr>
          <w:rFonts w:ascii="宋体" w:hAnsi="宋体" w:hint="eastAsia"/>
          <w:color w:val="000000"/>
          <w:lang w:eastAsia="zh-CN"/>
        </w:rPr>
        <w:t>8</w:t>
      </w:r>
      <w:r w:rsidRPr="00C84F4E">
        <w:rPr>
          <w:rFonts w:ascii="宋体" w:hAnsi="宋体" w:hint="eastAsia"/>
          <w:color w:val="000000"/>
          <w:lang w:eastAsia="zh-CN"/>
        </w:rPr>
        <w:t>:</w:t>
      </w:r>
      <w:r w:rsidR="00A21696">
        <w:rPr>
          <w:rFonts w:ascii="宋体" w:hAnsi="宋体" w:hint="eastAsia"/>
          <w:color w:val="000000"/>
          <w:lang w:eastAsia="zh-CN"/>
        </w:rPr>
        <w:t>0</w:t>
      </w:r>
      <w:r w:rsidRPr="00C84F4E">
        <w:rPr>
          <w:rFonts w:ascii="宋体" w:hAnsi="宋体" w:hint="eastAsia"/>
          <w:color w:val="000000"/>
          <w:lang w:eastAsia="zh-CN"/>
        </w:rPr>
        <w:t>0，不包括</w:t>
      </w:r>
      <w:r w:rsidR="00A21696">
        <w:rPr>
          <w:rFonts w:ascii="宋体" w:hAnsi="宋体" w:hint="eastAsia"/>
          <w:color w:val="000000"/>
          <w:lang w:eastAsia="zh-CN"/>
        </w:rPr>
        <w:t>中国</w:t>
      </w:r>
      <w:r w:rsidRPr="00C84F4E">
        <w:rPr>
          <w:rFonts w:ascii="宋体" w:hAnsi="宋体" w:hint="eastAsia"/>
          <w:color w:val="000000"/>
          <w:lang w:eastAsia="zh-CN"/>
        </w:rPr>
        <w:t>法定节假日</w:t>
      </w:r>
      <w:r w:rsidR="00B6765A">
        <w:rPr>
          <w:rFonts w:ascii="宋体" w:hAnsi="宋体" w:hint="eastAsia"/>
          <w:color w:val="000000"/>
          <w:lang w:eastAsia="zh-CN"/>
        </w:rPr>
        <w:t>；</w:t>
      </w:r>
    </w:p>
    <w:p w:rsidR="0030018B" w:rsidRDefault="009F5B74" w:rsidP="00756247">
      <w:pPr>
        <w:numPr>
          <w:ilvl w:val="0"/>
          <w:numId w:val="30"/>
        </w:numPr>
        <w:spacing w:line="360" w:lineRule="auto"/>
        <w:jc w:val="both"/>
        <w:rPr>
          <w:rFonts w:ascii="宋体" w:hAnsi="宋体"/>
          <w:color w:val="000000"/>
          <w:lang w:eastAsia="zh-CN"/>
        </w:rPr>
      </w:pPr>
      <w:r w:rsidRPr="0030018B">
        <w:rPr>
          <w:rFonts w:ascii="宋体" w:hAnsi="宋体" w:hint="eastAsia"/>
          <w:color w:val="000000"/>
          <w:lang w:eastAsia="zh-CN"/>
        </w:rPr>
        <w:t>分包商</w:t>
      </w:r>
      <w:r w:rsidR="00756247" w:rsidRPr="0030018B">
        <w:rPr>
          <w:rFonts w:ascii="宋体" w:hAnsi="宋体" w:hint="eastAsia"/>
          <w:color w:val="000000"/>
          <w:lang w:eastAsia="zh-CN"/>
        </w:rPr>
        <w:t>提供热线电话、传真</w:t>
      </w:r>
      <w:r w:rsidR="0030018B" w:rsidRPr="0030018B">
        <w:rPr>
          <w:rFonts w:ascii="宋体" w:hAnsi="宋体" w:hint="eastAsia"/>
          <w:color w:val="000000"/>
          <w:lang w:eastAsia="zh-CN"/>
        </w:rPr>
        <w:t>、</w:t>
      </w:r>
      <w:r w:rsidR="00756247" w:rsidRPr="0030018B">
        <w:rPr>
          <w:rFonts w:ascii="宋体" w:hAnsi="宋体" w:hint="eastAsia"/>
          <w:color w:val="000000"/>
          <w:lang w:eastAsia="zh-CN"/>
        </w:rPr>
        <w:t>Email</w:t>
      </w:r>
      <w:r w:rsidR="0030018B" w:rsidRPr="0030018B">
        <w:rPr>
          <w:rFonts w:ascii="宋体" w:hAnsi="宋体" w:hint="eastAsia"/>
          <w:color w:val="000000"/>
          <w:lang w:eastAsia="zh-CN"/>
        </w:rPr>
        <w:t>、现场服务</w:t>
      </w:r>
      <w:r w:rsidRPr="0030018B">
        <w:rPr>
          <w:rFonts w:ascii="宋体" w:hAnsi="宋体" w:hint="eastAsia"/>
          <w:color w:val="000000"/>
          <w:lang w:eastAsia="zh-CN"/>
        </w:rPr>
        <w:t>或SunGard认可的其他</w:t>
      </w:r>
      <w:r w:rsidR="00756247" w:rsidRPr="0030018B">
        <w:rPr>
          <w:rFonts w:ascii="宋体" w:hAnsi="宋体" w:hint="eastAsia"/>
          <w:color w:val="000000"/>
          <w:lang w:eastAsia="zh-CN"/>
        </w:rPr>
        <w:t>方式的</w:t>
      </w:r>
      <w:r w:rsidRPr="0030018B">
        <w:rPr>
          <w:rFonts w:ascii="宋体" w:hAnsi="宋体" w:hint="eastAsia"/>
          <w:color w:val="000000"/>
          <w:lang w:eastAsia="zh-CN"/>
        </w:rPr>
        <w:t>维护</w:t>
      </w:r>
      <w:r w:rsidR="00756247" w:rsidRPr="0030018B">
        <w:rPr>
          <w:rFonts w:ascii="宋体" w:hAnsi="宋体" w:hint="eastAsia"/>
          <w:color w:val="000000"/>
          <w:lang w:eastAsia="zh-CN"/>
        </w:rPr>
        <w:t>服务，以及回答</w:t>
      </w:r>
      <w:r w:rsidR="0032426B" w:rsidRPr="0030018B">
        <w:rPr>
          <w:rFonts w:ascii="宋体" w:hAnsi="宋体" w:hint="eastAsia"/>
          <w:color w:val="000000"/>
          <w:lang w:eastAsia="zh-CN"/>
        </w:rPr>
        <w:t>SunGard或</w:t>
      </w:r>
      <w:r w:rsidR="00756247" w:rsidRPr="0030018B">
        <w:rPr>
          <w:rFonts w:ascii="宋体" w:hAnsi="宋体" w:hint="eastAsia"/>
          <w:color w:val="000000"/>
          <w:lang w:eastAsia="zh-CN"/>
        </w:rPr>
        <w:t>客户</w:t>
      </w:r>
      <w:r w:rsidR="0032426B" w:rsidRPr="0030018B">
        <w:rPr>
          <w:rFonts w:ascii="宋体" w:hAnsi="宋体" w:hint="eastAsia"/>
          <w:color w:val="000000"/>
          <w:lang w:eastAsia="zh-CN"/>
        </w:rPr>
        <w:t>就</w:t>
      </w:r>
      <w:r w:rsidRPr="0030018B">
        <w:rPr>
          <w:rFonts w:ascii="宋体" w:hAnsi="宋体" w:hint="eastAsia"/>
          <w:color w:val="000000"/>
          <w:lang w:eastAsia="zh-CN"/>
        </w:rPr>
        <w:t>技术、</w:t>
      </w:r>
      <w:r w:rsidR="00756247" w:rsidRPr="0030018B">
        <w:rPr>
          <w:rFonts w:ascii="宋体" w:hAnsi="宋体" w:hint="eastAsia"/>
          <w:color w:val="000000"/>
          <w:lang w:eastAsia="zh-CN"/>
        </w:rPr>
        <w:t>应用</w:t>
      </w:r>
      <w:r w:rsidR="00D816CE" w:rsidRPr="0030018B">
        <w:rPr>
          <w:rFonts w:ascii="宋体" w:hAnsi="宋体" w:hint="eastAsia"/>
          <w:color w:val="000000"/>
          <w:lang w:eastAsia="zh-CN"/>
        </w:rPr>
        <w:t>等</w:t>
      </w:r>
      <w:r w:rsidR="00756247" w:rsidRPr="0030018B">
        <w:rPr>
          <w:rFonts w:ascii="宋体" w:hAnsi="宋体" w:hint="eastAsia"/>
          <w:color w:val="000000"/>
          <w:lang w:eastAsia="zh-CN"/>
        </w:rPr>
        <w:t>方面的问题</w:t>
      </w:r>
      <w:r w:rsidR="00B6765A">
        <w:rPr>
          <w:rFonts w:ascii="宋体" w:hAnsi="宋体" w:hint="eastAsia"/>
          <w:color w:val="000000"/>
          <w:lang w:eastAsia="zh-CN"/>
        </w:rPr>
        <w:t>；</w:t>
      </w:r>
    </w:p>
    <w:p w:rsidR="00756247" w:rsidRPr="001417B7" w:rsidRDefault="00723BC5" w:rsidP="00756247">
      <w:pPr>
        <w:numPr>
          <w:ilvl w:val="0"/>
          <w:numId w:val="30"/>
        </w:numPr>
        <w:spacing w:line="360" w:lineRule="auto"/>
        <w:jc w:val="both"/>
        <w:rPr>
          <w:rFonts w:ascii="宋体" w:hAnsi="宋体"/>
          <w:color w:val="000000"/>
          <w:lang w:eastAsia="zh-CN"/>
        </w:rPr>
      </w:pPr>
      <w:r>
        <w:rPr>
          <w:rFonts w:ascii="宋体" w:hAnsi="宋体" w:hint="eastAsia"/>
          <w:color w:val="000000"/>
          <w:lang w:eastAsia="zh-CN"/>
        </w:rPr>
        <w:t>分包商准备所有的问题和询问的记录日志</w:t>
      </w:r>
      <w:r>
        <w:rPr>
          <w:rFonts w:ascii="宋体" w:hAnsi="宋体"/>
          <w:color w:val="000000"/>
          <w:lang w:eastAsia="zh-CN"/>
        </w:rPr>
        <w:t>,包括故障的处理进程和采取的措施</w:t>
      </w:r>
      <w:r>
        <w:rPr>
          <w:rFonts w:ascii="宋体" w:hAnsi="宋体" w:hint="eastAsia"/>
          <w:color w:val="000000"/>
          <w:lang w:eastAsia="zh-CN"/>
        </w:rPr>
        <w:t>；</w:t>
      </w:r>
    </w:p>
    <w:p w:rsidR="00756247" w:rsidRPr="001417B7" w:rsidRDefault="00723BC5" w:rsidP="00756247">
      <w:pPr>
        <w:numPr>
          <w:ilvl w:val="0"/>
          <w:numId w:val="30"/>
        </w:numPr>
        <w:spacing w:line="360" w:lineRule="auto"/>
        <w:jc w:val="both"/>
        <w:rPr>
          <w:rFonts w:ascii="宋体" w:hAnsi="宋体"/>
          <w:color w:val="000000"/>
          <w:lang w:eastAsia="zh-CN"/>
        </w:rPr>
      </w:pPr>
      <w:r>
        <w:rPr>
          <w:rFonts w:ascii="宋体" w:hAnsi="宋体" w:hint="eastAsia"/>
          <w:color w:val="000000"/>
          <w:lang w:eastAsia="zh-CN"/>
        </w:rPr>
        <w:t>对于</w:t>
      </w:r>
      <w:r>
        <w:rPr>
          <w:rFonts w:ascii="宋体" w:hAnsi="宋体"/>
          <w:color w:val="000000"/>
          <w:lang w:eastAsia="zh-CN"/>
        </w:rPr>
        <w:t>SunGard或</w:t>
      </w:r>
      <w:r>
        <w:rPr>
          <w:rFonts w:ascii="宋体" w:hAnsi="宋体" w:hint="eastAsia"/>
          <w:color w:val="000000"/>
          <w:lang w:eastAsia="zh-CN"/>
        </w:rPr>
        <w:t>客户使用工作成果所产生的一切的问题，分包商应尽最大努力进行调查并在最短的时间内予以解决；</w:t>
      </w:r>
    </w:p>
    <w:p w:rsidR="00756247" w:rsidRPr="001417B7" w:rsidRDefault="00723BC5" w:rsidP="00756247">
      <w:pPr>
        <w:numPr>
          <w:ilvl w:val="0"/>
          <w:numId w:val="30"/>
        </w:numPr>
        <w:spacing w:line="360" w:lineRule="auto"/>
        <w:jc w:val="both"/>
        <w:rPr>
          <w:rFonts w:ascii="宋体" w:hAnsi="宋体"/>
          <w:color w:val="000000"/>
          <w:lang w:eastAsia="zh-CN"/>
        </w:rPr>
      </w:pPr>
      <w:r>
        <w:rPr>
          <w:rFonts w:ascii="宋体" w:hAnsi="宋体" w:hint="eastAsia"/>
          <w:color w:val="000000"/>
          <w:lang w:eastAsia="zh-CN"/>
        </w:rPr>
        <w:t>分包商提供每半年一次的巡检服务，及时排除影响工作成果的隐患；</w:t>
      </w:r>
    </w:p>
    <w:p w:rsidR="00756247" w:rsidRPr="001417B7" w:rsidRDefault="00723BC5" w:rsidP="00756247">
      <w:pPr>
        <w:numPr>
          <w:ilvl w:val="0"/>
          <w:numId w:val="30"/>
        </w:numPr>
        <w:spacing w:line="360" w:lineRule="auto"/>
        <w:jc w:val="both"/>
        <w:rPr>
          <w:rFonts w:ascii="宋体" w:hAnsi="宋体"/>
          <w:color w:val="000000"/>
          <w:lang w:eastAsia="zh-CN"/>
        </w:rPr>
      </w:pPr>
      <w:r>
        <w:rPr>
          <w:rFonts w:ascii="宋体" w:hAnsi="宋体" w:hint="eastAsia"/>
          <w:color w:val="000000"/>
          <w:lang w:eastAsia="zh-CN"/>
        </w:rPr>
        <w:t>分包商应向</w:t>
      </w:r>
      <w:r>
        <w:rPr>
          <w:rFonts w:ascii="宋体" w:hAnsi="宋体"/>
          <w:color w:val="000000"/>
          <w:lang w:eastAsia="zh-CN"/>
        </w:rPr>
        <w:t>SunGard或</w:t>
      </w:r>
      <w:r>
        <w:rPr>
          <w:rFonts w:ascii="宋体" w:hAnsi="宋体" w:hint="eastAsia"/>
          <w:color w:val="000000"/>
          <w:lang w:eastAsia="zh-CN"/>
        </w:rPr>
        <w:t>客户提供对工作成果的增加、修改、完善、升级等；</w:t>
      </w:r>
    </w:p>
    <w:p w:rsidR="000E7508" w:rsidRDefault="00723BC5" w:rsidP="006E72F5">
      <w:pPr>
        <w:numPr>
          <w:ilvl w:val="0"/>
          <w:numId w:val="30"/>
        </w:numPr>
        <w:spacing w:beforeLines="50" w:afterLines="50" w:line="360" w:lineRule="auto"/>
        <w:jc w:val="both"/>
        <w:rPr>
          <w:rFonts w:ascii="宋体" w:hAnsi="宋体"/>
          <w:color w:val="000000"/>
        </w:rPr>
      </w:pPr>
      <w:r>
        <w:rPr>
          <w:rFonts w:ascii="宋体" w:hAnsi="宋体" w:hint="eastAsia"/>
          <w:color w:val="000000"/>
        </w:rPr>
        <w:t>联络方式</w:t>
      </w:r>
    </w:p>
    <w:p w:rsidR="000E7508" w:rsidRPr="000E7508" w:rsidRDefault="00723BC5" w:rsidP="006E72F5">
      <w:pPr>
        <w:numPr>
          <w:ilvl w:val="0"/>
          <w:numId w:val="31"/>
        </w:numPr>
        <w:spacing w:beforeLines="50" w:afterLines="50" w:line="360" w:lineRule="auto"/>
        <w:ind w:hanging="60"/>
        <w:jc w:val="both"/>
        <w:rPr>
          <w:rFonts w:ascii="宋体" w:hAnsi="宋体"/>
          <w:color w:val="000000"/>
          <w:lang w:eastAsia="zh-CN"/>
          <w:rPrChange w:id="576" w:author="haiyan.xia" w:date="2011-03-09T09:51:00Z">
            <w:rPr>
              <w:rFonts w:ascii="宋体" w:hAnsi="宋体"/>
              <w:color w:val="000000"/>
              <w:highlight w:val="yellow"/>
              <w:lang w:eastAsia="zh-CN"/>
            </w:rPr>
          </w:rPrChange>
        </w:rPr>
        <w:pPrChange w:id="577" w:author="Haiyu.Peng" w:date="2011-04-12T17:29:00Z">
          <w:pPr>
            <w:numPr>
              <w:numId w:val="31"/>
            </w:numPr>
            <w:tabs>
              <w:tab w:val="num" w:pos="420"/>
            </w:tabs>
            <w:spacing w:beforeLines="50" w:afterLines="50" w:line="360" w:lineRule="auto"/>
            <w:ind w:left="420" w:hanging="60"/>
            <w:jc w:val="both"/>
          </w:pPr>
        </w:pPrChange>
      </w:pPr>
      <w:r>
        <w:rPr>
          <w:rFonts w:ascii="宋体" w:hAnsi="宋体" w:hint="eastAsia"/>
          <w:color w:val="000000"/>
          <w:lang w:eastAsia="zh-CN"/>
        </w:rPr>
        <w:t>分包商维护服务热线：</w:t>
      </w:r>
      <w:r w:rsidR="001A5B52" w:rsidRPr="001A5B52">
        <w:rPr>
          <w:rFonts w:ascii="宋体" w:hAnsi="宋体" w:hint="eastAsia"/>
          <w:color w:val="000000"/>
          <w:lang w:eastAsia="zh-CN"/>
          <w:rPrChange w:id="578" w:author="haiyan.xia" w:date="2011-03-09T09:51:00Z">
            <w:rPr>
              <w:rFonts w:ascii="宋体" w:hAnsi="宋体" w:hint="eastAsia"/>
              <w:b/>
              <w:color w:val="000000"/>
              <w:highlight w:val="yellow"/>
              <w:u w:val="single"/>
              <w:lang w:eastAsia="zh-CN"/>
            </w:rPr>
          </w:rPrChange>
        </w:rPr>
        <w:t>【</w:t>
      </w:r>
      <w:del w:id="579" w:author="haiyan.xia" w:date="2010-12-28T13:56:00Z">
        <w:r w:rsidR="001A5B52" w:rsidRPr="001A5B52">
          <w:rPr>
            <w:rFonts w:ascii="宋体" w:hAnsi="宋体"/>
            <w:color w:val="000000"/>
            <w:lang w:eastAsia="zh-CN"/>
            <w:rPrChange w:id="580" w:author="haiyan.xia" w:date="2011-03-09T09:51:00Z">
              <w:rPr>
                <w:rFonts w:ascii="宋体" w:hAnsi="宋体"/>
                <w:b/>
                <w:color w:val="000000"/>
                <w:highlight w:val="yellow"/>
                <w:u w:val="single"/>
                <w:lang w:eastAsia="zh-CN"/>
              </w:rPr>
            </w:rPrChange>
          </w:rPr>
          <w:delText xml:space="preserve">              </w:delText>
        </w:r>
      </w:del>
      <w:ins w:id="581" w:author="Haiyu.Peng" w:date="2011-04-12T12:10:00Z">
        <w:r w:rsidR="001A5B52" w:rsidRPr="001A5B52">
          <w:rPr>
            <w:rFonts w:ascii="宋体" w:hAnsi="宋体"/>
            <w:color w:val="000000"/>
            <w:lang w:eastAsia="zh-CN"/>
            <w:rPrChange w:id="582" w:author="Haiyu.Peng" w:date="2011-04-12T12:24:00Z">
              <w:rPr>
                <w:rFonts w:ascii="Verdana" w:hAnsi="Verdana"/>
                <w:b/>
                <w:u w:val="single"/>
                <w:lang w:eastAsia="zh-CN"/>
              </w:rPr>
            </w:rPrChange>
          </w:rPr>
          <w:t>(021)36368160</w:t>
        </w:r>
      </w:ins>
      <w:ins w:id="583" w:author="haiyan.xia" w:date="2010-12-28T13:56:00Z">
        <w:del w:id="584" w:author="Haiyu.Peng" w:date="2011-04-12T12:10:00Z">
          <w:r w:rsidR="001A5B52" w:rsidRPr="001A5B52">
            <w:rPr>
              <w:rFonts w:ascii="宋体" w:hAnsi="宋体"/>
              <w:color w:val="000000"/>
              <w:lang w:eastAsia="zh-CN"/>
              <w:rPrChange w:id="585" w:author="Haiyu.Peng" w:date="2011-04-12T12:24:00Z">
                <w:rPr>
                  <w:rFonts w:ascii="Arial" w:hAnsi="Arial" w:cs="Arial"/>
                  <w:b/>
                  <w:spacing w:val="-3"/>
                  <w:sz w:val="20"/>
                  <w:u w:val="single"/>
                  <w:lang w:eastAsia="zh-CN"/>
                </w:rPr>
              </w:rPrChange>
            </w:rPr>
            <w:delText>021-65019955</w:delText>
          </w:r>
        </w:del>
      </w:ins>
      <w:r w:rsidR="001A5B52" w:rsidRPr="001A5B52">
        <w:rPr>
          <w:rFonts w:ascii="宋体" w:hAnsi="宋体" w:hint="eastAsia"/>
          <w:color w:val="000000"/>
          <w:lang w:eastAsia="zh-CN"/>
          <w:rPrChange w:id="586" w:author="haiyan.xia" w:date="2011-03-09T09:51:00Z">
            <w:rPr>
              <w:rFonts w:ascii="宋体" w:hAnsi="宋体" w:hint="eastAsia"/>
              <w:b/>
              <w:color w:val="000000"/>
              <w:highlight w:val="yellow"/>
              <w:u w:val="single"/>
              <w:lang w:eastAsia="zh-CN"/>
            </w:rPr>
          </w:rPrChange>
        </w:rPr>
        <w:t>】</w:t>
      </w:r>
    </w:p>
    <w:p w:rsidR="000E7508" w:rsidRPr="000E7508" w:rsidRDefault="00723BC5" w:rsidP="006E72F5">
      <w:pPr>
        <w:numPr>
          <w:ilvl w:val="0"/>
          <w:numId w:val="31"/>
        </w:numPr>
        <w:spacing w:beforeLines="50" w:line="360" w:lineRule="auto"/>
        <w:ind w:hanging="60"/>
        <w:jc w:val="both"/>
        <w:rPr>
          <w:rFonts w:ascii="宋体" w:hAnsi="宋体"/>
          <w:color w:val="000000"/>
          <w:lang w:eastAsia="zh-CN"/>
          <w:rPrChange w:id="587" w:author="haiyan.xia" w:date="2011-03-09T09:51:00Z">
            <w:rPr>
              <w:rFonts w:ascii="宋体" w:hAnsi="宋体"/>
              <w:color w:val="000000"/>
              <w:highlight w:val="yellow"/>
              <w:lang w:eastAsia="zh-CN"/>
            </w:rPr>
          </w:rPrChange>
        </w:rPr>
        <w:pPrChange w:id="588" w:author="Haiyu.Peng" w:date="2011-04-12T17:29:00Z">
          <w:pPr>
            <w:numPr>
              <w:numId w:val="31"/>
            </w:numPr>
            <w:tabs>
              <w:tab w:val="num" w:pos="420"/>
            </w:tabs>
            <w:spacing w:beforeLines="50" w:line="360" w:lineRule="auto"/>
            <w:ind w:left="420" w:hanging="60"/>
            <w:jc w:val="both"/>
          </w:pPr>
        </w:pPrChange>
      </w:pPr>
      <w:r>
        <w:rPr>
          <w:rFonts w:ascii="宋体" w:hAnsi="宋体" w:hint="eastAsia"/>
          <w:color w:val="000000"/>
          <w:lang w:eastAsia="zh-CN"/>
        </w:rPr>
        <w:t>分包商维护服务传真：</w:t>
      </w:r>
      <w:r w:rsidR="001A5B52" w:rsidRPr="001A5B52">
        <w:rPr>
          <w:rFonts w:ascii="宋体" w:hAnsi="宋体" w:hint="eastAsia"/>
          <w:color w:val="000000"/>
          <w:lang w:eastAsia="zh-CN"/>
          <w:rPrChange w:id="589" w:author="haiyan.xia" w:date="2011-03-09T09:51:00Z">
            <w:rPr>
              <w:rFonts w:ascii="宋体" w:hAnsi="宋体" w:hint="eastAsia"/>
              <w:b/>
              <w:color w:val="000000"/>
              <w:highlight w:val="yellow"/>
              <w:u w:val="single"/>
              <w:lang w:eastAsia="zh-CN"/>
            </w:rPr>
          </w:rPrChange>
        </w:rPr>
        <w:t>【</w:t>
      </w:r>
      <w:del w:id="590" w:author="haiyan.xia" w:date="2010-12-28T13:56:00Z">
        <w:r w:rsidR="001A5B52" w:rsidRPr="001A5B52">
          <w:rPr>
            <w:rFonts w:ascii="宋体" w:hAnsi="宋体"/>
            <w:color w:val="000000"/>
            <w:lang w:eastAsia="zh-CN"/>
            <w:rPrChange w:id="591" w:author="haiyan.xia" w:date="2011-03-09T09:51:00Z">
              <w:rPr>
                <w:rFonts w:ascii="宋体" w:hAnsi="宋体"/>
                <w:b/>
                <w:color w:val="000000"/>
                <w:highlight w:val="yellow"/>
                <w:u w:val="single"/>
                <w:lang w:eastAsia="zh-CN"/>
              </w:rPr>
            </w:rPrChange>
          </w:rPr>
          <w:delText xml:space="preserve">               </w:delText>
        </w:r>
      </w:del>
      <w:ins w:id="592" w:author="Haiyu.Peng" w:date="2011-04-12T12:11:00Z">
        <w:r w:rsidR="001A5B52" w:rsidRPr="001A5B52">
          <w:rPr>
            <w:rFonts w:ascii="宋体" w:hAnsi="宋体"/>
            <w:color w:val="000000"/>
            <w:lang w:eastAsia="zh-CN"/>
            <w:rPrChange w:id="593" w:author="Haiyu.Peng" w:date="2011-04-12T12:25:00Z">
              <w:rPr>
                <w:rFonts w:ascii="Times New Roman" w:hAnsi="Times New Roman"/>
                <w:b/>
                <w:u w:val="single"/>
                <w:lang w:eastAsia="zh-CN"/>
              </w:rPr>
            </w:rPrChange>
          </w:rPr>
          <w:t>(021)36368160</w:t>
        </w:r>
      </w:ins>
      <w:ins w:id="594" w:author="Haiyu.Peng" w:date="2011-04-12T12:25:00Z">
        <w:r w:rsidR="00750B08">
          <w:rPr>
            <w:rFonts w:ascii="宋体" w:hAnsi="宋体" w:hint="eastAsia"/>
            <w:color w:val="000000"/>
            <w:lang w:eastAsia="zh-CN"/>
          </w:rPr>
          <w:t xml:space="preserve"> </w:t>
        </w:r>
      </w:ins>
      <w:ins w:id="595" w:author="Haiyu.Peng" w:date="2011-04-12T12:11:00Z">
        <w:r w:rsidR="001A5B52" w:rsidRPr="001A5B52">
          <w:rPr>
            <w:rFonts w:ascii="宋体" w:hAnsi="宋体" w:hint="eastAsia"/>
            <w:color w:val="000000"/>
            <w:lang w:eastAsia="zh-CN"/>
            <w:rPrChange w:id="596" w:author="Haiyu.Peng" w:date="2011-04-12T12:25:00Z">
              <w:rPr>
                <w:rFonts w:ascii="Times New Roman" w:hAnsi="Times New Roman" w:hint="eastAsia"/>
                <w:b/>
                <w:u w:val="single"/>
                <w:lang w:eastAsia="zh-CN"/>
              </w:rPr>
            </w:rPrChange>
          </w:rPr>
          <w:t xml:space="preserve"> 转8011分机</w:t>
        </w:r>
      </w:ins>
      <w:ins w:id="597" w:author="haiyan.xia" w:date="2010-12-28T13:56:00Z">
        <w:del w:id="598" w:author="Haiyu.Peng" w:date="2011-04-12T12:11:00Z">
          <w:r w:rsidR="001A5B52" w:rsidRPr="001A5B52">
            <w:rPr>
              <w:rFonts w:ascii="宋体" w:hAnsi="宋体"/>
              <w:color w:val="000000"/>
              <w:lang w:eastAsia="zh-CN"/>
              <w:rPrChange w:id="599" w:author="Haiyu.Peng" w:date="2011-04-12T12:25:00Z">
                <w:rPr>
                  <w:rFonts w:ascii="Arial" w:hAnsi="Arial" w:cs="Arial"/>
                  <w:b/>
                  <w:spacing w:val="-3"/>
                  <w:sz w:val="20"/>
                  <w:u w:val="single"/>
                  <w:lang w:eastAsia="zh-CN"/>
                </w:rPr>
              </w:rPrChange>
            </w:rPr>
            <w:delText>021-65029945</w:delText>
          </w:r>
        </w:del>
      </w:ins>
      <w:r w:rsidR="001A5B52" w:rsidRPr="001A5B52">
        <w:rPr>
          <w:rFonts w:ascii="宋体" w:hAnsi="宋体" w:hint="eastAsia"/>
          <w:color w:val="000000"/>
          <w:lang w:eastAsia="zh-CN"/>
          <w:rPrChange w:id="600" w:author="haiyan.xia" w:date="2011-03-09T09:51:00Z">
            <w:rPr>
              <w:rFonts w:ascii="宋体" w:hAnsi="宋体" w:hint="eastAsia"/>
              <w:b/>
              <w:color w:val="000000"/>
              <w:highlight w:val="yellow"/>
              <w:u w:val="single"/>
              <w:lang w:eastAsia="zh-CN"/>
            </w:rPr>
          </w:rPrChange>
        </w:rPr>
        <w:t>】</w:t>
      </w:r>
    </w:p>
    <w:p w:rsidR="00000000" w:rsidRDefault="00723BC5" w:rsidP="006E72F5">
      <w:pPr>
        <w:numPr>
          <w:ilvl w:val="0"/>
          <w:numId w:val="31"/>
        </w:numPr>
        <w:spacing w:beforeLines="50" w:line="360" w:lineRule="auto"/>
        <w:ind w:hanging="60"/>
        <w:jc w:val="both"/>
        <w:rPr>
          <w:color w:val="000000"/>
          <w:lang w:eastAsia="zh-CN"/>
          <w:rPrChange w:id="601" w:author="haiyan.xia" w:date="2011-03-09T09:51:00Z">
            <w:rPr>
              <w:color w:val="000000"/>
              <w:highlight w:val="yellow"/>
              <w:lang w:eastAsia="zh-CN"/>
            </w:rPr>
          </w:rPrChange>
        </w:rPr>
        <w:pPrChange w:id="602" w:author="Haiyu.Peng" w:date="2011-04-12T17:29:00Z">
          <w:pPr>
            <w:numPr>
              <w:numId w:val="31"/>
            </w:numPr>
            <w:tabs>
              <w:tab w:val="num" w:pos="420"/>
            </w:tabs>
            <w:spacing w:beforeLines="50" w:line="360" w:lineRule="auto"/>
            <w:ind w:left="420" w:hanging="60"/>
            <w:jc w:val="both"/>
          </w:pPr>
        </w:pPrChange>
      </w:pPr>
      <w:r>
        <w:rPr>
          <w:rFonts w:ascii="宋体" w:hAnsi="宋体" w:hint="eastAsia"/>
          <w:color w:val="000000"/>
          <w:lang w:eastAsia="zh-CN"/>
        </w:rPr>
        <w:t>分包商维护服务电子邮件：</w:t>
      </w:r>
      <w:r w:rsidR="001A5B52" w:rsidRPr="001A5B52">
        <w:rPr>
          <w:rFonts w:ascii="宋体" w:hAnsi="宋体" w:hint="eastAsia"/>
          <w:color w:val="000000"/>
          <w:lang w:eastAsia="zh-CN"/>
          <w:rPrChange w:id="603" w:author="haiyan.xia" w:date="2011-03-09T09:51:00Z">
            <w:rPr>
              <w:rFonts w:ascii="宋体" w:hAnsi="宋体" w:hint="eastAsia"/>
              <w:b/>
              <w:color w:val="000000"/>
              <w:highlight w:val="yellow"/>
              <w:u w:val="single"/>
              <w:lang w:eastAsia="zh-CN"/>
            </w:rPr>
          </w:rPrChange>
        </w:rPr>
        <w:t>【</w:t>
      </w:r>
      <w:del w:id="604" w:author="haiyan.xia" w:date="2010-12-28T13:56:00Z">
        <w:r w:rsidR="001A5B52" w:rsidRPr="001A5B52">
          <w:rPr>
            <w:rFonts w:ascii="宋体" w:hAnsi="宋体"/>
            <w:color w:val="000000"/>
            <w:lang w:eastAsia="zh-CN"/>
            <w:rPrChange w:id="605" w:author="haiyan.xia" w:date="2011-03-09T09:51:00Z">
              <w:rPr>
                <w:rFonts w:ascii="宋体" w:hAnsi="宋体"/>
                <w:b/>
                <w:color w:val="000000"/>
                <w:highlight w:val="yellow"/>
                <w:u w:val="single"/>
                <w:lang w:eastAsia="zh-CN"/>
              </w:rPr>
            </w:rPrChange>
          </w:rPr>
          <w:delText xml:space="preserve">             </w:delText>
        </w:r>
      </w:del>
      <w:ins w:id="606" w:author="Haiyu.Peng" w:date="2011-04-12T12:11:00Z">
        <w:r w:rsidR="001A5B52">
          <w:fldChar w:fldCharType="begin"/>
        </w:r>
        <w:r w:rsidR="002A4D95">
          <w:instrText xml:space="preserve"> HYPERLINK "mailto:xjy@shtel.net.cn" </w:instrText>
        </w:r>
        <w:r w:rsidR="001A5B52">
          <w:fldChar w:fldCharType="separate"/>
        </w:r>
        <w:r w:rsidR="002A4D95">
          <w:rPr>
            <w:rStyle w:val="af3"/>
            <w:rFonts w:ascii="Times New Roman" w:hAnsi="Times New Roman" w:hint="eastAsia"/>
          </w:rPr>
          <w:t xml:space="preserve">hanrong@mail.wanxinsoft.com </w:t>
        </w:r>
        <w:r w:rsidR="001A5B52">
          <w:fldChar w:fldCharType="end"/>
        </w:r>
      </w:ins>
      <w:ins w:id="607" w:author="haiyan.xia" w:date="2010-12-28T13:56:00Z">
        <w:del w:id="608" w:author="Haiyu.Peng" w:date="2011-04-12T12:11:00Z">
          <w:r w:rsidDel="002A4D95">
            <w:rPr>
              <w:rFonts w:ascii="宋体" w:hAnsi="宋体"/>
              <w:color w:val="000000"/>
              <w:lang w:eastAsia="zh-CN"/>
            </w:rPr>
            <w:delText>zhaolang@ekingstar.com</w:delText>
          </w:r>
        </w:del>
      </w:ins>
      <w:r w:rsidR="001A5B52" w:rsidRPr="001A5B52">
        <w:rPr>
          <w:rFonts w:ascii="宋体" w:hAnsi="宋体" w:hint="eastAsia"/>
          <w:color w:val="000000"/>
          <w:lang w:eastAsia="zh-CN"/>
          <w:rPrChange w:id="609" w:author="haiyan.xia" w:date="2011-03-09T09:51:00Z">
            <w:rPr>
              <w:rFonts w:ascii="宋体" w:hAnsi="宋体" w:hint="eastAsia"/>
              <w:b/>
              <w:color w:val="000000"/>
              <w:highlight w:val="yellow"/>
              <w:u w:val="single"/>
              <w:lang w:eastAsia="zh-CN"/>
            </w:rPr>
          </w:rPrChange>
        </w:rPr>
        <w:t>】</w:t>
      </w:r>
    </w:p>
    <w:p w:rsidR="00756247" w:rsidRPr="001417B7" w:rsidRDefault="00756247" w:rsidP="00756247">
      <w:pPr>
        <w:spacing w:line="360" w:lineRule="auto"/>
        <w:rPr>
          <w:rFonts w:ascii="宋体" w:hAnsi="宋体"/>
          <w:color w:val="000000"/>
          <w:lang w:eastAsia="zh-CN"/>
        </w:rPr>
      </w:pPr>
    </w:p>
    <w:p w:rsidR="00756247" w:rsidRPr="001417B7" w:rsidRDefault="00723BC5" w:rsidP="00756247">
      <w:pPr>
        <w:spacing w:line="360" w:lineRule="auto"/>
        <w:rPr>
          <w:rFonts w:ascii="宋体" w:hAnsi="宋体"/>
          <w:color w:val="000000"/>
          <w:lang w:eastAsia="zh-CN"/>
        </w:rPr>
      </w:pPr>
      <w:r>
        <w:rPr>
          <w:rFonts w:ascii="宋体" w:hAnsi="宋体" w:hint="eastAsia"/>
          <w:color w:val="000000"/>
          <w:lang w:eastAsia="zh-CN"/>
        </w:rPr>
        <w:t>（</w:t>
      </w:r>
      <w:r>
        <w:rPr>
          <w:rFonts w:ascii="宋体" w:hAnsi="宋体"/>
          <w:color w:val="000000"/>
          <w:lang w:eastAsia="zh-CN"/>
        </w:rPr>
        <w:t>ii）</w:t>
      </w:r>
      <w:r>
        <w:rPr>
          <w:rFonts w:ascii="宋体" w:hAnsi="宋体" w:hint="eastAsia"/>
          <w:color w:val="000000"/>
          <w:lang w:eastAsia="zh-CN"/>
        </w:rPr>
        <w:t>分包商提供非正常工作时间内的维护服务</w:t>
      </w:r>
    </w:p>
    <w:p w:rsidR="00756247" w:rsidRPr="001417B7" w:rsidRDefault="00723BC5" w:rsidP="00756247">
      <w:pPr>
        <w:spacing w:line="360" w:lineRule="auto"/>
        <w:rPr>
          <w:rFonts w:ascii="宋体" w:hAnsi="宋体"/>
          <w:color w:val="000000"/>
          <w:lang w:eastAsia="zh-CN"/>
        </w:rPr>
      </w:pPr>
      <w:r>
        <w:rPr>
          <w:rFonts w:ascii="宋体" w:hAnsi="宋体" w:hint="eastAsia"/>
          <w:color w:val="000000"/>
          <w:lang w:eastAsia="zh-CN"/>
        </w:rPr>
        <w:t>分包商除了在上述正常工作时间内提供热线电话、传真、现场服务、</w:t>
      </w:r>
      <w:r>
        <w:rPr>
          <w:rFonts w:ascii="宋体" w:hAnsi="宋体"/>
          <w:color w:val="000000"/>
          <w:lang w:eastAsia="zh-CN"/>
        </w:rPr>
        <w:t>Email方式的</w:t>
      </w:r>
      <w:r>
        <w:rPr>
          <w:rFonts w:ascii="宋体" w:hAnsi="宋体" w:hint="eastAsia"/>
          <w:color w:val="000000"/>
          <w:lang w:eastAsia="zh-CN"/>
        </w:rPr>
        <w:t>维护服务外，还在如下时间内（周一至周五北京时间</w:t>
      </w:r>
      <w:r>
        <w:rPr>
          <w:rFonts w:ascii="宋体" w:hAnsi="宋体"/>
          <w:color w:val="000000"/>
          <w:lang w:eastAsia="zh-CN"/>
        </w:rPr>
        <w:t>18:00</w:t>
      </w:r>
      <w:r>
        <w:rPr>
          <w:rFonts w:ascii="宋体" w:hAnsi="宋体" w:hint="eastAsia"/>
          <w:color w:val="000000"/>
          <w:lang w:eastAsia="zh-CN"/>
        </w:rPr>
        <w:t>至次日</w:t>
      </w:r>
      <w:r>
        <w:rPr>
          <w:rFonts w:ascii="宋体" w:hAnsi="宋体"/>
          <w:color w:val="000000"/>
          <w:lang w:eastAsia="zh-CN"/>
        </w:rPr>
        <w:t>09:00，周六和周日全天）</w:t>
      </w:r>
      <w:r>
        <w:rPr>
          <w:rFonts w:ascii="宋体" w:hAnsi="宋体" w:hint="eastAsia"/>
          <w:color w:val="000000"/>
          <w:lang w:eastAsia="zh-CN"/>
        </w:rPr>
        <w:t>提供移动电话（移动电话号码为：【</w:t>
      </w:r>
      <w:del w:id="610" w:author="haiyan.xia" w:date="2010-12-28T13:56:00Z">
        <w:r w:rsidR="001A5B52" w:rsidRPr="001A5B52">
          <w:rPr>
            <w:rFonts w:ascii="宋体" w:hAnsi="宋体"/>
            <w:color w:val="000000"/>
            <w:lang w:eastAsia="zh-CN"/>
            <w:rPrChange w:id="611" w:author="haiyan.xia" w:date="2011-03-09T09:51:00Z">
              <w:rPr>
                <w:rFonts w:ascii="宋体" w:hAnsi="宋体"/>
                <w:b/>
                <w:color w:val="000000"/>
                <w:highlight w:val="yellow"/>
                <w:u w:val="single"/>
                <w:lang w:eastAsia="zh-CN"/>
              </w:rPr>
            </w:rPrChange>
          </w:rPr>
          <w:delText xml:space="preserve">                 </w:delText>
        </w:r>
      </w:del>
      <w:ins w:id="612" w:author="Haiyu.Peng" w:date="2011-04-12T12:12:00Z">
        <w:r w:rsidR="001A5B52" w:rsidRPr="001A5B52">
          <w:rPr>
            <w:rFonts w:ascii="宋体" w:hAnsi="宋体"/>
            <w:color w:val="000000"/>
            <w:lang w:eastAsia="zh-CN"/>
            <w:rPrChange w:id="613" w:author="Haiyu.Peng" w:date="2011-04-12T12:25:00Z">
              <w:rPr>
                <w:b/>
                <w:u w:val="single"/>
                <w:lang w:eastAsia="zh-CN"/>
              </w:rPr>
            </w:rPrChange>
          </w:rPr>
          <w:t>13801678805</w:t>
        </w:r>
      </w:ins>
      <w:ins w:id="614" w:author="haiyan.xia" w:date="2010-12-28T13:56:00Z">
        <w:del w:id="615" w:author="Haiyu.Peng" w:date="2011-04-12T12:12:00Z">
          <w:r w:rsidR="001A5B52" w:rsidRPr="001A5B52">
            <w:rPr>
              <w:rFonts w:ascii="宋体" w:hAnsi="宋体"/>
              <w:color w:val="000000"/>
              <w:lang w:eastAsia="zh-CN"/>
              <w:rPrChange w:id="616" w:author="haiyan.xia" w:date="2011-03-09T09:51:00Z">
                <w:rPr>
                  <w:rFonts w:ascii="宋体" w:hAnsi="宋体"/>
                  <w:b/>
                  <w:color w:val="000000"/>
                  <w:highlight w:val="yellow"/>
                  <w:u w:val="single"/>
                  <w:lang w:eastAsia="zh-CN"/>
                </w:rPr>
              </w:rPrChange>
            </w:rPr>
            <w:delText>13916857960</w:delText>
          </w:r>
        </w:del>
      </w:ins>
      <w:del w:id="617" w:author="Haiyu.Peng" w:date="2011-04-12T12:12:00Z">
        <w:r w:rsidR="001A5B52" w:rsidRPr="001A5B52">
          <w:rPr>
            <w:rFonts w:ascii="宋体" w:hAnsi="宋体"/>
            <w:color w:val="000000"/>
            <w:lang w:eastAsia="zh-CN"/>
            <w:rPrChange w:id="618" w:author="haiyan.xia" w:date="2011-03-09T09:51:00Z">
              <w:rPr>
                <w:rFonts w:ascii="宋体" w:hAnsi="宋体"/>
                <w:b/>
                <w:color w:val="000000"/>
                <w:highlight w:val="yellow"/>
                <w:u w:val="single"/>
                <w:lang w:eastAsia="zh-CN"/>
              </w:rPr>
            </w:rPrChange>
          </w:rPr>
          <w:delText xml:space="preserve"> </w:delText>
        </w:r>
      </w:del>
      <w:r w:rsidR="001A5B52" w:rsidRPr="001A5B52">
        <w:rPr>
          <w:rFonts w:ascii="宋体" w:hAnsi="宋体" w:hint="eastAsia"/>
          <w:color w:val="000000"/>
          <w:lang w:eastAsia="zh-CN"/>
          <w:rPrChange w:id="619" w:author="haiyan.xia" w:date="2011-03-09T09:51:00Z">
            <w:rPr>
              <w:rFonts w:ascii="宋体" w:hAnsi="宋体" w:hint="eastAsia"/>
              <w:b/>
              <w:color w:val="000000"/>
              <w:highlight w:val="yellow"/>
              <w:u w:val="single"/>
              <w:lang w:eastAsia="zh-CN"/>
            </w:rPr>
          </w:rPrChange>
        </w:rPr>
        <w:t>】）</w:t>
      </w:r>
      <w:r>
        <w:rPr>
          <w:rFonts w:ascii="宋体" w:hAnsi="宋体" w:hint="eastAsia"/>
          <w:color w:val="000000"/>
          <w:lang w:eastAsia="zh-CN"/>
        </w:rPr>
        <w:t>、</w:t>
      </w:r>
      <w:r>
        <w:rPr>
          <w:rFonts w:ascii="宋体" w:hAnsi="宋体"/>
          <w:color w:val="000000"/>
          <w:lang w:eastAsia="zh-CN"/>
        </w:rPr>
        <w:t>Email</w:t>
      </w:r>
      <w:r>
        <w:rPr>
          <w:rFonts w:ascii="宋体" w:hAnsi="宋体" w:hint="eastAsia"/>
          <w:color w:val="000000"/>
          <w:lang w:eastAsia="zh-CN"/>
        </w:rPr>
        <w:t>方式（</w:t>
      </w:r>
      <w:r>
        <w:rPr>
          <w:rFonts w:ascii="宋体" w:hAnsi="宋体"/>
          <w:color w:val="000000"/>
          <w:lang w:eastAsia="zh-CN"/>
        </w:rPr>
        <w:t>Email地址为：【</w:t>
      </w:r>
      <w:del w:id="620" w:author="haiyan.xia" w:date="2010-12-28T13:56:00Z">
        <w:r w:rsidR="001A5B52" w:rsidRPr="001A5B52">
          <w:rPr>
            <w:rFonts w:ascii="宋体" w:hAnsi="宋体"/>
            <w:color w:val="000000"/>
            <w:lang w:eastAsia="zh-CN"/>
            <w:rPrChange w:id="621" w:author="haiyan.xia" w:date="2011-03-09T09:51:00Z">
              <w:rPr>
                <w:rFonts w:ascii="宋体" w:hAnsi="宋体"/>
                <w:b/>
                <w:color w:val="000000"/>
                <w:highlight w:val="yellow"/>
                <w:u w:val="single"/>
                <w:lang w:eastAsia="zh-CN"/>
              </w:rPr>
            </w:rPrChange>
          </w:rPr>
          <w:delText xml:space="preserve">                  </w:delText>
        </w:r>
      </w:del>
      <w:ins w:id="622" w:author="Haiyu.Peng" w:date="2011-04-12T12:11:00Z">
        <w:r w:rsidR="001A5B52">
          <w:fldChar w:fldCharType="begin"/>
        </w:r>
        <w:r w:rsidR="002A4D95">
          <w:rPr>
            <w:lang w:eastAsia="zh-CN"/>
          </w:rPr>
          <w:instrText xml:space="preserve"> HYPERLINK "mailto:xjy@shtel.net.cn" </w:instrText>
        </w:r>
        <w:r w:rsidR="001A5B52">
          <w:fldChar w:fldCharType="separate"/>
        </w:r>
        <w:r w:rsidR="002A4D95">
          <w:rPr>
            <w:rStyle w:val="af3"/>
            <w:rFonts w:ascii="Times New Roman" w:hAnsi="Times New Roman" w:hint="eastAsia"/>
            <w:lang w:eastAsia="zh-CN"/>
          </w:rPr>
          <w:t xml:space="preserve">hanrong@mail.wanxinsoft.com </w:t>
        </w:r>
        <w:r w:rsidR="001A5B52">
          <w:fldChar w:fldCharType="end"/>
        </w:r>
      </w:ins>
      <w:ins w:id="623" w:author="haiyan.xia" w:date="2010-12-28T13:56:00Z">
        <w:del w:id="624" w:author="Haiyu.Peng" w:date="2011-04-12T12:11:00Z">
          <w:r w:rsidDel="002A4D95">
            <w:rPr>
              <w:rFonts w:ascii="宋体" w:hAnsi="宋体"/>
              <w:color w:val="000000"/>
              <w:lang w:eastAsia="zh-CN"/>
            </w:rPr>
            <w:delText>zhaolang@ekingstar.com</w:delText>
          </w:r>
        </w:del>
      </w:ins>
      <w:r w:rsidR="001A5B52" w:rsidRPr="001A5B52">
        <w:rPr>
          <w:rFonts w:ascii="宋体" w:hAnsi="宋体" w:hint="eastAsia"/>
          <w:color w:val="000000"/>
          <w:lang w:eastAsia="zh-CN"/>
          <w:rPrChange w:id="625" w:author="haiyan.xia" w:date="2011-03-09T09:51:00Z">
            <w:rPr>
              <w:rFonts w:ascii="宋体" w:hAnsi="宋体" w:hint="eastAsia"/>
              <w:b/>
              <w:color w:val="000000"/>
              <w:highlight w:val="yellow"/>
              <w:u w:val="single"/>
              <w:lang w:eastAsia="zh-CN"/>
            </w:rPr>
          </w:rPrChange>
        </w:rPr>
        <w:t>】）</w:t>
      </w:r>
      <w:r>
        <w:rPr>
          <w:rFonts w:ascii="宋体" w:hAnsi="宋体" w:hint="eastAsia"/>
          <w:color w:val="000000"/>
          <w:lang w:eastAsia="zh-CN"/>
        </w:rPr>
        <w:t>及必要的现场维护服务，为</w:t>
      </w:r>
      <w:r>
        <w:rPr>
          <w:rFonts w:ascii="宋体" w:hAnsi="宋体"/>
          <w:color w:val="000000"/>
          <w:lang w:eastAsia="zh-CN"/>
        </w:rPr>
        <w:t>SunGard或</w:t>
      </w:r>
      <w:r>
        <w:rPr>
          <w:rFonts w:ascii="宋体" w:hAnsi="宋体" w:hint="eastAsia"/>
          <w:color w:val="000000"/>
          <w:lang w:eastAsia="zh-CN"/>
        </w:rPr>
        <w:t>客户排除工作成果的紧急故障。</w:t>
      </w:r>
    </w:p>
    <w:p w:rsidR="00756247" w:rsidRPr="001417B7" w:rsidRDefault="00756247" w:rsidP="00756247">
      <w:pPr>
        <w:spacing w:line="360" w:lineRule="auto"/>
        <w:rPr>
          <w:rFonts w:ascii="宋体" w:hAnsi="宋体"/>
          <w:color w:val="000000"/>
          <w:lang w:eastAsia="zh-CN"/>
        </w:rPr>
      </w:pPr>
    </w:p>
    <w:p w:rsidR="00756247" w:rsidRPr="001417B7" w:rsidRDefault="00723BC5" w:rsidP="00756247">
      <w:pPr>
        <w:spacing w:line="360" w:lineRule="auto"/>
        <w:rPr>
          <w:rFonts w:ascii="宋体" w:hAnsi="宋体"/>
          <w:color w:val="000000"/>
          <w:lang w:eastAsia="zh-CN"/>
        </w:rPr>
      </w:pPr>
      <w:r>
        <w:rPr>
          <w:rFonts w:ascii="宋体" w:hAnsi="宋体" w:hint="eastAsia"/>
          <w:color w:val="000000"/>
          <w:lang w:eastAsia="zh-CN"/>
        </w:rPr>
        <w:t>（</w:t>
      </w:r>
      <w:r>
        <w:rPr>
          <w:rFonts w:ascii="宋体" w:hAnsi="宋体"/>
          <w:color w:val="000000"/>
          <w:lang w:eastAsia="zh-CN"/>
        </w:rPr>
        <w:t>iii）</w:t>
      </w:r>
      <w:r>
        <w:rPr>
          <w:rFonts w:ascii="宋体" w:hAnsi="宋体" w:hint="eastAsia"/>
          <w:color w:val="000000"/>
          <w:lang w:eastAsia="zh-CN"/>
        </w:rPr>
        <w:t>问题分级及响应服务</w:t>
      </w:r>
    </w:p>
    <w:p w:rsidR="00756247" w:rsidRPr="001417B7" w:rsidRDefault="00723BC5" w:rsidP="00756247">
      <w:pPr>
        <w:spacing w:line="360" w:lineRule="auto"/>
        <w:ind w:firstLineChars="200" w:firstLine="440"/>
        <w:rPr>
          <w:rFonts w:ascii="宋体" w:hAnsi="宋体"/>
          <w:color w:val="000000"/>
          <w:lang w:eastAsia="zh-CN"/>
        </w:rPr>
      </w:pPr>
      <w:r>
        <w:rPr>
          <w:rFonts w:ascii="宋体" w:hAnsi="宋体" w:hint="eastAsia"/>
          <w:color w:val="000000"/>
          <w:lang w:eastAsia="zh-CN"/>
        </w:rPr>
        <w:t>分包商将对可能出现的下述问题尽最大努力予以解决。</w:t>
      </w:r>
    </w:p>
    <w:p w:rsidR="00756247" w:rsidRPr="001417B7" w:rsidRDefault="00723BC5" w:rsidP="00756247">
      <w:pPr>
        <w:numPr>
          <w:ilvl w:val="0"/>
          <w:numId w:val="30"/>
        </w:numPr>
        <w:spacing w:line="360" w:lineRule="auto"/>
        <w:jc w:val="both"/>
        <w:rPr>
          <w:rFonts w:ascii="宋体" w:hAnsi="宋体"/>
          <w:color w:val="000000"/>
          <w:lang w:eastAsia="zh-CN"/>
        </w:rPr>
      </w:pPr>
      <w:r>
        <w:rPr>
          <w:rFonts w:ascii="宋体" w:hAnsi="宋体"/>
          <w:color w:val="000000"/>
          <w:lang w:eastAsia="zh-CN"/>
        </w:rPr>
        <w:t>A类问题——</w:t>
      </w:r>
      <w:r>
        <w:rPr>
          <w:rFonts w:ascii="宋体" w:hAnsi="宋体" w:hint="eastAsia"/>
          <w:color w:val="000000"/>
          <w:lang w:eastAsia="zh-CN"/>
        </w:rPr>
        <w:t>导致无法或严重不能继续使用工作成果，且干扰</w:t>
      </w:r>
      <w:r>
        <w:rPr>
          <w:rFonts w:ascii="宋体" w:hAnsi="宋体"/>
          <w:color w:val="000000"/>
          <w:lang w:eastAsia="zh-CN"/>
        </w:rPr>
        <w:t>SunGard或客户</w:t>
      </w:r>
      <w:r>
        <w:rPr>
          <w:rFonts w:ascii="宋体" w:hAnsi="宋体" w:hint="eastAsia"/>
          <w:color w:val="000000"/>
          <w:lang w:eastAsia="zh-CN"/>
        </w:rPr>
        <w:t>的生产或致使</w:t>
      </w:r>
      <w:r>
        <w:rPr>
          <w:rFonts w:ascii="宋体" w:hAnsi="宋体"/>
          <w:color w:val="000000"/>
          <w:lang w:eastAsia="zh-CN"/>
        </w:rPr>
        <w:t>SunGard或客户</w:t>
      </w:r>
      <w:r>
        <w:rPr>
          <w:rFonts w:ascii="宋体" w:hAnsi="宋体" w:hint="eastAsia"/>
          <w:color w:val="000000"/>
          <w:lang w:eastAsia="zh-CN"/>
        </w:rPr>
        <w:t>需要付出极大的代价才能继续生产的错误。对于</w:t>
      </w:r>
      <w:r>
        <w:rPr>
          <w:rFonts w:ascii="宋体" w:hAnsi="宋体"/>
          <w:color w:val="000000"/>
          <w:lang w:eastAsia="zh-CN"/>
        </w:rPr>
        <w:t>A类问题</w:t>
      </w:r>
      <w:r>
        <w:rPr>
          <w:rFonts w:ascii="宋体" w:hAnsi="宋体" w:hint="eastAsia"/>
          <w:color w:val="000000"/>
          <w:lang w:eastAsia="zh-CN"/>
        </w:rPr>
        <w:t>，分包商应在接到书面通知后</w:t>
      </w:r>
      <w:del w:id="626" w:author="haiyan.xia" w:date="2010-12-28T13:56:00Z">
        <w:r w:rsidR="001A5B52" w:rsidRPr="001A5B52">
          <w:rPr>
            <w:rFonts w:ascii="宋体" w:hAnsi="宋体" w:hint="eastAsia"/>
            <w:color w:val="000000"/>
            <w:lang w:eastAsia="zh-CN"/>
            <w:rPrChange w:id="627" w:author="haiyan.xia" w:date="2011-03-09T09:51:00Z">
              <w:rPr>
                <w:rFonts w:ascii="宋体" w:hAnsi="宋体" w:hint="eastAsia"/>
                <w:b/>
                <w:color w:val="000000"/>
                <w:highlight w:val="yellow"/>
                <w:u w:val="single"/>
                <w:lang w:eastAsia="zh-CN"/>
              </w:rPr>
            </w:rPrChange>
          </w:rPr>
          <w:delText>【】</w:delText>
        </w:r>
      </w:del>
      <w:ins w:id="628" w:author="haiyan.xia" w:date="2010-12-28T13:56:00Z">
        <w:r w:rsidR="001A5B52" w:rsidRPr="001A5B52">
          <w:rPr>
            <w:rFonts w:ascii="宋体" w:hAnsi="宋体" w:hint="eastAsia"/>
            <w:color w:val="000000"/>
            <w:lang w:eastAsia="zh-CN"/>
            <w:rPrChange w:id="629" w:author="haiyan.xia" w:date="2011-03-09T09:51:00Z">
              <w:rPr>
                <w:rFonts w:ascii="宋体" w:hAnsi="宋体" w:hint="eastAsia"/>
                <w:b/>
                <w:color w:val="000000"/>
                <w:highlight w:val="yellow"/>
                <w:u w:val="single"/>
                <w:lang w:eastAsia="zh-CN"/>
              </w:rPr>
            </w:rPrChange>
          </w:rPr>
          <w:t>【</w:t>
        </w:r>
        <w:r w:rsidR="001A5B52" w:rsidRPr="001A5B52">
          <w:rPr>
            <w:rFonts w:ascii="宋体" w:hAnsi="宋体"/>
            <w:color w:val="000000"/>
            <w:lang w:eastAsia="zh-CN"/>
            <w:rPrChange w:id="630" w:author="haiyan.xia" w:date="2011-03-09T09:51:00Z">
              <w:rPr>
                <w:rFonts w:ascii="宋体" w:hAnsi="宋体"/>
                <w:b/>
                <w:color w:val="000000"/>
                <w:highlight w:val="yellow"/>
                <w:u w:val="single"/>
                <w:lang w:eastAsia="zh-CN"/>
              </w:rPr>
            </w:rPrChange>
          </w:rPr>
          <w:t>1</w:t>
        </w:r>
        <w:r w:rsidR="001A5B52" w:rsidRPr="001A5B52">
          <w:rPr>
            <w:rFonts w:ascii="宋体" w:hAnsi="宋体" w:hint="eastAsia"/>
            <w:color w:val="000000"/>
            <w:lang w:eastAsia="zh-CN"/>
            <w:rPrChange w:id="631" w:author="haiyan.xia" w:date="2011-03-09T09:51:00Z">
              <w:rPr>
                <w:rFonts w:ascii="宋体" w:hAnsi="宋体" w:hint="eastAsia"/>
                <w:b/>
                <w:color w:val="000000"/>
                <w:highlight w:val="yellow"/>
                <w:u w:val="single"/>
                <w:lang w:eastAsia="zh-CN"/>
              </w:rPr>
            </w:rPrChange>
          </w:rPr>
          <w:t>】</w:t>
        </w:r>
      </w:ins>
      <w:r>
        <w:rPr>
          <w:rFonts w:ascii="宋体" w:hAnsi="宋体" w:hint="eastAsia"/>
          <w:color w:val="000000"/>
          <w:lang w:eastAsia="zh-CN"/>
        </w:rPr>
        <w:t>小时内予以响应，并开始故障诊断，通报进展状态，分包商最迟于接到书面通知后的</w:t>
      </w:r>
      <w:del w:id="632" w:author="haiyan.xia" w:date="2010-12-28T13:56:00Z">
        <w:r w:rsidR="001A5B52" w:rsidRPr="001A5B52">
          <w:rPr>
            <w:rFonts w:ascii="宋体" w:hAnsi="宋体" w:hint="eastAsia"/>
            <w:color w:val="000000"/>
            <w:lang w:eastAsia="zh-CN"/>
            <w:rPrChange w:id="633" w:author="haiyan.xia" w:date="2011-03-09T09:51:00Z">
              <w:rPr>
                <w:rFonts w:ascii="宋体" w:hAnsi="宋体" w:hint="eastAsia"/>
                <w:b/>
                <w:color w:val="000000"/>
                <w:highlight w:val="yellow"/>
                <w:u w:val="single"/>
                <w:lang w:eastAsia="zh-CN"/>
              </w:rPr>
            </w:rPrChange>
          </w:rPr>
          <w:delText>【】</w:delText>
        </w:r>
      </w:del>
      <w:ins w:id="634" w:author="haiyan.xia" w:date="2010-12-28T13:56:00Z">
        <w:r w:rsidR="001A5B52" w:rsidRPr="001A5B52">
          <w:rPr>
            <w:rFonts w:ascii="宋体" w:hAnsi="宋体" w:hint="eastAsia"/>
            <w:color w:val="000000"/>
            <w:lang w:eastAsia="zh-CN"/>
            <w:rPrChange w:id="635" w:author="haiyan.xia" w:date="2011-03-09T09:51:00Z">
              <w:rPr>
                <w:rFonts w:ascii="宋体" w:hAnsi="宋体" w:hint="eastAsia"/>
                <w:b/>
                <w:color w:val="000000"/>
                <w:highlight w:val="yellow"/>
                <w:u w:val="single"/>
                <w:lang w:eastAsia="zh-CN"/>
              </w:rPr>
            </w:rPrChange>
          </w:rPr>
          <w:t>【</w:t>
        </w:r>
        <w:r w:rsidR="001A5B52" w:rsidRPr="001A5B52">
          <w:rPr>
            <w:rFonts w:ascii="宋体" w:hAnsi="宋体"/>
            <w:color w:val="000000"/>
            <w:lang w:eastAsia="zh-CN"/>
            <w:rPrChange w:id="636" w:author="haiyan.xia" w:date="2011-03-09T09:51:00Z">
              <w:rPr>
                <w:rFonts w:ascii="宋体" w:hAnsi="宋体"/>
                <w:b/>
                <w:color w:val="000000"/>
                <w:highlight w:val="yellow"/>
                <w:u w:val="single"/>
                <w:lang w:eastAsia="zh-CN"/>
              </w:rPr>
            </w:rPrChange>
          </w:rPr>
          <w:t>4</w:t>
        </w:r>
        <w:r w:rsidR="001A5B52" w:rsidRPr="001A5B52">
          <w:rPr>
            <w:rFonts w:ascii="宋体" w:hAnsi="宋体" w:hint="eastAsia"/>
            <w:color w:val="000000"/>
            <w:lang w:eastAsia="zh-CN"/>
            <w:rPrChange w:id="637" w:author="haiyan.xia" w:date="2011-03-09T09:51:00Z">
              <w:rPr>
                <w:rFonts w:ascii="宋体" w:hAnsi="宋体" w:hint="eastAsia"/>
                <w:b/>
                <w:color w:val="000000"/>
                <w:highlight w:val="yellow"/>
                <w:u w:val="single"/>
                <w:lang w:eastAsia="zh-CN"/>
              </w:rPr>
            </w:rPrChange>
          </w:rPr>
          <w:t>】</w:t>
        </w:r>
      </w:ins>
      <w:r>
        <w:rPr>
          <w:rFonts w:ascii="宋体" w:hAnsi="宋体" w:hint="eastAsia"/>
          <w:color w:val="000000"/>
          <w:lang w:eastAsia="zh-CN"/>
        </w:rPr>
        <w:t>小时内解决</w:t>
      </w:r>
      <w:r>
        <w:rPr>
          <w:rFonts w:ascii="宋体" w:hAnsi="宋体"/>
          <w:color w:val="000000"/>
          <w:lang w:eastAsia="zh-CN"/>
        </w:rPr>
        <w:t>A类</w:t>
      </w:r>
      <w:r>
        <w:rPr>
          <w:rFonts w:ascii="宋体" w:hAnsi="宋体" w:hint="eastAsia"/>
          <w:color w:val="000000"/>
          <w:lang w:eastAsia="zh-CN"/>
        </w:rPr>
        <w:t>问题；</w:t>
      </w:r>
    </w:p>
    <w:p w:rsidR="004B5D38" w:rsidRPr="001417B7" w:rsidRDefault="00723BC5" w:rsidP="004B5D38">
      <w:pPr>
        <w:numPr>
          <w:ilvl w:val="0"/>
          <w:numId w:val="30"/>
        </w:numPr>
        <w:spacing w:line="360" w:lineRule="auto"/>
        <w:jc w:val="both"/>
        <w:rPr>
          <w:rFonts w:ascii="宋体" w:hAnsi="宋体"/>
          <w:color w:val="000000"/>
          <w:lang w:eastAsia="zh-CN"/>
        </w:rPr>
      </w:pPr>
      <w:r>
        <w:rPr>
          <w:rFonts w:ascii="宋体" w:hAnsi="宋体"/>
          <w:color w:val="000000"/>
          <w:lang w:eastAsia="zh-CN"/>
        </w:rPr>
        <w:t>B类问题——</w:t>
      </w:r>
      <w:r>
        <w:rPr>
          <w:rFonts w:ascii="宋体" w:hAnsi="宋体" w:hint="eastAsia"/>
          <w:color w:val="000000"/>
          <w:lang w:eastAsia="zh-CN"/>
        </w:rPr>
        <w:t>工作成果的部分无法执行</w:t>
      </w:r>
      <w:r>
        <w:rPr>
          <w:rFonts w:ascii="宋体" w:hAnsi="宋体"/>
          <w:color w:val="000000"/>
          <w:lang w:eastAsia="zh-CN"/>
        </w:rPr>
        <w:t>,或者业务流程有错误但仍能使用，对SunGard或</w:t>
      </w:r>
      <w:r>
        <w:rPr>
          <w:rFonts w:ascii="宋体" w:hAnsi="宋体" w:hint="eastAsia"/>
          <w:color w:val="000000"/>
          <w:lang w:eastAsia="zh-CN"/>
        </w:rPr>
        <w:t>客户的生产有所影响，但非严重停顿。对于</w:t>
      </w:r>
      <w:r>
        <w:rPr>
          <w:rFonts w:ascii="宋体" w:hAnsi="宋体"/>
          <w:color w:val="000000"/>
          <w:lang w:eastAsia="zh-CN"/>
        </w:rPr>
        <w:t>B类问题，分包商应在接到书面通知后</w:t>
      </w:r>
      <w:del w:id="638" w:author="haiyan.xia" w:date="2010-12-28T13:56:00Z">
        <w:r w:rsidR="001A5B52" w:rsidRPr="001A5B52">
          <w:rPr>
            <w:rFonts w:ascii="宋体" w:hAnsi="宋体" w:hint="eastAsia"/>
            <w:color w:val="000000"/>
            <w:lang w:eastAsia="zh-CN"/>
            <w:rPrChange w:id="639" w:author="haiyan.xia" w:date="2011-03-09T09:51:00Z">
              <w:rPr>
                <w:rFonts w:ascii="宋体" w:hAnsi="宋体" w:hint="eastAsia"/>
                <w:b/>
                <w:color w:val="000000"/>
                <w:highlight w:val="yellow"/>
                <w:u w:val="single"/>
                <w:lang w:eastAsia="zh-CN"/>
              </w:rPr>
            </w:rPrChange>
          </w:rPr>
          <w:delText>【】</w:delText>
        </w:r>
      </w:del>
      <w:ins w:id="640" w:author="haiyan.xia" w:date="2010-12-28T13:56:00Z">
        <w:r w:rsidR="001A5B52" w:rsidRPr="001A5B52">
          <w:rPr>
            <w:rFonts w:ascii="宋体" w:hAnsi="宋体" w:hint="eastAsia"/>
            <w:color w:val="000000"/>
            <w:lang w:eastAsia="zh-CN"/>
            <w:rPrChange w:id="641" w:author="haiyan.xia" w:date="2011-03-09T09:51:00Z">
              <w:rPr>
                <w:rFonts w:ascii="宋体" w:hAnsi="宋体" w:hint="eastAsia"/>
                <w:b/>
                <w:color w:val="000000"/>
                <w:highlight w:val="yellow"/>
                <w:u w:val="single"/>
                <w:lang w:eastAsia="zh-CN"/>
              </w:rPr>
            </w:rPrChange>
          </w:rPr>
          <w:t>【</w:t>
        </w:r>
        <w:r w:rsidR="001A5B52" w:rsidRPr="001A5B52">
          <w:rPr>
            <w:rFonts w:ascii="宋体" w:hAnsi="宋体"/>
            <w:color w:val="000000"/>
            <w:lang w:eastAsia="zh-CN"/>
            <w:rPrChange w:id="642" w:author="haiyan.xia" w:date="2011-03-09T09:51:00Z">
              <w:rPr>
                <w:rFonts w:ascii="宋体" w:hAnsi="宋体"/>
                <w:b/>
                <w:color w:val="000000"/>
                <w:highlight w:val="yellow"/>
                <w:u w:val="single"/>
                <w:lang w:eastAsia="zh-CN"/>
              </w:rPr>
            </w:rPrChange>
          </w:rPr>
          <w:t>1</w:t>
        </w:r>
        <w:r w:rsidR="001A5B52" w:rsidRPr="001A5B52">
          <w:rPr>
            <w:rFonts w:ascii="宋体" w:hAnsi="宋体" w:hint="eastAsia"/>
            <w:color w:val="000000"/>
            <w:lang w:eastAsia="zh-CN"/>
            <w:rPrChange w:id="643" w:author="haiyan.xia" w:date="2011-03-09T09:51:00Z">
              <w:rPr>
                <w:rFonts w:ascii="宋体" w:hAnsi="宋体" w:hint="eastAsia"/>
                <w:b/>
                <w:color w:val="000000"/>
                <w:highlight w:val="yellow"/>
                <w:u w:val="single"/>
                <w:lang w:eastAsia="zh-CN"/>
              </w:rPr>
            </w:rPrChange>
          </w:rPr>
          <w:t>】</w:t>
        </w:r>
      </w:ins>
      <w:r>
        <w:rPr>
          <w:rFonts w:ascii="宋体" w:hAnsi="宋体" w:hint="eastAsia"/>
          <w:color w:val="000000"/>
          <w:lang w:eastAsia="zh-CN"/>
        </w:rPr>
        <w:t>小时内予以响应，并开始故障诊断，通报进展状态，分包商最迟于接到书面通知后的</w:t>
      </w:r>
      <w:del w:id="644" w:author="haiyan.xia" w:date="2010-12-28T13:56:00Z">
        <w:r w:rsidR="001A5B52" w:rsidRPr="001A5B52">
          <w:rPr>
            <w:rFonts w:ascii="宋体" w:hAnsi="宋体" w:hint="eastAsia"/>
            <w:color w:val="000000"/>
            <w:lang w:eastAsia="zh-CN"/>
            <w:rPrChange w:id="645" w:author="haiyan.xia" w:date="2011-03-09T09:51:00Z">
              <w:rPr>
                <w:rFonts w:ascii="宋体" w:hAnsi="宋体" w:hint="eastAsia"/>
                <w:b/>
                <w:color w:val="000000"/>
                <w:highlight w:val="yellow"/>
                <w:u w:val="single"/>
                <w:lang w:eastAsia="zh-CN"/>
              </w:rPr>
            </w:rPrChange>
          </w:rPr>
          <w:delText>【】</w:delText>
        </w:r>
      </w:del>
      <w:ins w:id="646" w:author="haiyan.xia" w:date="2010-12-28T13:56:00Z">
        <w:r w:rsidR="001A5B52" w:rsidRPr="001A5B52">
          <w:rPr>
            <w:rFonts w:ascii="宋体" w:hAnsi="宋体" w:hint="eastAsia"/>
            <w:color w:val="000000"/>
            <w:lang w:eastAsia="zh-CN"/>
            <w:rPrChange w:id="647" w:author="haiyan.xia" w:date="2011-03-09T09:51:00Z">
              <w:rPr>
                <w:rFonts w:ascii="宋体" w:hAnsi="宋体" w:hint="eastAsia"/>
                <w:b/>
                <w:color w:val="000000"/>
                <w:highlight w:val="yellow"/>
                <w:u w:val="single"/>
                <w:lang w:eastAsia="zh-CN"/>
              </w:rPr>
            </w:rPrChange>
          </w:rPr>
          <w:t>【</w:t>
        </w:r>
        <w:r w:rsidR="001A5B52" w:rsidRPr="001A5B52">
          <w:rPr>
            <w:rFonts w:ascii="宋体" w:hAnsi="宋体"/>
            <w:color w:val="000000"/>
            <w:lang w:eastAsia="zh-CN"/>
            <w:rPrChange w:id="648" w:author="haiyan.xia" w:date="2011-03-09T09:51:00Z">
              <w:rPr>
                <w:rFonts w:ascii="宋体" w:hAnsi="宋体"/>
                <w:b/>
                <w:color w:val="000000"/>
                <w:highlight w:val="yellow"/>
                <w:u w:val="single"/>
                <w:lang w:eastAsia="zh-CN"/>
              </w:rPr>
            </w:rPrChange>
          </w:rPr>
          <w:t>8</w:t>
        </w:r>
        <w:r w:rsidR="001A5B52" w:rsidRPr="001A5B52">
          <w:rPr>
            <w:rFonts w:ascii="宋体" w:hAnsi="宋体" w:hint="eastAsia"/>
            <w:color w:val="000000"/>
            <w:lang w:eastAsia="zh-CN"/>
            <w:rPrChange w:id="649" w:author="haiyan.xia" w:date="2011-03-09T09:51:00Z">
              <w:rPr>
                <w:rFonts w:ascii="宋体" w:hAnsi="宋体" w:hint="eastAsia"/>
                <w:b/>
                <w:color w:val="000000"/>
                <w:highlight w:val="yellow"/>
                <w:u w:val="single"/>
                <w:lang w:eastAsia="zh-CN"/>
              </w:rPr>
            </w:rPrChange>
          </w:rPr>
          <w:t>】</w:t>
        </w:r>
      </w:ins>
      <w:r>
        <w:rPr>
          <w:rFonts w:ascii="宋体" w:hAnsi="宋体" w:hint="eastAsia"/>
          <w:color w:val="000000"/>
          <w:lang w:eastAsia="zh-CN"/>
        </w:rPr>
        <w:t>小时内解决</w:t>
      </w:r>
      <w:r>
        <w:rPr>
          <w:rFonts w:ascii="宋体" w:hAnsi="宋体"/>
          <w:color w:val="000000"/>
          <w:lang w:eastAsia="zh-CN"/>
        </w:rPr>
        <w:t>B类</w:t>
      </w:r>
      <w:r>
        <w:rPr>
          <w:rFonts w:ascii="宋体" w:hAnsi="宋体" w:hint="eastAsia"/>
          <w:color w:val="000000"/>
          <w:lang w:eastAsia="zh-CN"/>
        </w:rPr>
        <w:t>问题；</w:t>
      </w:r>
    </w:p>
    <w:p w:rsidR="00756247" w:rsidRPr="001417B7" w:rsidRDefault="00723BC5" w:rsidP="00E82802">
      <w:pPr>
        <w:numPr>
          <w:ilvl w:val="0"/>
          <w:numId w:val="30"/>
        </w:numPr>
        <w:spacing w:line="360" w:lineRule="auto"/>
        <w:jc w:val="both"/>
        <w:rPr>
          <w:rFonts w:ascii="宋体" w:hAnsi="宋体"/>
          <w:color w:val="000000"/>
          <w:lang w:eastAsia="zh-CN"/>
        </w:rPr>
      </w:pPr>
      <w:r>
        <w:rPr>
          <w:rFonts w:ascii="宋体" w:hAnsi="宋体"/>
          <w:color w:val="000000"/>
          <w:lang w:eastAsia="zh-CN"/>
        </w:rPr>
        <w:lastRenderedPageBreak/>
        <w:t>C类问题——</w:t>
      </w:r>
      <w:r>
        <w:rPr>
          <w:rFonts w:ascii="宋体" w:hAnsi="宋体" w:hint="eastAsia"/>
          <w:color w:val="000000"/>
          <w:lang w:eastAsia="zh-CN"/>
        </w:rPr>
        <w:t>工作成果出现执行性能降级，但仍可执行正常的业务流程，采用手工步骤可予以弥补，未影响</w:t>
      </w:r>
      <w:r>
        <w:rPr>
          <w:rFonts w:ascii="宋体" w:hAnsi="宋体"/>
          <w:color w:val="000000"/>
          <w:lang w:eastAsia="zh-CN"/>
        </w:rPr>
        <w:t>SunGard或</w:t>
      </w:r>
      <w:r>
        <w:rPr>
          <w:rFonts w:ascii="宋体" w:hAnsi="宋体" w:hint="eastAsia"/>
          <w:color w:val="000000"/>
          <w:lang w:eastAsia="zh-CN"/>
        </w:rPr>
        <w:t>客户的正常生产。对于</w:t>
      </w:r>
      <w:r>
        <w:rPr>
          <w:rFonts w:ascii="宋体" w:hAnsi="宋体"/>
          <w:color w:val="000000"/>
          <w:lang w:eastAsia="zh-CN"/>
        </w:rPr>
        <w:t>C类问题，分包商应在接到书面通知后</w:t>
      </w:r>
      <w:del w:id="650" w:author="haiyan.xia" w:date="2010-12-28T13:56:00Z">
        <w:r w:rsidR="001A5B52" w:rsidRPr="001A5B52">
          <w:rPr>
            <w:rFonts w:ascii="宋体" w:hAnsi="宋体" w:hint="eastAsia"/>
            <w:color w:val="000000"/>
            <w:lang w:eastAsia="zh-CN"/>
            <w:rPrChange w:id="651" w:author="haiyan.xia" w:date="2011-03-09T09:51:00Z">
              <w:rPr>
                <w:rFonts w:ascii="宋体" w:hAnsi="宋体" w:hint="eastAsia"/>
                <w:b/>
                <w:color w:val="000000"/>
                <w:highlight w:val="yellow"/>
                <w:u w:val="single"/>
                <w:lang w:eastAsia="zh-CN"/>
              </w:rPr>
            </w:rPrChange>
          </w:rPr>
          <w:delText>【】</w:delText>
        </w:r>
      </w:del>
      <w:ins w:id="652" w:author="haiyan.xia" w:date="2010-12-28T13:56:00Z">
        <w:r w:rsidR="001A5B52" w:rsidRPr="001A5B52">
          <w:rPr>
            <w:rFonts w:ascii="宋体" w:hAnsi="宋体" w:hint="eastAsia"/>
            <w:color w:val="000000"/>
            <w:lang w:eastAsia="zh-CN"/>
            <w:rPrChange w:id="653" w:author="haiyan.xia" w:date="2011-03-09T09:51:00Z">
              <w:rPr>
                <w:rFonts w:ascii="宋体" w:hAnsi="宋体" w:hint="eastAsia"/>
                <w:b/>
                <w:color w:val="000000"/>
                <w:highlight w:val="yellow"/>
                <w:u w:val="single"/>
                <w:lang w:eastAsia="zh-CN"/>
              </w:rPr>
            </w:rPrChange>
          </w:rPr>
          <w:t>【</w:t>
        </w:r>
        <w:r w:rsidR="001A5B52" w:rsidRPr="001A5B52">
          <w:rPr>
            <w:rFonts w:ascii="宋体" w:hAnsi="宋体"/>
            <w:color w:val="000000"/>
            <w:lang w:eastAsia="zh-CN"/>
            <w:rPrChange w:id="654" w:author="haiyan.xia" w:date="2011-03-09T09:51:00Z">
              <w:rPr>
                <w:rFonts w:ascii="宋体" w:hAnsi="宋体"/>
                <w:b/>
                <w:color w:val="000000"/>
                <w:highlight w:val="yellow"/>
                <w:u w:val="single"/>
                <w:lang w:eastAsia="zh-CN"/>
              </w:rPr>
            </w:rPrChange>
          </w:rPr>
          <w:t>1</w:t>
        </w:r>
        <w:r w:rsidR="001A5B52" w:rsidRPr="001A5B52">
          <w:rPr>
            <w:rFonts w:ascii="宋体" w:hAnsi="宋体" w:hint="eastAsia"/>
            <w:color w:val="000000"/>
            <w:lang w:eastAsia="zh-CN"/>
            <w:rPrChange w:id="655" w:author="haiyan.xia" w:date="2011-03-09T09:51:00Z">
              <w:rPr>
                <w:rFonts w:ascii="宋体" w:hAnsi="宋体" w:hint="eastAsia"/>
                <w:b/>
                <w:color w:val="000000"/>
                <w:highlight w:val="yellow"/>
                <w:u w:val="single"/>
                <w:lang w:eastAsia="zh-CN"/>
              </w:rPr>
            </w:rPrChange>
          </w:rPr>
          <w:t>】</w:t>
        </w:r>
      </w:ins>
      <w:r>
        <w:rPr>
          <w:rFonts w:ascii="宋体" w:hAnsi="宋体" w:hint="eastAsia"/>
          <w:color w:val="000000"/>
          <w:lang w:eastAsia="zh-CN"/>
        </w:rPr>
        <w:t>小时内予以响应，并开始故障诊断，通报进展状态，分包商最迟于接到书面通知后的</w:t>
      </w:r>
      <w:del w:id="656" w:author="haiyan.xia" w:date="2010-12-28T13:56:00Z">
        <w:r w:rsidR="001A5B52" w:rsidRPr="001A5B52">
          <w:rPr>
            <w:rFonts w:ascii="宋体" w:hAnsi="宋体" w:hint="eastAsia"/>
            <w:color w:val="000000"/>
            <w:lang w:eastAsia="zh-CN"/>
            <w:rPrChange w:id="657" w:author="haiyan.xia" w:date="2011-03-09T09:51:00Z">
              <w:rPr>
                <w:rFonts w:ascii="宋体" w:hAnsi="宋体" w:hint="eastAsia"/>
                <w:b/>
                <w:color w:val="000000"/>
                <w:highlight w:val="yellow"/>
                <w:u w:val="single"/>
                <w:lang w:eastAsia="zh-CN"/>
              </w:rPr>
            </w:rPrChange>
          </w:rPr>
          <w:delText>【】</w:delText>
        </w:r>
      </w:del>
      <w:ins w:id="658" w:author="haiyan.xia" w:date="2010-12-28T13:56:00Z">
        <w:r w:rsidR="001A5B52" w:rsidRPr="001A5B52">
          <w:rPr>
            <w:rFonts w:ascii="宋体" w:hAnsi="宋体" w:hint="eastAsia"/>
            <w:color w:val="000000"/>
            <w:lang w:eastAsia="zh-CN"/>
            <w:rPrChange w:id="659" w:author="haiyan.xia" w:date="2011-03-09T09:51:00Z">
              <w:rPr>
                <w:rFonts w:ascii="宋体" w:hAnsi="宋体" w:hint="eastAsia"/>
                <w:b/>
                <w:color w:val="000000"/>
                <w:highlight w:val="yellow"/>
                <w:u w:val="single"/>
                <w:lang w:eastAsia="zh-CN"/>
              </w:rPr>
            </w:rPrChange>
          </w:rPr>
          <w:t>【</w:t>
        </w:r>
        <w:r w:rsidR="001A5B52" w:rsidRPr="001A5B52">
          <w:rPr>
            <w:rFonts w:ascii="宋体" w:hAnsi="宋体"/>
            <w:color w:val="000000"/>
            <w:lang w:eastAsia="zh-CN"/>
            <w:rPrChange w:id="660" w:author="haiyan.xia" w:date="2011-03-09T09:51:00Z">
              <w:rPr>
                <w:rFonts w:ascii="宋体" w:hAnsi="宋体"/>
                <w:b/>
                <w:color w:val="000000"/>
                <w:highlight w:val="yellow"/>
                <w:u w:val="single"/>
                <w:lang w:eastAsia="zh-CN"/>
              </w:rPr>
            </w:rPrChange>
          </w:rPr>
          <w:t>24</w:t>
        </w:r>
        <w:r w:rsidR="001A5B52" w:rsidRPr="001A5B52">
          <w:rPr>
            <w:rFonts w:ascii="宋体" w:hAnsi="宋体" w:hint="eastAsia"/>
            <w:color w:val="000000"/>
            <w:lang w:eastAsia="zh-CN"/>
            <w:rPrChange w:id="661" w:author="haiyan.xia" w:date="2011-03-09T09:51:00Z">
              <w:rPr>
                <w:rFonts w:ascii="宋体" w:hAnsi="宋体" w:hint="eastAsia"/>
                <w:b/>
                <w:color w:val="000000"/>
                <w:highlight w:val="yellow"/>
                <w:u w:val="single"/>
                <w:lang w:eastAsia="zh-CN"/>
              </w:rPr>
            </w:rPrChange>
          </w:rPr>
          <w:t>】</w:t>
        </w:r>
      </w:ins>
      <w:r>
        <w:rPr>
          <w:rFonts w:ascii="宋体" w:hAnsi="宋体" w:hint="eastAsia"/>
          <w:color w:val="000000"/>
          <w:lang w:eastAsia="zh-CN"/>
        </w:rPr>
        <w:t>小时内解决</w:t>
      </w:r>
      <w:r>
        <w:rPr>
          <w:rFonts w:ascii="宋体" w:hAnsi="宋体"/>
          <w:color w:val="000000"/>
          <w:lang w:eastAsia="zh-CN"/>
        </w:rPr>
        <w:t>C类问题。</w:t>
      </w:r>
    </w:p>
    <w:p w:rsidR="00E82802" w:rsidRPr="001417B7" w:rsidRDefault="00E82802" w:rsidP="00E82802">
      <w:pPr>
        <w:spacing w:line="360" w:lineRule="auto"/>
        <w:ind w:left="420"/>
        <w:jc w:val="both"/>
        <w:rPr>
          <w:rFonts w:ascii="宋体" w:hAnsi="宋体"/>
          <w:color w:val="000000"/>
          <w:lang w:eastAsia="zh-CN"/>
        </w:rPr>
      </w:pPr>
    </w:p>
    <w:p w:rsidR="00756247" w:rsidRPr="001417B7" w:rsidRDefault="00723BC5" w:rsidP="00E82802">
      <w:pPr>
        <w:spacing w:line="360" w:lineRule="auto"/>
        <w:rPr>
          <w:rFonts w:ascii="宋体" w:hAnsi="宋体"/>
          <w:color w:val="000000"/>
          <w:lang w:eastAsia="zh-CN"/>
        </w:rPr>
      </w:pPr>
      <w:r>
        <w:rPr>
          <w:rFonts w:ascii="宋体" w:hAnsi="宋体" w:hint="eastAsia"/>
          <w:color w:val="000000"/>
          <w:lang w:eastAsia="zh-CN"/>
        </w:rPr>
        <w:t>（</w:t>
      </w:r>
      <w:r>
        <w:rPr>
          <w:rFonts w:ascii="宋体" w:hAnsi="宋体"/>
          <w:color w:val="000000"/>
          <w:lang w:eastAsia="zh-CN"/>
        </w:rPr>
        <w:t>iv）</w:t>
      </w:r>
      <w:r>
        <w:rPr>
          <w:rFonts w:ascii="宋体" w:hAnsi="宋体" w:hint="eastAsia"/>
          <w:color w:val="000000"/>
          <w:lang w:eastAsia="zh-CN"/>
        </w:rPr>
        <w:t>额外服务</w:t>
      </w:r>
    </w:p>
    <w:p w:rsidR="00756247" w:rsidRPr="001417B7" w:rsidRDefault="00723BC5" w:rsidP="00F837EE">
      <w:pPr>
        <w:spacing w:line="360" w:lineRule="auto"/>
        <w:rPr>
          <w:rFonts w:ascii="宋体" w:hAnsi="宋体"/>
          <w:color w:val="000000"/>
          <w:lang w:eastAsia="zh-CN"/>
        </w:rPr>
      </w:pPr>
      <w:r>
        <w:rPr>
          <w:rFonts w:ascii="宋体" w:hAnsi="宋体" w:hint="eastAsia"/>
          <w:color w:val="000000"/>
          <w:lang w:eastAsia="zh-CN"/>
        </w:rPr>
        <w:t>经</w:t>
      </w:r>
      <w:r>
        <w:rPr>
          <w:rFonts w:ascii="宋体" w:hAnsi="宋体"/>
          <w:color w:val="000000"/>
          <w:lang w:eastAsia="zh-CN"/>
        </w:rPr>
        <w:t>SunGard或</w:t>
      </w:r>
      <w:r>
        <w:rPr>
          <w:rFonts w:ascii="宋体" w:hAnsi="宋体" w:hint="eastAsia"/>
          <w:color w:val="000000"/>
          <w:lang w:eastAsia="zh-CN"/>
        </w:rPr>
        <w:t>客户要求，分包商向</w:t>
      </w:r>
      <w:r>
        <w:rPr>
          <w:rFonts w:ascii="宋体" w:hAnsi="宋体"/>
          <w:color w:val="000000"/>
          <w:lang w:eastAsia="zh-CN"/>
        </w:rPr>
        <w:t>SunGard或</w:t>
      </w:r>
      <w:r>
        <w:rPr>
          <w:rFonts w:ascii="宋体" w:hAnsi="宋体" w:hint="eastAsia"/>
          <w:color w:val="000000"/>
          <w:lang w:eastAsia="zh-CN"/>
        </w:rPr>
        <w:t>客户提供以上服务范围之外的任何额外的“额外服务”（如额外的接口</w:t>
      </w:r>
      <w:r>
        <w:rPr>
          <w:rFonts w:ascii="宋体" w:hAnsi="宋体"/>
          <w:color w:val="000000"/>
          <w:lang w:eastAsia="zh-CN"/>
        </w:rPr>
        <w:t>/</w:t>
      </w:r>
      <w:r>
        <w:rPr>
          <w:rFonts w:ascii="宋体" w:hAnsi="宋体" w:hint="eastAsia"/>
          <w:color w:val="000000"/>
          <w:lang w:eastAsia="zh-CN"/>
        </w:rPr>
        <w:t>报表开发服务、安装服务、额外的培训、程序特别定制、和数据转移、客户系统、数据库更新、系统再启动和再安装方面的协助，以及其他需求的专门支持服务）。</w:t>
      </w:r>
    </w:p>
    <w:p w:rsidR="00DA60D4" w:rsidRPr="001417B7" w:rsidRDefault="00DA60D4" w:rsidP="004D671E">
      <w:pPr>
        <w:tabs>
          <w:tab w:val="left" w:pos="2880"/>
          <w:tab w:val="right" w:pos="5256"/>
          <w:tab w:val="left" w:pos="5760"/>
          <w:tab w:val="left" w:pos="7776"/>
        </w:tabs>
        <w:suppressAutoHyphens/>
        <w:jc w:val="both"/>
        <w:rPr>
          <w:rFonts w:ascii="Arial" w:hAnsi="Arial" w:cs="Arial"/>
          <w:spacing w:val="-2"/>
          <w:kern w:val="2"/>
          <w:lang w:eastAsia="zh-CN"/>
        </w:rPr>
      </w:pPr>
    </w:p>
    <w:p w:rsidR="000E7508" w:rsidRDefault="00723BC5" w:rsidP="006E72F5">
      <w:pPr>
        <w:spacing w:beforeLines="50" w:afterLines="50"/>
        <w:jc w:val="both"/>
        <w:rPr>
          <w:rFonts w:ascii="宋体" w:hAnsi="宋体"/>
          <w:b/>
          <w:szCs w:val="22"/>
          <w:lang w:eastAsia="zh-CN"/>
        </w:rPr>
      </w:pPr>
      <w:r>
        <w:rPr>
          <w:rFonts w:ascii="宋体" w:hAnsi="宋体"/>
          <w:b/>
          <w:szCs w:val="22"/>
          <w:lang w:eastAsia="zh-CN"/>
        </w:rPr>
        <w:t>9.</w:t>
      </w:r>
      <w:r>
        <w:rPr>
          <w:rFonts w:ascii="宋体" w:hAnsi="宋体" w:hint="eastAsia"/>
          <w:b/>
          <w:szCs w:val="22"/>
          <w:lang w:eastAsia="zh-CN"/>
        </w:rPr>
        <w:t>分包商雇员名单、资历情况</w:t>
      </w:r>
    </w:p>
    <w:p w:rsidR="000E7508" w:rsidRDefault="001A5B52" w:rsidP="006E72F5">
      <w:pPr>
        <w:spacing w:beforeLines="50" w:afterLines="50"/>
        <w:jc w:val="both"/>
        <w:rPr>
          <w:del w:id="662" w:author="haiyan.xia" w:date="2010-12-28T13:56:00Z"/>
          <w:rFonts w:ascii="宋体" w:hAnsi="宋体"/>
          <w:b/>
          <w:szCs w:val="22"/>
          <w:lang w:eastAsia="zh-CN"/>
        </w:rPr>
        <w:pPrChange w:id="663" w:author="Haiyu.Peng" w:date="2011-04-12T17:29:00Z">
          <w:pPr>
            <w:spacing w:beforeLines="50" w:afterLines="50"/>
            <w:jc w:val="both"/>
          </w:pPr>
        </w:pPrChange>
      </w:pPr>
      <w:del w:id="664" w:author="haiyan.xia" w:date="2010-12-28T13:56:00Z">
        <w:r w:rsidRPr="001A5B52">
          <w:rPr>
            <w:rFonts w:ascii="宋体" w:hAnsi="宋体" w:hint="eastAsia"/>
            <w:b/>
            <w:szCs w:val="22"/>
            <w:lang w:eastAsia="zh-CN"/>
            <w:rPrChange w:id="665" w:author="haiyan.xia" w:date="2011-03-09T09:51:00Z">
              <w:rPr>
                <w:rFonts w:ascii="宋体" w:hAnsi="宋体" w:hint="eastAsia"/>
                <w:b/>
                <w:szCs w:val="22"/>
                <w:highlight w:val="yellow"/>
                <w:u w:val="single"/>
                <w:lang w:eastAsia="zh-CN"/>
              </w:rPr>
            </w:rPrChange>
          </w:rPr>
          <w:delText>【请填写】</w:delText>
        </w:r>
      </w:del>
    </w:p>
    <w:p w:rsidR="00000000" w:rsidRDefault="001A5B52" w:rsidP="006E72F5">
      <w:pPr>
        <w:spacing w:beforeLines="50" w:afterLines="50"/>
        <w:jc w:val="both"/>
        <w:rPr>
          <w:ins w:id="666" w:author="haiyan.xia" w:date="2010-12-28T13:56:00Z"/>
          <w:del w:id="667" w:author="Haiyu.Peng" w:date="2011-04-12T12:13:00Z"/>
          <w:rFonts w:ascii="宋体" w:hAnsi="宋体"/>
          <w:b/>
          <w:szCs w:val="22"/>
          <w:lang w:eastAsia="zh-CN"/>
          <w:rPrChange w:id="668" w:author="haiyan.xia" w:date="2011-03-09T09:51:00Z">
            <w:rPr>
              <w:ins w:id="669" w:author="haiyan.xia" w:date="2010-12-28T13:56:00Z"/>
              <w:del w:id="670" w:author="Haiyu.Peng" w:date="2011-04-12T12:13:00Z"/>
              <w:rFonts w:ascii="宋体" w:hAnsi="宋体"/>
              <w:b/>
              <w:szCs w:val="22"/>
              <w:highlight w:val="yellow"/>
              <w:lang w:eastAsia="zh-CN"/>
            </w:rPr>
          </w:rPrChange>
        </w:rPr>
        <w:pPrChange w:id="671" w:author="Haiyu.Peng" w:date="2011-04-12T17:29:00Z">
          <w:pPr>
            <w:spacing w:beforeLines="50" w:afterLines="50"/>
            <w:jc w:val="both"/>
          </w:pPr>
        </w:pPrChange>
      </w:pPr>
      <w:ins w:id="672" w:author="haiyan.xia" w:date="2010-12-28T13:56:00Z">
        <w:r w:rsidRPr="001A5B52">
          <w:rPr>
            <w:rFonts w:ascii="宋体" w:hAnsi="宋体" w:hint="eastAsia"/>
            <w:b/>
            <w:szCs w:val="22"/>
            <w:lang w:eastAsia="zh-CN"/>
            <w:rPrChange w:id="673" w:author="haiyan.xia" w:date="2011-03-09T09:51:00Z">
              <w:rPr>
                <w:rFonts w:ascii="宋体" w:hAnsi="宋体" w:hint="eastAsia"/>
                <w:b/>
                <w:szCs w:val="22"/>
                <w:highlight w:val="yellow"/>
                <w:u w:val="single"/>
                <w:lang w:eastAsia="zh-CN"/>
              </w:rPr>
            </w:rPrChange>
          </w:rPr>
          <w:t>【</w:t>
        </w:r>
        <w:del w:id="674" w:author="Haiyu.Peng" w:date="2011-04-12T12:13:00Z">
          <w:r w:rsidRPr="001A5B52">
            <w:rPr>
              <w:rFonts w:ascii="宋体" w:hAnsi="宋体" w:hint="eastAsia"/>
              <w:b/>
              <w:szCs w:val="22"/>
              <w:lang w:eastAsia="zh-CN"/>
              <w:rPrChange w:id="675" w:author="haiyan.xia" w:date="2011-03-09T09:51:00Z">
                <w:rPr>
                  <w:rFonts w:ascii="宋体" w:hAnsi="宋体" w:hint="eastAsia"/>
                  <w:b/>
                  <w:szCs w:val="22"/>
                  <w:highlight w:val="yellow"/>
                  <w:u w:val="single"/>
                  <w:lang w:eastAsia="zh-CN"/>
                </w:rPr>
              </w:rPrChange>
            </w:rPr>
            <w:delText>赵浪</w:delText>
          </w:r>
        </w:del>
      </w:ins>
      <w:ins w:id="676" w:author="Haiyu.Peng" w:date="2011-04-12T12:13:00Z">
        <w:r w:rsidR="002A4D95">
          <w:rPr>
            <w:rFonts w:ascii="宋体" w:hAnsi="宋体" w:hint="eastAsia"/>
            <w:b/>
            <w:szCs w:val="22"/>
            <w:lang w:eastAsia="zh-CN"/>
          </w:rPr>
          <w:t>韩荣</w:t>
        </w:r>
      </w:ins>
      <w:ins w:id="677" w:author="haiyan.xia" w:date="2010-12-28T13:56:00Z">
        <w:r w:rsidRPr="001A5B52">
          <w:rPr>
            <w:rFonts w:ascii="宋体" w:hAnsi="宋体"/>
            <w:b/>
            <w:szCs w:val="22"/>
            <w:lang w:eastAsia="zh-CN"/>
            <w:rPrChange w:id="678" w:author="haiyan.xia" w:date="2011-03-09T09:51:00Z">
              <w:rPr>
                <w:rFonts w:ascii="宋体" w:hAnsi="宋体"/>
                <w:b/>
                <w:szCs w:val="22"/>
                <w:highlight w:val="yellow"/>
                <w:u w:val="single"/>
                <w:lang w:eastAsia="zh-CN"/>
              </w:rPr>
            </w:rPrChange>
          </w:rPr>
          <w:t xml:space="preserve">  项目总监</w:t>
        </w:r>
      </w:ins>
    </w:p>
    <w:p w:rsidR="00000000" w:rsidRDefault="001A5B52" w:rsidP="006E72F5">
      <w:pPr>
        <w:spacing w:beforeLines="50" w:afterLines="50"/>
        <w:jc w:val="both"/>
        <w:rPr>
          <w:ins w:id="679" w:author="haiyan.xia" w:date="2010-12-28T13:56:00Z"/>
          <w:del w:id="680" w:author="Haiyu.Peng" w:date="2011-04-12T12:13:00Z"/>
          <w:rFonts w:ascii="宋体" w:hAnsi="宋体"/>
          <w:b/>
          <w:szCs w:val="22"/>
          <w:lang w:eastAsia="zh-CN"/>
          <w:rPrChange w:id="681" w:author="haiyan.xia" w:date="2011-03-09T09:51:00Z">
            <w:rPr>
              <w:ins w:id="682" w:author="haiyan.xia" w:date="2010-12-28T13:56:00Z"/>
              <w:del w:id="683" w:author="Haiyu.Peng" w:date="2011-04-12T12:13:00Z"/>
              <w:rFonts w:ascii="宋体" w:hAnsi="宋体"/>
              <w:b/>
              <w:szCs w:val="22"/>
              <w:highlight w:val="yellow"/>
              <w:lang w:eastAsia="zh-CN"/>
            </w:rPr>
          </w:rPrChange>
        </w:rPr>
        <w:pPrChange w:id="684" w:author="Haiyu.Peng" w:date="2011-04-12T17:29:00Z">
          <w:pPr>
            <w:spacing w:beforeLines="50" w:afterLines="50"/>
            <w:jc w:val="both"/>
          </w:pPr>
        </w:pPrChange>
      </w:pPr>
      <w:ins w:id="685" w:author="haiyan.xia" w:date="2010-12-28T13:56:00Z">
        <w:del w:id="686" w:author="Haiyu.Peng" w:date="2011-04-12T12:13:00Z">
          <w:r w:rsidRPr="001A5B52">
            <w:rPr>
              <w:rFonts w:ascii="宋体" w:hAnsi="宋体" w:hint="eastAsia"/>
              <w:b/>
              <w:szCs w:val="22"/>
              <w:lang w:eastAsia="zh-CN"/>
              <w:rPrChange w:id="687" w:author="haiyan.xia" w:date="2011-03-09T09:51:00Z">
                <w:rPr>
                  <w:rFonts w:ascii="宋体" w:hAnsi="宋体" w:hint="eastAsia"/>
                  <w:b/>
                  <w:szCs w:val="22"/>
                  <w:highlight w:val="yellow"/>
                  <w:u w:val="single"/>
                  <w:lang w:eastAsia="zh-CN"/>
                </w:rPr>
              </w:rPrChange>
            </w:rPr>
            <w:delText>李俊生</w:delText>
          </w:r>
          <w:r w:rsidRPr="001A5B52">
            <w:rPr>
              <w:rFonts w:ascii="宋体" w:hAnsi="宋体"/>
              <w:b/>
              <w:szCs w:val="22"/>
              <w:lang w:eastAsia="zh-CN"/>
              <w:rPrChange w:id="688" w:author="haiyan.xia" w:date="2011-03-09T09:51:00Z">
                <w:rPr>
                  <w:rFonts w:ascii="宋体" w:hAnsi="宋体"/>
                  <w:b/>
                  <w:szCs w:val="22"/>
                  <w:highlight w:val="yellow"/>
                  <w:u w:val="single"/>
                  <w:lang w:eastAsia="zh-CN"/>
                </w:rPr>
              </w:rPrChange>
            </w:rPr>
            <w:delText xml:space="preserve">  </w:delText>
          </w:r>
          <w:r w:rsidRPr="001A5B52">
            <w:rPr>
              <w:rFonts w:ascii="宋体" w:hAnsi="宋体" w:hint="eastAsia"/>
              <w:b/>
              <w:szCs w:val="22"/>
              <w:lang w:eastAsia="zh-CN"/>
              <w:rPrChange w:id="689" w:author="haiyan.xia" w:date="2011-03-09T09:51:00Z">
                <w:rPr>
                  <w:rFonts w:ascii="宋体" w:hAnsi="宋体" w:hint="eastAsia"/>
                  <w:b/>
                  <w:szCs w:val="22"/>
                  <w:highlight w:val="yellow"/>
                  <w:u w:val="single"/>
                  <w:lang w:eastAsia="zh-CN"/>
                </w:rPr>
              </w:rPrChange>
            </w:rPr>
            <w:delText>项目经理</w:delText>
          </w:r>
        </w:del>
      </w:ins>
    </w:p>
    <w:p w:rsidR="00000000" w:rsidRDefault="001A5B52" w:rsidP="006E72F5">
      <w:pPr>
        <w:spacing w:beforeLines="50" w:afterLines="50"/>
        <w:jc w:val="both"/>
        <w:rPr>
          <w:ins w:id="690" w:author="haiyan.xia" w:date="2010-12-28T13:56:00Z"/>
          <w:rFonts w:ascii="宋体" w:hAnsi="宋体"/>
          <w:b/>
          <w:szCs w:val="22"/>
          <w:lang w:eastAsia="zh-CN"/>
          <w:rPrChange w:id="691" w:author="haiyan.xia" w:date="2011-03-09T09:51:00Z">
            <w:rPr>
              <w:ins w:id="692" w:author="haiyan.xia" w:date="2010-12-28T13:56:00Z"/>
              <w:rFonts w:ascii="宋体" w:hAnsi="宋体"/>
              <w:b/>
              <w:szCs w:val="22"/>
              <w:highlight w:val="yellow"/>
              <w:lang w:eastAsia="zh-CN"/>
            </w:rPr>
          </w:rPrChange>
        </w:rPr>
        <w:pPrChange w:id="693" w:author="Haiyu.Peng" w:date="2011-04-12T17:29:00Z">
          <w:pPr>
            <w:spacing w:beforeLines="50" w:afterLines="50"/>
            <w:jc w:val="both"/>
          </w:pPr>
        </w:pPrChange>
      </w:pPr>
      <w:ins w:id="694" w:author="haiyan.xia" w:date="2010-12-28T13:56:00Z">
        <w:del w:id="695" w:author="Haiyu.Peng" w:date="2011-04-12T12:13:00Z">
          <w:r w:rsidRPr="001A5B52">
            <w:rPr>
              <w:rFonts w:ascii="宋体" w:hAnsi="宋体" w:hint="eastAsia"/>
              <w:b/>
              <w:szCs w:val="22"/>
              <w:lang w:eastAsia="zh-CN"/>
              <w:rPrChange w:id="696" w:author="haiyan.xia" w:date="2011-03-09T09:51:00Z">
                <w:rPr>
                  <w:rFonts w:ascii="宋体" w:hAnsi="宋体" w:hint="eastAsia"/>
                  <w:b/>
                  <w:szCs w:val="22"/>
                  <w:highlight w:val="yellow"/>
                  <w:u w:val="single"/>
                  <w:lang w:eastAsia="zh-CN"/>
                </w:rPr>
              </w:rPrChange>
            </w:rPr>
            <w:delText>赵钱</w:delText>
          </w:r>
          <w:r w:rsidRPr="001A5B52">
            <w:rPr>
              <w:rFonts w:ascii="宋体" w:hAnsi="宋体"/>
              <w:b/>
              <w:szCs w:val="22"/>
              <w:lang w:eastAsia="zh-CN"/>
              <w:rPrChange w:id="697" w:author="haiyan.xia" w:date="2011-03-09T09:51:00Z">
                <w:rPr>
                  <w:rFonts w:ascii="宋体" w:hAnsi="宋体"/>
                  <w:b/>
                  <w:szCs w:val="22"/>
                  <w:highlight w:val="yellow"/>
                  <w:u w:val="single"/>
                  <w:lang w:eastAsia="zh-CN"/>
                </w:rPr>
              </w:rPrChange>
            </w:rPr>
            <w:delText xml:space="preserve">   项目工程师</w:delText>
          </w:r>
        </w:del>
        <w:r w:rsidRPr="001A5B52">
          <w:rPr>
            <w:rFonts w:ascii="宋体" w:hAnsi="宋体" w:hint="eastAsia"/>
            <w:b/>
            <w:szCs w:val="22"/>
            <w:lang w:eastAsia="zh-CN"/>
            <w:rPrChange w:id="698" w:author="haiyan.xia" w:date="2011-03-09T09:51:00Z">
              <w:rPr>
                <w:rFonts w:ascii="宋体" w:hAnsi="宋体" w:hint="eastAsia"/>
                <w:b/>
                <w:szCs w:val="22"/>
                <w:highlight w:val="yellow"/>
                <w:u w:val="single"/>
                <w:lang w:eastAsia="zh-CN"/>
              </w:rPr>
            </w:rPrChange>
          </w:rPr>
          <w:t>】</w:t>
        </w:r>
      </w:ins>
    </w:p>
    <w:p w:rsidR="00000000" w:rsidRDefault="00EA3718" w:rsidP="006E72F5">
      <w:pPr>
        <w:spacing w:beforeLines="50" w:afterLines="50"/>
        <w:jc w:val="both"/>
        <w:rPr>
          <w:rFonts w:ascii="宋体" w:hAnsi="宋体"/>
          <w:b/>
          <w:szCs w:val="22"/>
          <w:lang w:eastAsia="zh-CN"/>
        </w:rPr>
        <w:pPrChange w:id="699" w:author="Haiyu.Peng" w:date="2011-04-12T17:29:00Z">
          <w:pPr>
            <w:spacing w:beforeLines="50" w:afterLines="50"/>
            <w:jc w:val="both"/>
          </w:pPr>
        </w:pPrChange>
      </w:pPr>
    </w:p>
    <w:p w:rsidR="00000000" w:rsidRDefault="00723BC5" w:rsidP="006E72F5">
      <w:pPr>
        <w:spacing w:beforeLines="50" w:afterLines="50"/>
        <w:jc w:val="both"/>
        <w:rPr>
          <w:rFonts w:ascii="宋体" w:hAnsi="宋体"/>
          <w:b/>
          <w:szCs w:val="22"/>
          <w:lang w:eastAsia="zh-CN"/>
        </w:rPr>
        <w:pPrChange w:id="700" w:author="Haiyu.Peng" w:date="2011-04-12T17:29:00Z">
          <w:pPr>
            <w:spacing w:beforeLines="50" w:afterLines="50"/>
            <w:jc w:val="both"/>
          </w:pPr>
        </w:pPrChange>
      </w:pPr>
      <w:r>
        <w:rPr>
          <w:rFonts w:ascii="宋体" w:hAnsi="宋体"/>
          <w:b/>
          <w:szCs w:val="22"/>
          <w:lang w:eastAsia="zh-CN"/>
        </w:rPr>
        <w:t xml:space="preserve">10. </w:t>
      </w:r>
      <w:r>
        <w:rPr>
          <w:rFonts w:ascii="宋体" w:hAnsi="宋体" w:hint="eastAsia"/>
          <w:b/>
          <w:szCs w:val="22"/>
          <w:lang w:eastAsia="zh-CN"/>
        </w:rPr>
        <w:t>其他条款</w:t>
      </w:r>
    </w:p>
    <w:p w:rsidR="00B34C55" w:rsidRPr="001417B7" w:rsidRDefault="00B34C55" w:rsidP="004D671E">
      <w:pPr>
        <w:tabs>
          <w:tab w:val="left" w:pos="2880"/>
          <w:tab w:val="right" w:pos="5256"/>
          <w:tab w:val="left" w:pos="5760"/>
          <w:tab w:val="left" w:pos="7776"/>
        </w:tabs>
        <w:suppressAutoHyphens/>
        <w:jc w:val="both"/>
        <w:rPr>
          <w:rFonts w:ascii="Arial" w:hAnsi="Arial" w:cs="Arial"/>
          <w:spacing w:val="-2"/>
          <w:kern w:val="2"/>
          <w:lang w:eastAsia="zh-CN"/>
        </w:rPr>
      </w:pPr>
    </w:p>
    <w:p w:rsidR="00B34C55" w:rsidRDefault="001A5B52" w:rsidP="004D671E">
      <w:pPr>
        <w:tabs>
          <w:tab w:val="left" w:pos="2880"/>
          <w:tab w:val="right" w:pos="5256"/>
          <w:tab w:val="left" w:pos="5760"/>
          <w:tab w:val="left" w:pos="7776"/>
        </w:tabs>
        <w:suppressAutoHyphens/>
        <w:jc w:val="both"/>
        <w:rPr>
          <w:rFonts w:ascii="Arial" w:hAnsi="Arial" w:cs="Arial"/>
          <w:spacing w:val="-2"/>
          <w:kern w:val="2"/>
          <w:lang w:eastAsia="zh-CN"/>
        </w:rPr>
      </w:pPr>
      <w:r w:rsidRPr="001A5B52">
        <w:rPr>
          <w:rFonts w:ascii="Arial" w:hAnsi="Arial" w:cs="Arial" w:hint="eastAsia"/>
          <w:spacing w:val="-2"/>
          <w:kern w:val="2"/>
          <w:lang w:eastAsia="zh-CN"/>
          <w:rPrChange w:id="701" w:author="haiyan.xia" w:date="2011-03-09T09:51:00Z">
            <w:rPr>
              <w:rFonts w:ascii="Arial" w:hAnsi="Arial" w:cs="Arial" w:hint="eastAsia"/>
              <w:b/>
              <w:spacing w:val="-2"/>
              <w:kern w:val="2"/>
              <w:highlight w:val="yellow"/>
              <w:u w:val="single"/>
              <w:lang w:eastAsia="zh-CN"/>
            </w:rPr>
          </w:rPrChange>
        </w:rPr>
        <w:t>【若有，请填写】</w:t>
      </w:r>
    </w:p>
    <w:p w:rsidR="00B34C55" w:rsidRDefault="00F71871" w:rsidP="004D671E">
      <w:pPr>
        <w:tabs>
          <w:tab w:val="left" w:pos="2880"/>
          <w:tab w:val="right" w:pos="5256"/>
          <w:tab w:val="left" w:pos="5760"/>
          <w:tab w:val="left" w:pos="7776"/>
        </w:tabs>
        <w:suppressAutoHyphens/>
        <w:jc w:val="both"/>
        <w:rPr>
          <w:rFonts w:ascii="Arial" w:hAnsi="Arial" w:cs="Arial"/>
          <w:spacing w:val="-2"/>
          <w:kern w:val="2"/>
          <w:lang w:eastAsia="zh-CN"/>
        </w:rPr>
      </w:pPr>
      <w:r>
        <w:rPr>
          <w:rFonts w:ascii="Arial" w:hAnsi="Arial" w:cs="Arial" w:hint="eastAsia"/>
          <w:spacing w:val="-2"/>
          <w:kern w:val="2"/>
          <w:lang w:eastAsia="zh-CN"/>
        </w:rPr>
        <w:t xml:space="preserve"> </w:t>
      </w:r>
    </w:p>
    <w:p w:rsidR="00970405" w:rsidRPr="001417B7" w:rsidRDefault="00970405" w:rsidP="004D671E">
      <w:pPr>
        <w:tabs>
          <w:tab w:val="center" w:pos="5400"/>
        </w:tabs>
        <w:suppressAutoHyphens/>
        <w:jc w:val="center"/>
        <w:rPr>
          <w:rFonts w:ascii="宋体" w:hAnsi="宋体" w:cs="Arial"/>
          <w:b/>
          <w:spacing w:val="-3"/>
          <w:kern w:val="2"/>
          <w:sz w:val="26"/>
          <w:lang w:eastAsia="zh-CN"/>
        </w:rPr>
      </w:pPr>
      <w:r>
        <w:rPr>
          <w:rFonts w:ascii="Arial" w:hAnsi="Arial" w:cs="Arial"/>
          <w:spacing w:val="-2"/>
          <w:kern w:val="2"/>
          <w:lang w:eastAsia="zh-CN"/>
        </w:rPr>
        <w:br w:type="page"/>
      </w:r>
      <w:r w:rsidR="00723BC5">
        <w:rPr>
          <w:rFonts w:ascii="宋体" w:hAnsi="宋体" w:cs="Arial" w:hint="eastAsia"/>
          <w:b/>
          <w:spacing w:val="-3"/>
          <w:kern w:val="2"/>
          <w:sz w:val="26"/>
          <w:lang w:eastAsia="zh-CN"/>
        </w:rPr>
        <w:lastRenderedPageBreak/>
        <w:t>于</w:t>
      </w:r>
      <w:r w:rsidR="00723BC5">
        <w:rPr>
          <w:rFonts w:ascii="宋体" w:hAnsi="宋体" w:cs="Arial"/>
          <w:b/>
          <w:spacing w:val="-3"/>
          <w:kern w:val="2"/>
          <w:sz w:val="26"/>
          <w:lang w:eastAsia="zh-CN"/>
        </w:rPr>
        <w:t>201</w:t>
      </w:r>
      <w:del w:id="702" w:author="Haiyu.Peng" w:date="2011-04-12T12:00:00Z">
        <w:r w:rsidR="00723BC5" w:rsidDel="00120F1A">
          <w:rPr>
            <w:rFonts w:ascii="宋体" w:hAnsi="宋体" w:cs="Arial"/>
            <w:b/>
            <w:spacing w:val="-3"/>
            <w:kern w:val="2"/>
            <w:sz w:val="26"/>
            <w:lang w:eastAsia="zh-CN"/>
          </w:rPr>
          <w:delText>0</w:delText>
        </w:r>
      </w:del>
      <w:ins w:id="703" w:author="Haiyu.Peng" w:date="2011-04-12T12:00:00Z">
        <w:r w:rsidR="00120F1A">
          <w:rPr>
            <w:rFonts w:ascii="宋体" w:hAnsi="宋体" w:cs="Arial" w:hint="eastAsia"/>
            <w:b/>
            <w:spacing w:val="-3"/>
            <w:kern w:val="2"/>
            <w:sz w:val="26"/>
            <w:lang w:eastAsia="zh-CN"/>
          </w:rPr>
          <w:t>1</w:t>
        </w:r>
      </w:ins>
      <w:r w:rsidR="00723BC5">
        <w:rPr>
          <w:rFonts w:ascii="宋体" w:hAnsi="宋体" w:cs="Arial" w:hint="eastAsia"/>
          <w:b/>
          <w:spacing w:val="-3"/>
          <w:kern w:val="2"/>
          <w:sz w:val="26"/>
          <w:lang w:eastAsia="zh-CN"/>
        </w:rPr>
        <w:t>年</w:t>
      </w:r>
      <w:r w:rsidR="00723BC5">
        <w:rPr>
          <w:rFonts w:ascii="宋体" w:hAnsi="宋体" w:cs="Arial"/>
          <w:b/>
          <w:spacing w:val="-3"/>
          <w:kern w:val="2"/>
          <w:sz w:val="26"/>
          <w:lang w:eastAsia="zh-CN"/>
        </w:rPr>
        <w:t>_____月_____</w:t>
      </w:r>
      <w:r w:rsidR="00723BC5">
        <w:rPr>
          <w:rFonts w:ascii="宋体" w:hAnsi="宋体" w:cs="Arial" w:hint="eastAsia"/>
          <w:b/>
          <w:spacing w:val="-3"/>
          <w:kern w:val="2"/>
          <w:sz w:val="26"/>
          <w:lang w:eastAsia="zh-CN"/>
        </w:rPr>
        <w:t>日签署的</w:t>
      </w:r>
    </w:p>
    <w:p w:rsidR="00970405" w:rsidRPr="001417B7" w:rsidRDefault="00723BC5" w:rsidP="004D671E">
      <w:pPr>
        <w:tabs>
          <w:tab w:val="center" w:pos="5400"/>
        </w:tabs>
        <w:suppressAutoHyphens/>
        <w:jc w:val="center"/>
        <w:rPr>
          <w:rFonts w:ascii="宋体" w:hAnsi="宋体" w:cs="Arial"/>
          <w:b/>
          <w:spacing w:val="-3"/>
          <w:kern w:val="2"/>
          <w:sz w:val="26"/>
          <w:lang w:eastAsia="zh-CN"/>
        </w:rPr>
      </w:pPr>
      <w:r>
        <w:rPr>
          <w:rFonts w:ascii="宋体" w:hAnsi="宋体" w:cs="Arial" w:hint="eastAsia"/>
          <w:b/>
          <w:spacing w:val="-3"/>
          <w:kern w:val="2"/>
          <w:sz w:val="26"/>
          <w:lang w:eastAsia="zh-CN"/>
        </w:rPr>
        <w:t>分包服务协议的服务附件</w:t>
      </w:r>
      <w:r>
        <w:rPr>
          <w:rFonts w:ascii="宋体" w:hAnsi="宋体" w:cs="Arial"/>
          <w:b/>
          <w:spacing w:val="-3"/>
          <w:kern w:val="2"/>
          <w:sz w:val="26"/>
          <w:lang w:eastAsia="zh-CN"/>
        </w:rPr>
        <w:t>1的</w:t>
      </w:r>
    </w:p>
    <w:p w:rsidR="00970405" w:rsidRPr="001417B7" w:rsidRDefault="00723BC5" w:rsidP="004D671E">
      <w:pPr>
        <w:tabs>
          <w:tab w:val="center" w:pos="5400"/>
        </w:tabs>
        <w:suppressAutoHyphens/>
        <w:jc w:val="center"/>
        <w:rPr>
          <w:rFonts w:ascii="Arial" w:hAnsi="Arial" w:cs="Arial"/>
          <w:b/>
          <w:spacing w:val="-3"/>
          <w:kern w:val="2"/>
          <w:sz w:val="26"/>
          <w:lang w:eastAsia="zh-CN"/>
        </w:rPr>
      </w:pPr>
      <w:r>
        <w:rPr>
          <w:rFonts w:ascii="宋体" w:hAnsi="宋体" w:cs="Arial" w:hint="eastAsia"/>
          <w:b/>
          <w:spacing w:val="-3"/>
          <w:kern w:val="2"/>
          <w:sz w:val="26"/>
          <w:lang w:eastAsia="zh-CN"/>
        </w:rPr>
        <w:t>附件</w:t>
      </w:r>
      <w:r>
        <w:rPr>
          <w:rFonts w:ascii="宋体" w:hAnsi="宋体" w:cs="Arial"/>
          <w:b/>
          <w:spacing w:val="-3"/>
          <w:kern w:val="2"/>
          <w:sz w:val="26"/>
          <w:lang w:eastAsia="zh-CN"/>
        </w:rPr>
        <w:t>1</w:t>
      </w:r>
    </w:p>
    <w:p w:rsidR="00970405" w:rsidRPr="001417B7" w:rsidRDefault="00970405" w:rsidP="004D671E">
      <w:pPr>
        <w:tabs>
          <w:tab w:val="left" w:pos="2880"/>
        </w:tabs>
        <w:suppressAutoHyphens/>
        <w:jc w:val="center"/>
        <w:rPr>
          <w:rFonts w:ascii="Arial" w:hAnsi="Arial" w:cs="Arial"/>
          <w:b/>
          <w:spacing w:val="-3"/>
          <w:kern w:val="2"/>
          <w:sz w:val="26"/>
          <w:lang w:eastAsia="zh-CN"/>
        </w:rPr>
      </w:pPr>
    </w:p>
    <w:p w:rsidR="00970405" w:rsidRPr="001417B7" w:rsidRDefault="001A5B52" w:rsidP="004D671E">
      <w:pPr>
        <w:tabs>
          <w:tab w:val="left" w:pos="2880"/>
        </w:tabs>
        <w:suppressAutoHyphens/>
        <w:jc w:val="center"/>
        <w:rPr>
          <w:rFonts w:ascii="Arial" w:hAnsi="Arial" w:cs="Arial"/>
          <w:b/>
          <w:spacing w:val="-3"/>
          <w:kern w:val="2"/>
          <w:sz w:val="26"/>
        </w:rPr>
      </w:pPr>
      <w:r w:rsidRPr="001A5B52">
        <w:rPr>
          <w:rFonts w:ascii="Arial" w:hAnsi="Arial" w:cs="Arial"/>
          <w:noProof/>
          <w:snapToGrid/>
        </w:rPr>
        <w:pict>
          <v:rect id="_x0000_s1028" style="position:absolute;left:0;text-align:left;margin-left:0;margin-top:0;width:540pt;height:1pt;z-index:-251657728;mso-position-horizontal-relative:margin" o:allowincell="f" fillcolor="black" stroked="f" strokeweight=".05pt">
            <v:fill color2="black"/>
            <w10:wrap anchorx="margin"/>
          </v:rect>
        </w:pict>
      </w:r>
      <w:r w:rsidRPr="001A5B52">
        <w:rPr>
          <w:rFonts w:ascii="Arial" w:hAnsi="Arial" w:cs="Arial"/>
          <w:b/>
          <w:spacing w:val="-3"/>
          <w:kern w:val="2"/>
          <w:sz w:val="26"/>
          <w:rPrChange w:id="704" w:author="haiyan.xia" w:date="2011-03-09T09:51:00Z">
            <w:rPr>
              <w:rFonts w:ascii="Arial" w:hAnsi="Arial" w:cs="Arial"/>
              <w:b/>
              <w:spacing w:val="-3"/>
              <w:kern w:val="2"/>
              <w:sz w:val="26"/>
              <w:u w:val="single"/>
            </w:rPr>
          </w:rPrChange>
        </w:rPr>
        <w:fldChar w:fldCharType="begin"/>
      </w:r>
      <w:r w:rsidR="00723BC5">
        <w:rPr>
          <w:rFonts w:ascii="Arial" w:hAnsi="Arial" w:cs="Arial"/>
          <w:b/>
          <w:spacing w:val="-3"/>
          <w:kern w:val="2"/>
          <w:sz w:val="26"/>
        </w:rPr>
        <w:instrText>ADVANCE \D 7.20</w:instrText>
      </w:r>
      <w:r w:rsidRPr="001A5B52">
        <w:rPr>
          <w:rFonts w:ascii="Arial" w:hAnsi="Arial" w:cs="Arial"/>
          <w:b/>
          <w:spacing w:val="-3"/>
          <w:kern w:val="2"/>
          <w:sz w:val="26"/>
          <w:rPrChange w:id="705" w:author="haiyan.xia" w:date="2011-03-09T09:51:00Z">
            <w:rPr>
              <w:rFonts w:ascii="Arial" w:hAnsi="Arial" w:cs="Arial"/>
              <w:b/>
              <w:spacing w:val="-3"/>
              <w:kern w:val="2"/>
              <w:sz w:val="26"/>
              <w:u w:val="single"/>
            </w:rPr>
          </w:rPrChange>
        </w:rPr>
        <w:fldChar w:fldCharType="end"/>
      </w:r>
    </w:p>
    <w:p w:rsidR="00970405" w:rsidRPr="001417B7" w:rsidRDefault="00970405" w:rsidP="004D671E">
      <w:pPr>
        <w:pStyle w:val="2"/>
        <w:numPr>
          <w:ilvl w:val="0"/>
          <w:numId w:val="0"/>
        </w:numPr>
        <w:ind w:left="720"/>
        <w:rPr>
          <w:rFonts w:ascii="Arial" w:hAnsi="Arial" w:cs="Arial"/>
          <w:b/>
          <w:lang w:eastAsia="zh-CN"/>
        </w:rPr>
      </w:pPr>
    </w:p>
    <w:p w:rsidR="00BD4AB1" w:rsidRPr="001417B7" w:rsidRDefault="00723BC5" w:rsidP="004D671E">
      <w:pPr>
        <w:rPr>
          <w:b/>
          <w:lang w:eastAsia="zh-CN"/>
        </w:rPr>
      </w:pPr>
      <w:r>
        <w:rPr>
          <w:rFonts w:hint="eastAsia"/>
          <w:b/>
          <w:lang w:eastAsia="zh-CN"/>
        </w:rPr>
        <w:t>分包商工作说明</w:t>
      </w:r>
    </w:p>
    <w:p w:rsidR="009B7266" w:rsidRPr="001417B7" w:rsidRDefault="009B7266" w:rsidP="004D671E">
      <w:pPr>
        <w:rPr>
          <w:b/>
          <w:lang w:eastAsia="zh-CN"/>
        </w:rPr>
      </w:pPr>
    </w:p>
    <w:p w:rsidR="009B7266" w:rsidRPr="001417B7" w:rsidRDefault="001A5B52" w:rsidP="004D671E">
      <w:pPr>
        <w:tabs>
          <w:tab w:val="center" w:pos="5400"/>
        </w:tabs>
        <w:suppressAutoHyphens/>
        <w:jc w:val="both"/>
        <w:rPr>
          <w:del w:id="706" w:author="haiyan.xia" w:date="2010-12-28T13:56:00Z"/>
          <w:rFonts w:ascii="Arial" w:hAnsi="Arial" w:cs="Arial"/>
          <w:spacing w:val="-2"/>
          <w:kern w:val="2"/>
          <w:lang w:eastAsia="zh-CN"/>
        </w:rPr>
      </w:pPr>
      <w:del w:id="707" w:author="haiyan.xia" w:date="2010-12-28T13:56:00Z">
        <w:r w:rsidRPr="001A5B52">
          <w:rPr>
            <w:rFonts w:ascii="Arial" w:hAnsi="Arial" w:cs="Arial" w:hint="eastAsia"/>
            <w:spacing w:val="-2"/>
            <w:kern w:val="2"/>
            <w:lang w:eastAsia="zh-CN"/>
            <w:rPrChange w:id="708" w:author="haiyan.xia" w:date="2011-03-09T09:51:00Z">
              <w:rPr>
                <w:rFonts w:ascii="Arial" w:hAnsi="Arial" w:cs="Arial" w:hint="eastAsia"/>
                <w:b/>
                <w:spacing w:val="-2"/>
                <w:kern w:val="2"/>
                <w:highlight w:val="yellow"/>
                <w:u w:val="single"/>
                <w:lang w:eastAsia="zh-CN"/>
              </w:rPr>
            </w:rPrChange>
          </w:rPr>
          <w:delText>【由</w:delText>
        </w:r>
        <w:r w:rsidRPr="001A5B52">
          <w:rPr>
            <w:rFonts w:ascii="Arial" w:hAnsi="Arial" w:cs="Arial"/>
            <w:spacing w:val="-2"/>
            <w:kern w:val="2"/>
            <w:lang w:eastAsia="zh-CN"/>
            <w:rPrChange w:id="709" w:author="haiyan.xia" w:date="2011-03-09T09:51:00Z">
              <w:rPr>
                <w:rFonts w:ascii="Arial" w:hAnsi="Arial" w:cs="Arial"/>
                <w:b/>
                <w:spacing w:val="-2"/>
                <w:kern w:val="2"/>
                <w:highlight w:val="yellow"/>
                <w:u w:val="single"/>
                <w:lang w:eastAsia="zh-CN"/>
              </w:rPr>
            </w:rPrChange>
          </w:rPr>
          <w:delText>SunGard</w:delText>
        </w:r>
        <w:r w:rsidRPr="001A5B52">
          <w:rPr>
            <w:rFonts w:ascii="Arial" w:hAnsi="Arial" w:cs="Arial" w:hint="eastAsia"/>
            <w:spacing w:val="-2"/>
            <w:kern w:val="2"/>
            <w:lang w:eastAsia="zh-CN"/>
            <w:rPrChange w:id="710" w:author="haiyan.xia" w:date="2011-03-09T09:51:00Z">
              <w:rPr>
                <w:rFonts w:ascii="Arial" w:hAnsi="Arial" w:cs="Arial" w:hint="eastAsia"/>
                <w:b/>
                <w:spacing w:val="-2"/>
                <w:kern w:val="2"/>
                <w:highlight w:val="yellow"/>
                <w:u w:val="single"/>
                <w:lang w:eastAsia="zh-CN"/>
              </w:rPr>
            </w:rPrChange>
          </w:rPr>
          <w:delText>提供并填写】</w:delText>
        </w:r>
      </w:del>
    </w:p>
    <w:p w:rsidR="009B7266" w:rsidRPr="001417B7" w:rsidRDefault="001A5B52" w:rsidP="004D671E">
      <w:pPr>
        <w:tabs>
          <w:tab w:val="center" w:pos="5400"/>
        </w:tabs>
        <w:suppressAutoHyphens/>
        <w:jc w:val="both"/>
        <w:rPr>
          <w:ins w:id="711" w:author="haiyan.xia" w:date="2011-01-24T13:33:00Z"/>
          <w:rFonts w:ascii="Arial" w:hAnsi="Arial" w:cs="Arial"/>
          <w:spacing w:val="-2"/>
          <w:kern w:val="2"/>
          <w:lang w:eastAsia="zh-CN"/>
        </w:rPr>
      </w:pPr>
      <w:ins w:id="712" w:author="haiyan.xia" w:date="2010-12-28T13:56:00Z">
        <w:r w:rsidRPr="001A5B52">
          <w:rPr>
            <w:rFonts w:ascii="Arial" w:hAnsi="Arial" w:cs="Arial" w:hint="eastAsia"/>
            <w:spacing w:val="-2"/>
            <w:kern w:val="2"/>
            <w:lang w:eastAsia="zh-CN"/>
            <w:rPrChange w:id="713" w:author="haiyan.xia" w:date="2011-03-09T09:51:00Z">
              <w:rPr>
                <w:rFonts w:ascii="Arial" w:hAnsi="Arial" w:cs="Arial" w:hint="eastAsia"/>
                <w:b/>
                <w:spacing w:val="-2"/>
                <w:kern w:val="2"/>
                <w:highlight w:val="yellow"/>
                <w:u w:val="single"/>
                <w:lang w:eastAsia="zh-CN"/>
              </w:rPr>
            </w:rPrChange>
          </w:rPr>
          <w:t>【</w:t>
        </w:r>
        <w:r w:rsidR="00723BC5">
          <w:rPr>
            <w:rFonts w:ascii="宋体" w:hAnsi="宋体" w:hint="eastAsia"/>
            <w:bCs/>
            <w:szCs w:val="21"/>
            <w:lang w:eastAsia="zh-CN"/>
          </w:rPr>
          <w:t>分包商为</w:t>
        </w:r>
        <w:del w:id="714" w:author="Haiyu.Peng" w:date="2011-04-12T12:14:00Z">
          <w:r w:rsidR="00723BC5" w:rsidDel="002A4D95">
            <w:rPr>
              <w:rFonts w:ascii="宋体" w:hAnsi="宋体"/>
              <w:bCs/>
              <w:szCs w:val="21"/>
              <w:lang w:eastAsia="zh-CN"/>
            </w:rPr>
            <w:delText>SunGard</w:delText>
          </w:r>
          <w:r w:rsidR="00723BC5" w:rsidDel="002A4D95">
            <w:rPr>
              <w:rFonts w:ascii="宋体" w:hAnsi="宋体" w:hint="eastAsia"/>
              <w:bCs/>
              <w:szCs w:val="21"/>
              <w:lang w:eastAsia="zh-CN"/>
            </w:rPr>
            <w:delText>进行金仕达</w:delText>
          </w:r>
          <w:r w:rsidR="00723BC5" w:rsidDel="002A4D95">
            <w:rPr>
              <w:rFonts w:ascii="宋体" w:hAnsi="宋体" w:cs="宋体" w:hint="eastAsia"/>
              <w:szCs w:val="21"/>
              <w:lang w:eastAsia="zh-CN"/>
            </w:rPr>
            <w:delText>一卡通系统</w:delText>
          </w:r>
          <w:r w:rsidR="00723BC5" w:rsidDel="002A4D95">
            <w:rPr>
              <w:rFonts w:ascii="宋体" w:hAnsi="宋体" w:cs="宋体"/>
              <w:szCs w:val="21"/>
              <w:lang w:eastAsia="zh-CN"/>
            </w:rPr>
            <w:delText>V3.0</w:delText>
          </w:r>
        </w:del>
      </w:ins>
      <w:ins w:id="715" w:author="Haiyu.Peng" w:date="2011-04-12T12:14:00Z">
        <w:r w:rsidR="002A4D95">
          <w:rPr>
            <w:rFonts w:ascii="宋体" w:hAnsi="宋体" w:hint="eastAsia"/>
            <w:bCs/>
            <w:szCs w:val="21"/>
            <w:lang w:eastAsia="zh-CN"/>
          </w:rPr>
          <w:t>机房管理系统</w:t>
        </w:r>
      </w:ins>
      <w:ins w:id="716" w:author="haiyan.xia" w:date="2010-12-28T13:56:00Z">
        <w:r w:rsidR="00723BC5">
          <w:rPr>
            <w:rFonts w:ascii="宋体" w:hAnsi="宋体" w:cs="宋体"/>
            <w:szCs w:val="21"/>
            <w:lang w:eastAsia="zh-CN"/>
          </w:rPr>
          <w:t>的</w:t>
        </w:r>
        <w:r w:rsidR="00723BC5">
          <w:rPr>
            <w:rFonts w:ascii="宋体" w:hAnsi="宋体" w:hint="eastAsia"/>
            <w:bCs/>
            <w:szCs w:val="21"/>
            <w:lang w:eastAsia="zh-CN"/>
          </w:rPr>
          <w:t>实施服务</w:t>
        </w:r>
        <w:r w:rsidRPr="001A5B52">
          <w:rPr>
            <w:rFonts w:ascii="Arial" w:hAnsi="Arial" w:cs="Arial" w:hint="eastAsia"/>
            <w:spacing w:val="-2"/>
            <w:kern w:val="2"/>
            <w:lang w:eastAsia="zh-CN"/>
            <w:rPrChange w:id="717" w:author="haiyan.xia" w:date="2011-03-09T09:51:00Z">
              <w:rPr>
                <w:rFonts w:ascii="Arial" w:hAnsi="Arial" w:cs="Arial" w:hint="eastAsia"/>
                <w:b/>
                <w:spacing w:val="-2"/>
                <w:kern w:val="2"/>
                <w:highlight w:val="yellow"/>
                <w:u w:val="single"/>
                <w:lang w:eastAsia="zh-CN"/>
              </w:rPr>
            </w:rPrChange>
          </w:rPr>
          <w:t>】</w:t>
        </w:r>
      </w:ins>
    </w:p>
    <w:p w:rsidR="00EE0ACC" w:rsidRPr="001417B7" w:rsidRDefault="00723BC5" w:rsidP="00EE0ACC">
      <w:pPr>
        <w:rPr>
          <w:ins w:id="718" w:author="haiyan.xia" w:date="2011-01-24T13:33:00Z"/>
          <w:rFonts w:ascii="Arial" w:hAnsi="Arial" w:cs="Arial"/>
          <w:spacing w:val="-2"/>
        </w:rPr>
      </w:pPr>
      <w:ins w:id="719" w:author="haiyan.xia" w:date="2011-01-24T13:33:00Z">
        <w:r>
          <w:rPr>
            <w:rFonts w:ascii="宋体" w:hAnsi="宋体" w:hint="eastAsia"/>
            <w:spacing w:val="-2"/>
          </w:rPr>
          <w:t>具体模块内容包括：</w:t>
        </w:r>
      </w:ins>
    </w:p>
    <w:p w:rsidR="00EE0ACC" w:rsidRPr="001417B7" w:rsidRDefault="002A4D95" w:rsidP="00EE0ACC">
      <w:pPr>
        <w:pStyle w:val="af5"/>
        <w:numPr>
          <w:ilvl w:val="0"/>
          <w:numId w:val="32"/>
        </w:numPr>
        <w:rPr>
          <w:ins w:id="720" w:author="haiyan.xia" w:date="2011-01-24T13:33:00Z"/>
          <w:rFonts w:ascii="Arial" w:hAnsi="Arial" w:cs="Arial"/>
          <w:spacing w:val="-2"/>
        </w:rPr>
      </w:pPr>
      <w:ins w:id="721" w:author="Haiyu.Peng" w:date="2011-04-12T12:14:00Z">
        <w:r>
          <w:rPr>
            <w:rFonts w:ascii="宋体" w:hAnsi="宋体" w:hint="eastAsia"/>
            <w:spacing w:val="-2"/>
          </w:rPr>
          <w:t>机房管理</w:t>
        </w:r>
      </w:ins>
      <w:ins w:id="722" w:author="haiyan.xia" w:date="2011-01-24T13:33:00Z">
        <w:del w:id="723" w:author="Haiyu.Peng" w:date="2011-04-12T12:14:00Z">
          <w:r w:rsidR="00723BC5" w:rsidDel="002A4D95">
            <w:rPr>
              <w:rFonts w:ascii="宋体" w:hAnsi="宋体" w:hint="eastAsia"/>
              <w:spacing w:val="-2"/>
            </w:rPr>
            <w:delText>基础平台</w:delText>
          </w:r>
        </w:del>
      </w:ins>
    </w:p>
    <w:p w:rsidR="00EE0ACC" w:rsidRPr="001417B7" w:rsidDel="002A4D95" w:rsidRDefault="00723BC5" w:rsidP="00EE0ACC">
      <w:pPr>
        <w:pStyle w:val="af5"/>
        <w:numPr>
          <w:ilvl w:val="0"/>
          <w:numId w:val="32"/>
        </w:numPr>
        <w:rPr>
          <w:ins w:id="724" w:author="haiyan.xia" w:date="2011-01-24T13:33:00Z"/>
          <w:del w:id="725" w:author="Haiyu.Peng" w:date="2011-04-12T12:14:00Z"/>
          <w:rFonts w:ascii="Arial" w:hAnsi="Arial" w:cs="Arial"/>
          <w:spacing w:val="-2"/>
        </w:rPr>
      </w:pPr>
      <w:ins w:id="726" w:author="haiyan.xia" w:date="2011-01-24T13:33:00Z">
        <w:del w:id="727" w:author="Haiyu.Peng" w:date="2011-04-12T12:14:00Z">
          <w:r w:rsidDel="002A4D95">
            <w:rPr>
              <w:rFonts w:ascii="宋体" w:hAnsi="宋体" w:hint="eastAsia"/>
              <w:spacing w:val="-2"/>
            </w:rPr>
            <w:delText>容错平台</w:delText>
          </w:r>
        </w:del>
      </w:ins>
    </w:p>
    <w:p w:rsidR="00EE0ACC" w:rsidRPr="001417B7" w:rsidDel="002A4D95" w:rsidRDefault="00723BC5" w:rsidP="00EE0ACC">
      <w:pPr>
        <w:pStyle w:val="af5"/>
        <w:numPr>
          <w:ilvl w:val="0"/>
          <w:numId w:val="32"/>
        </w:numPr>
        <w:rPr>
          <w:ins w:id="728" w:author="haiyan.xia" w:date="2011-01-24T13:33:00Z"/>
          <w:del w:id="729" w:author="Haiyu.Peng" w:date="2011-04-12T12:14:00Z"/>
          <w:rFonts w:ascii="Arial" w:hAnsi="Arial" w:cs="Arial"/>
          <w:spacing w:val="-2"/>
        </w:rPr>
      </w:pPr>
      <w:ins w:id="730" w:author="haiyan.xia" w:date="2011-01-24T13:33:00Z">
        <w:del w:id="731" w:author="Haiyu.Peng" w:date="2011-04-12T12:14:00Z">
          <w:r w:rsidDel="002A4D95">
            <w:rPr>
              <w:rFonts w:ascii="宋体" w:hAnsi="宋体" w:hint="eastAsia"/>
              <w:spacing w:val="-2"/>
            </w:rPr>
            <w:delText>监控中心</w:delText>
          </w:r>
        </w:del>
      </w:ins>
    </w:p>
    <w:p w:rsidR="00EE0ACC" w:rsidRPr="001417B7" w:rsidDel="002A4D95" w:rsidRDefault="00723BC5" w:rsidP="00EE0ACC">
      <w:pPr>
        <w:pStyle w:val="af5"/>
        <w:numPr>
          <w:ilvl w:val="0"/>
          <w:numId w:val="32"/>
        </w:numPr>
        <w:rPr>
          <w:ins w:id="732" w:author="haiyan.xia" w:date="2011-01-24T13:33:00Z"/>
          <w:del w:id="733" w:author="Haiyu.Peng" w:date="2011-04-12T12:14:00Z"/>
          <w:rFonts w:ascii="Arial" w:hAnsi="Arial" w:cs="Arial"/>
          <w:spacing w:val="-2"/>
        </w:rPr>
      </w:pPr>
      <w:ins w:id="734" w:author="haiyan.xia" w:date="2011-01-24T13:33:00Z">
        <w:del w:id="735" w:author="Haiyu.Peng" w:date="2011-04-12T12:14:00Z">
          <w:r w:rsidDel="002A4D95">
            <w:rPr>
              <w:rFonts w:ascii="宋体" w:hAnsi="宋体" w:hint="eastAsia"/>
              <w:spacing w:val="-2"/>
            </w:rPr>
            <w:delText>银行转账</w:delText>
          </w:r>
        </w:del>
      </w:ins>
    </w:p>
    <w:p w:rsidR="00EE0ACC" w:rsidRPr="001417B7" w:rsidDel="002A4D95" w:rsidRDefault="00723BC5" w:rsidP="00EE0ACC">
      <w:pPr>
        <w:pStyle w:val="af5"/>
        <w:numPr>
          <w:ilvl w:val="0"/>
          <w:numId w:val="32"/>
        </w:numPr>
        <w:rPr>
          <w:ins w:id="736" w:author="haiyan.xia" w:date="2011-01-24T13:33:00Z"/>
          <w:del w:id="737" w:author="Haiyu.Peng" w:date="2011-04-12T12:14:00Z"/>
          <w:rFonts w:ascii="Arial" w:hAnsi="Arial" w:cs="Arial"/>
          <w:spacing w:val="-2"/>
        </w:rPr>
      </w:pPr>
      <w:ins w:id="738" w:author="haiyan.xia" w:date="2011-01-24T13:33:00Z">
        <w:del w:id="739" w:author="Haiyu.Peng" w:date="2011-04-12T12:14:00Z">
          <w:r w:rsidDel="002A4D95">
            <w:rPr>
              <w:rFonts w:ascii="宋体" w:hAnsi="宋体" w:hint="eastAsia"/>
              <w:spacing w:val="-2"/>
            </w:rPr>
            <w:delText>消费管理</w:delText>
          </w:r>
        </w:del>
      </w:ins>
    </w:p>
    <w:p w:rsidR="00EE0ACC" w:rsidRPr="001417B7" w:rsidDel="002A4D95" w:rsidRDefault="00723BC5" w:rsidP="00EE0ACC">
      <w:pPr>
        <w:pStyle w:val="af5"/>
        <w:numPr>
          <w:ilvl w:val="0"/>
          <w:numId w:val="32"/>
        </w:numPr>
        <w:rPr>
          <w:ins w:id="740" w:author="haiyan.xia" w:date="2011-01-24T13:33:00Z"/>
          <w:del w:id="741" w:author="Haiyu.Peng" w:date="2011-04-12T12:14:00Z"/>
          <w:rFonts w:ascii="Arial" w:hAnsi="Arial" w:cs="Arial"/>
          <w:spacing w:val="-2"/>
        </w:rPr>
      </w:pPr>
      <w:ins w:id="742" w:author="haiyan.xia" w:date="2011-01-24T13:33:00Z">
        <w:del w:id="743" w:author="Haiyu.Peng" w:date="2011-04-12T12:14:00Z">
          <w:r w:rsidDel="002A4D95">
            <w:rPr>
              <w:rFonts w:ascii="宋体" w:hAnsi="宋体" w:hint="eastAsia"/>
              <w:spacing w:val="-2"/>
            </w:rPr>
            <w:delText>水控管理</w:delText>
          </w:r>
        </w:del>
      </w:ins>
    </w:p>
    <w:p w:rsidR="00EE0ACC" w:rsidRPr="001417B7" w:rsidDel="002A4D95" w:rsidRDefault="00723BC5" w:rsidP="00EE0ACC">
      <w:pPr>
        <w:pStyle w:val="af5"/>
        <w:numPr>
          <w:ilvl w:val="0"/>
          <w:numId w:val="32"/>
        </w:numPr>
        <w:rPr>
          <w:ins w:id="744" w:author="haiyan.xia" w:date="2011-01-24T13:33:00Z"/>
          <w:del w:id="745" w:author="Haiyu.Peng" w:date="2011-04-12T12:14:00Z"/>
          <w:rFonts w:ascii="Arial" w:hAnsi="Arial" w:cs="Arial"/>
          <w:spacing w:val="-2"/>
        </w:rPr>
      </w:pPr>
      <w:ins w:id="746" w:author="haiyan.xia" w:date="2011-01-24T13:33:00Z">
        <w:del w:id="747" w:author="Haiyu.Peng" w:date="2011-04-12T12:14:00Z">
          <w:r w:rsidDel="002A4D95">
            <w:rPr>
              <w:rFonts w:ascii="宋体" w:hAnsi="宋体" w:hint="eastAsia"/>
              <w:spacing w:val="-2"/>
            </w:rPr>
            <w:delText>班车收费</w:delText>
          </w:r>
        </w:del>
      </w:ins>
    </w:p>
    <w:p w:rsidR="00EE0ACC" w:rsidRPr="001417B7" w:rsidDel="002A4D95" w:rsidRDefault="00723BC5" w:rsidP="00EE0ACC">
      <w:pPr>
        <w:pStyle w:val="af5"/>
        <w:numPr>
          <w:ilvl w:val="0"/>
          <w:numId w:val="32"/>
        </w:numPr>
        <w:rPr>
          <w:ins w:id="748" w:author="haiyan.xia" w:date="2011-01-24T13:33:00Z"/>
          <w:del w:id="749" w:author="Haiyu.Peng" w:date="2011-04-12T12:14:00Z"/>
          <w:rFonts w:ascii="Arial" w:hAnsi="Arial" w:cs="Arial"/>
          <w:spacing w:val="-2"/>
        </w:rPr>
      </w:pPr>
      <w:ins w:id="750" w:author="haiyan.xia" w:date="2011-01-24T13:33:00Z">
        <w:del w:id="751" w:author="Haiyu.Peng" w:date="2011-04-12T12:14:00Z">
          <w:r w:rsidDel="002A4D95">
            <w:rPr>
              <w:rFonts w:ascii="宋体" w:hAnsi="宋体" w:hint="eastAsia"/>
              <w:spacing w:val="-2"/>
            </w:rPr>
            <w:delText>上机管理系统</w:delText>
          </w:r>
        </w:del>
      </w:ins>
    </w:p>
    <w:p w:rsidR="00EE0ACC" w:rsidRPr="001417B7" w:rsidDel="002A4D95" w:rsidRDefault="00723BC5" w:rsidP="00EE0ACC">
      <w:pPr>
        <w:pStyle w:val="af5"/>
        <w:numPr>
          <w:ilvl w:val="0"/>
          <w:numId w:val="32"/>
        </w:numPr>
        <w:rPr>
          <w:ins w:id="752" w:author="haiyan.xia" w:date="2011-01-24T13:33:00Z"/>
          <w:del w:id="753" w:author="Haiyu.Peng" w:date="2011-04-12T12:14:00Z"/>
          <w:rFonts w:ascii="Arial" w:hAnsi="Arial" w:cs="Arial"/>
          <w:spacing w:val="-2"/>
        </w:rPr>
      </w:pPr>
      <w:ins w:id="754" w:author="haiyan.xia" w:date="2011-01-24T13:33:00Z">
        <w:del w:id="755" w:author="Haiyu.Peng" w:date="2011-04-12T12:14:00Z">
          <w:r w:rsidDel="002A4D95">
            <w:rPr>
              <w:rFonts w:ascii="宋体" w:hAnsi="宋体" w:hint="eastAsia"/>
              <w:spacing w:val="-2"/>
            </w:rPr>
            <w:delText>自助洗衣收费</w:delText>
          </w:r>
        </w:del>
      </w:ins>
    </w:p>
    <w:p w:rsidR="00EE0ACC" w:rsidRPr="001417B7" w:rsidDel="002A4D95" w:rsidRDefault="00723BC5" w:rsidP="00EE0ACC">
      <w:pPr>
        <w:pStyle w:val="af5"/>
        <w:numPr>
          <w:ilvl w:val="0"/>
          <w:numId w:val="32"/>
        </w:numPr>
        <w:rPr>
          <w:ins w:id="756" w:author="haiyan.xia" w:date="2011-01-24T13:33:00Z"/>
          <w:del w:id="757" w:author="Haiyu.Peng" w:date="2011-04-12T12:14:00Z"/>
          <w:rFonts w:ascii="Arial" w:hAnsi="Arial" w:cs="Arial"/>
          <w:spacing w:val="-2"/>
        </w:rPr>
      </w:pPr>
      <w:ins w:id="758" w:author="haiyan.xia" w:date="2011-01-24T13:33:00Z">
        <w:del w:id="759" w:author="Haiyu.Peng" w:date="2011-04-12T12:14:00Z">
          <w:r w:rsidDel="002A4D95">
            <w:rPr>
              <w:rFonts w:ascii="宋体" w:hAnsi="宋体" w:hint="eastAsia"/>
              <w:spacing w:val="-2"/>
            </w:rPr>
            <w:delText>自助复印收费</w:delText>
          </w:r>
        </w:del>
      </w:ins>
    </w:p>
    <w:p w:rsidR="00EE0ACC" w:rsidRPr="001417B7" w:rsidDel="002A4D95" w:rsidRDefault="00723BC5" w:rsidP="00EE0ACC">
      <w:pPr>
        <w:pStyle w:val="af5"/>
        <w:numPr>
          <w:ilvl w:val="0"/>
          <w:numId w:val="32"/>
        </w:numPr>
        <w:rPr>
          <w:ins w:id="760" w:author="haiyan.xia" w:date="2011-01-24T13:33:00Z"/>
          <w:del w:id="761" w:author="Haiyu.Peng" w:date="2011-04-12T12:14:00Z"/>
          <w:rFonts w:ascii="Arial" w:hAnsi="Arial" w:cs="Arial"/>
          <w:spacing w:val="-2"/>
        </w:rPr>
      </w:pPr>
      <w:ins w:id="762" w:author="haiyan.xia" w:date="2011-01-24T13:33:00Z">
        <w:del w:id="763" w:author="Haiyu.Peng" w:date="2011-04-12T12:14:00Z">
          <w:r w:rsidDel="002A4D95">
            <w:rPr>
              <w:rFonts w:ascii="宋体" w:hAnsi="宋体" w:hint="eastAsia"/>
              <w:spacing w:val="-2"/>
            </w:rPr>
            <w:delText>拍照制卡</w:delText>
          </w:r>
        </w:del>
      </w:ins>
    </w:p>
    <w:p w:rsidR="00EE0ACC" w:rsidRPr="001417B7" w:rsidDel="002A4D95" w:rsidRDefault="00723BC5" w:rsidP="00EE0ACC">
      <w:pPr>
        <w:pStyle w:val="af5"/>
        <w:numPr>
          <w:ilvl w:val="0"/>
          <w:numId w:val="32"/>
        </w:numPr>
        <w:rPr>
          <w:ins w:id="764" w:author="haiyan.xia" w:date="2011-01-24T13:33:00Z"/>
          <w:del w:id="765" w:author="Haiyu.Peng" w:date="2011-04-12T12:14:00Z"/>
          <w:rFonts w:ascii="Arial" w:hAnsi="Arial" w:cs="Arial"/>
          <w:spacing w:val="-2"/>
        </w:rPr>
      </w:pPr>
      <w:ins w:id="766" w:author="haiyan.xia" w:date="2011-01-24T13:33:00Z">
        <w:del w:id="767" w:author="Haiyu.Peng" w:date="2011-04-12T12:14:00Z">
          <w:r w:rsidDel="002A4D95">
            <w:rPr>
              <w:rFonts w:ascii="宋体" w:hAnsi="宋体" w:hint="eastAsia"/>
              <w:spacing w:val="-2"/>
            </w:rPr>
            <w:delText>考勤管理</w:delText>
          </w:r>
        </w:del>
      </w:ins>
    </w:p>
    <w:p w:rsidR="00EE0ACC" w:rsidRPr="001417B7" w:rsidDel="002A4D95" w:rsidRDefault="00723BC5" w:rsidP="00EE0ACC">
      <w:pPr>
        <w:pStyle w:val="af5"/>
        <w:numPr>
          <w:ilvl w:val="0"/>
          <w:numId w:val="32"/>
        </w:numPr>
        <w:rPr>
          <w:ins w:id="768" w:author="haiyan.xia" w:date="2011-01-24T13:33:00Z"/>
          <w:del w:id="769" w:author="Haiyu.Peng" w:date="2011-04-12T12:14:00Z"/>
          <w:rFonts w:ascii="Arial" w:hAnsi="Arial" w:cs="Arial"/>
          <w:spacing w:val="-2"/>
        </w:rPr>
      </w:pPr>
      <w:ins w:id="770" w:author="haiyan.xia" w:date="2011-01-24T13:33:00Z">
        <w:del w:id="771" w:author="Haiyu.Peng" w:date="2011-04-12T12:14:00Z">
          <w:r w:rsidDel="002A4D95">
            <w:rPr>
              <w:rFonts w:ascii="宋体" w:hAnsi="宋体" w:hint="eastAsia"/>
              <w:spacing w:val="-2"/>
            </w:rPr>
            <w:delText>会议签到管理</w:delText>
          </w:r>
        </w:del>
      </w:ins>
    </w:p>
    <w:p w:rsidR="00EE0ACC" w:rsidRPr="001417B7" w:rsidDel="002A4D95" w:rsidRDefault="00723BC5" w:rsidP="00EE0ACC">
      <w:pPr>
        <w:pStyle w:val="af5"/>
        <w:numPr>
          <w:ilvl w:val="0"/>
          <w:numId w:val="32"/>
        </w:numPr>
        <w:rPr>
          <w:ins w:id="772" w:author="haiyan.xia" w:date="2011-01-24T13:33:00Z"/>
          <w:del w:id="773" w:author="Haiyu.Peng" w:date="2011-04-12T12:14:00Z"/>
          <w:rFonts w:ascii="Arial" w:hAnsi="Arial" w:cs="Arial"/>
          <w:spacing w:val="-2"/>
        </w:rPr>
      </w:pPr>
      <w:ins w:id="774" w:author="haiyan.xia" w:date="2011-01-24T13:33:00Z">
        <w:del w:id="775" w:author="Haiyu.Peng" w:date="2011-04-12T12:14:00Z">
          <w:r w:rsidDel="002A4D95">
            <w:rPr>
              <w:rFonts w:ascii="宋体" w:hAnsi="宋体" w:hint="eastAsia"/>
              <w:spacing w:val="-2"/>
            </w:rPr>
            <w:delText>门禁管理</w:delText>
          </w:r>
        </w:del>
      </w:ins>
    </w:p>
    <w:p w:rsidR="00EE0ACC" w:rsidRPr="001417B7" w:rsidDel="002A4D95" w:rsidRDefault="00723BC5" w:rsidP="00EE0ACC">
      <w:pPr>
        <w:pStyle w:val="af5"/>
        <w:numPr>
          <w:ilvl w:val="0"/>
          <w:numId w:val="32"/>
        </w:numPr>
        <w:rPr>
          <w:ins w:id="776" w:author="haiyan.xia" w:date="2011-01-24T13:33:00Z"/>
          <w:del w:id="777" w:author="Haiyu.Peng" w:date="2011-04-12T12:14:00Z"/>
          <w:rFonts w:ascii="Arial" w:hAnsi="Arial" w:cs="Arial"/>
          <w:spacing w:val="-2"/>
        </w:rPr>
      </w:pPr>
      <w:ins w:id="778" w:author="haiyan.xia" w:date="2011-01-24T13:33:00Z">
        <w:del w:id="779" w:author="Haiyu.Peng" w:date="2011-04-12T12:14:00Z">
          <w:r w:rsidDel="002A4D95">
            <w:rPr>
              <w:rFonts w:ascii="宋体" w:hAnsi="宋体" w:hint="eastAsia"/>
              <w:spacing w:val="-2"/>
            </w:rPr>
            <w:delText>一卡通信息门户</w:delText>
          </w:r>
        </w:del>
      </w:ins>
    </w:p>
    <w:p w:rsidR="00EE0ACC" w:rsidRPr="001417B7" w:rsidDel="002A4D95" w:rsidRDefault="00723BC5" w:rsidP="00EE0ACC">
      <w:pPr>
        <w:pStyle w:val="af5"/>
        <w:numPr>
          <w:ilvl w:val="0"/>
          <w:numId w:val="32"/>
        </w:numPr>
        <w:rPr>
          <w:ins w:id="780" w:author="haiyan.xia" w:date="2011-01-24T13:33:00Z"/>
          <w:del w:id="781" w:author="Haiyu.Peng" w:date="2011-04-12T12:14:00Z"/>
          <w:rFonts w:ascii="Arial" w:hAnsi="Arial" w:cs="Arial"/>
          <w:spacing w:val="-2"/>
        </w:rPr>
      </w:pPr>
      <w:ins w:id="782" w:author="haiyan.xia" w:date="2011-01-24T13:33:00Z">
        <w:del w:id="783" w:author="Haiyu.Peng" w:date="2011-04-12T12:14:00Z">
          <w:r w:rsidDel="002A4D95">
            <w:rPr>
              <w:rFonts w:ascii="宋体" w:hAnsi="宋体" w:hint="eastAsia"/>
              <w:spacing w:val="-2"/>
            </w:rPr>
            <w:delText>多媒体自助服务</w:delText>
          </w:r>
        </w:del>
      </w:ins>
    </w:p>
    <w:p w:rsidR="00EE0ACC" w:rsidRPr="001417B7" w:rsidDel="002A4D95" w:rsidRDefault="00723BC5" w:rsidP="00EE0ACC">
      <w:pPr>
        <w:pStyle w:val="af5"/>
        <w:numPr>
          <w:ilvl w:val="0"/>
          <w:numId w:val="32"/>
        </w:numPr>
        <w:rPr>
          <w:ins w:id="784" w:author="haiyan.xia" w:date="2011-01-24T13:33:00Z"/>
          <w:del w:id="785" w:author="Haiyu.Peng" w:date="2011-04-12T12:14:00Z"/>
          <w:rFonts w:ascii="Arial" w:hAnsi="Arial" w:cs="Arial"/>
          <w:spacing w:val="-2"/>
        </w:rPr>
      </w:pPr>
      <w:ins w:id="786" w:author="haiyan.xia" w:date="2011-01-24T13:33:00Z">
        <w:del w:id="787" w:author="Haiyu.Peng" w:date="2011-04-12T12:14:00Z">
          <w:r w:rsidDel="002A4D95">
            <w:rPr>
              <w:rFonts w:ascii="宋体" w:hAnsi="宋体" w:hint="eastAsia"/>
              <w:spacing w:val="-2"/>
            </w:rPr>
            <w:delText>决策支持系统</w:delText>
          </w:r>
        </w:del>
      </w:ins>
    </w:p>
    <w:p w:rsidR="00EE0ACC" w:rsidRPr="001417B7" w:rsidDel="002A4D95" w:rsidRDefault="00723BC5" w:rsidP="00EE0ACC">
      <w:pPr>
        <w:pStyle w:val="af5"/>
        <w:numPr>
          <w:ilvl w:val="0"/>
          <w:numId w:val="32"/>
        </w:numPr>
        <w:rPr>
          <w:ins w:id="788" w:author="haiyan.xia" w:date="2011-01-24T13:33:00Z"/>
          <w:del w:id="789" w:author="Haiyu.Peng" w:date="2011-04-12T12:14:00Z"/>
          <w:rFonts w:ascii="Arial" w:hAnsi="Arial" w:cs="Arial"/>
          <w:spacing w:val="-2"/>
        </w:rPr>
      </w:pPr>
      <w:ins w:id="790" w:author="haiyan.xia" w:date="2011-01-24T13:33:00Z">
        <w:del w:id="791" w:author="Haiyu.Peng" w:date="2011-04-12T12:14:00Z">
          <w:r w:rsidDel="002A4D95">
            <w:rPr>
              <w:rFonts w:ascii="宋体" w:hAnsi="宋体" w:hint="eastAsia"/>
              <w:spacing w:val="-2"/>
            </w:rPr>
            <w:delText>电话查询系统</w:delText>
          </w:r>
        </w:del>
      </w:ins>
    </w:p>
    <w:p w:rsidR="00EE0ACC" w:rsidRPr="001417B7" w:rsidDel="002A4D95" w:rsidRDefault="00723BC5" w:rsidP="00EE0ACC">
      <w:pPr>
        <w:pStyle w:val="af5"/>
        <w:numPr>
          <w:ilvl w:val="0"/>
          <w:numId w:val="32"/>
        </w:numPr>
        <w:rPr>
          <w:ins w:id="792" w:author="haiyan.xia" w:date="2011-01-24T13:33:00Z"/>
          <w:del w:id="793" w:author="Haiyu.Peng" w:date="2011-04-12T12:14:00Z"/>
          <w:rFonts w:ascii="Arial" w:hAnsi="Arial" w:cs="Arial"/>
          <w:spacing w:val="-2"/>
        </w:rPr>
      </w:pPr>
      <w:ins w:id="794" w:author="haiyan.xia" w:date="2011-01-24T13:33:00Z">
        <w:del w:id="795" w:author="Haiyu.Peng" w:date="2011-04-12T12:14:00Z">
          <w:r w:rsidDel="002A4D95">
            <w:rPr>
              <w:rFonts w:ascii="宋体" w:hAnsi="宋体" w:hint="eastAsia"/>
              <w:spacing w:val="-2"/>
            </w:rPr>
            <w:delText>图书馆管理对接</w:delText>
          </w:r>
        </w:del>
      </w:ins>
    </w:p>
    <w:p w:rsidR="00EE0ACC" w:rsidRPr="001417B7" w:rsidDel="002A4D95" w:rsidRDefault="00723BC5" w:rsidP="00EE0ACC">
      <w:pPr>
        <w:pStyle w:val="af5"/>
        <w:numPr>
          <w:ilvl w:val="0"/>
          <w:numId w:val="32"/>
        </w:numPr>
        <w:rPr>
          <w:ins w:id="796" w:author="haiyan.xia" w:date="2011-01-24T13:33:00Z"/>
          <w:del w:id="797" w:author="Haiyu.Peng" w:date="2011-04-12T12:14:00Z"/>
          <w:rFonts w:ascii="Arial" w:hAnsi="Arial" w:cs="Arial"/>
          <w:spacing w:val="-2"/>
        </w:rPr>
      </w:pPr>
      <w:ins w:id="798" w:author="haiyan.xia" w:date="2011-01-24T13:33:00Z">
        <w:del w:id="799" w:author="Haiyu.Peng" w:date="2011-04-12T12:14:00Z">
          <w:r w:rsidDel="002A4D95">
            <w:rPr>
              <w:rFonts w:ascii="宋体" w:hAnsi="宋体" w:hint="eastAsia"/>
              <w:spacing w:val="-2"/>
            </w:rPr>
            <w:delText>通道管理对接</w:delText>
          </w:r>
        </w:del>
      </w:ins>
    </w:p>
    <w:p w:rsidR="00EE0ACC" w:rsidRPr="001417B7" w:rsidDel="002A4D95" w:rsidRDefault="00723BC5" w:rsidP="00EE0ACC">
      <w:pPr>
        <w:pStyle w:val="af5"/>
        <w:numPr>
          <w:ilvl w:val="0"/>
          <w:numId w:val="32"/>
        </w:numPr>
        <w:rPr>
          <w:ins w:id="800" w:author="haiyan.xia" w:date="2011-01-24T13:33:00Z"/>
          <w:del w:id="801" w:author="Haiyu.Peng" w:date="2011-04-12T12:14:00Z"/>
          <w:rFonts w:ascii="Arial" w:hAnsi="Arial" w:cs="Arial"/>
          <w:spacing w:val="-2"/>
        </w:rPr>
      </w:pPr>
      <w:ins w:id="802" w:author="haiyan.xia" w:date="2011-01-24T13:33:00Z">
        <w:del w:id="803" w:author="Haiyu.Peng" w:date="2011-04-12T12:14:00Z">
          <w:r w:rsidDel="002A4D95">
            <w:rPr>
              <w:rFonts w:ascii="宋体" w:hAnsi="宋体" w:hint="eastAsia"/>
              <w:spacing w:val="-2"/>
            </w:rPr>
            <w:delText>上网收费管理系统对接</w:delText>
          </w:r>
        </w:del>
      </w:ins>
    </w:p>
    <w:p w:rsidR="00EE0ACC" w:rsidRPr="001417B7" w:rsidRDefault="00EE0ACC" w:rsidP="004D671E">
      <w:pPr>
        <w:tabs>
          <w:tab w:val="center" w:pos="5400"/>
        </w:tabs>
        <w:suppressAutoHyphens/>
        <w:jc w:val="both"/>
        <w:rPr>
          <w:ins w:id="804" w:author="haiyan.xia" w:date="2010-12-28T13:56:00Z"/>
          <w:rFonts w:ascii="Arial" w:hAnsi="Arial" w:cs="Arial"/>
          <w:spacing w:val="-2"/>
          <w:kern w:val="2"/>
          <w:lang w:eastAsia="zh-CN"/>
        </w:rPr>
      </w:pPr>
    </w:p>
    <w:p w:rsidR="009B7266" w:rsidRPr="001417B7" w:rsidRDefault="009B7266" w:rsidP="004D671E">
      <w:pPr>
        <w:rPr>
          <w:b/>
          <w:lang w:eastAsia="zh-CN"/>
        </w:rPr>
      </w:pPr>
    </w:p>
    <w:p w:rsidR="00ED6576" w:rsidRPr="001417B7" w:rsidRDefault="00723BC5" w:rsidP="004D671E">
      <w:pPr>
        <w:rPr>
          <w:b/>
          <w:lang w:eastAsia="zh-CN"/>
        </w:rPr>
      </w:pPr>
      <w:r>
        <w:rPr>
          <w:rFonts w:hint="eastAsia"/>
          <w:b/>
          <w:lang w:eastAsia="zh-CN"/>
        </w:rPr>
        <w:t>分包商项目计划（时间进度表）</w:t>
      </w:r>
    </w:p>
    <w:p w:rsidR="00AE6029" w:rsidRPr="001417B7" w:rsidRDefault="00AE6029" w:rsidP="004D671E">
      <w:pPr>
        <w:tabs>
          <w:tab w:val="center" w:pos="5400"/>
        </w:tabs>
        <w:suppressAutoHyphens/>
        <w:jc w:val="both"/>
        <w:rPr>
          <w:rFonts w:ascii="Arial" w:hAnsi="Arial" w:cs="Arial"/>
          <w:spacing w:val="-2"/>
          <w:kern w:val="2"/>
          <w:lang w:eastAsia="zh-CN"/>
          <w:rPrChange w:id="805" w:author="haiyan.xia" w:date="2011-03-09T09:51:00Z">
            <w:rPr>
              <w:rFonts w:ascii="Arial" w:hAnsi="Arial" w:cs="Arial"/>
              <w:spacing w:val="-2"/>
              <w:kern w:val="2"/>
              <w:highlight w:val="cyan"/>
              <w:lang w:eastAsia="zh-CN"/>
            </w:rPr>
          </w:rPrChange>
        </w:rPr>
      </w:pPr>
    </w:p>
    <w:p w:rsidR="00ED6576" w:rsidRPr="001417B7" w:rsidRDefault="001A5B52" w:rsidP="004D671E">
      <w:pPr>
        <w:tabs>
          <w:tab w:val="center" w:pos="5400"/>
        </w:tabs>
        <w:suppressAutoHyphens/>
        <w:jc w:val="both"/>
        <w:rPr>
          <w:del w:id="806" w:author="haiyan.xia" w:date="2010-12-28T13:56:00Z"/>
          <w:rFonts w:ascii="Arial" w:hAnsi="Arial" w:cs="Arial"/>
          <w:spacing w:val="-2"/>
          <w:kern w:val="2"/>
          <w:lang w:eastAsia="zh-CN"/>
        </w:rPr>
      </w:pPr>
      <w:del w:id="807" w:author="haiyan.xia" w:date="2010-12-28T13:56:00Z">
        <w:r w:rsidRPr="001A5B52">
          <w:rPr>
            <w:rFonts w:ascii="Arial" w:hAnsi="Arial" w:cs="Arial" w:hint="eastAsia"/>
            <w:spacing w:val="-2"/>
            <w:kern w:val="2"/>
            <w:lang w:eastAsia="zh-CN"/>
            <w:rPrChange w:id="808" w:author="haiyan.xia" w:date="2011-03-09T09:51:00Z">
              <w:rPr>
                <w:rFonts w:ascii="Arial" w:hAnsi="Arial" w:cs="Arial" w:hint="eastAsia"/>
                <w:b/>
                <w:spacing w:val="-2"/>
                <w:kern w:val="2"/>
                <w:highlight w:val="yellow"/>
                <w:u w:val="single"/>
                <w:lang w:eastAsia="zh-CN"/>
              </w:rPr>
            </w:rPrChange>
          </w:rPr>
          <w:delText>【由</w:delText>
        </w:r>
        <w:r w:rsidRPr="001A5B52">
          <w:rPr>
            <w:rFonts w:ascii="Arial" w:hAnsi="Arial" w:cs="Arial"/>
            <w:spacing w:val="-2"/>
            <w:kern w:val="2"/>
            <w:lang w:eastAsia="zh-CN"/>
            <w:rPrChange w:id="809" w:author="haiyan.xia" w:date="2011-03-09T09:51:00Z">
              <w:rPr>
                <w:rFonts w:ascii="Arial" w:hAnsi="Arial" w:cs="Arial"/>
                <w:b/>
                <w:spacing w:val="-2"/>
                <w:kern w:val="2"/>
                <w:highlight w:val="yellow"/>
                <w:u w:val="single"/>
                <w:lang w:eastAsia="zh-CN"/>
              </w:rPr>
            </w:rPrChange>
          </w:rPr>
          <w:delText>SunGard</w:delText>
        </w:r>
        <w:r w:rsidRPr="001A5B52">
          <w:rPr>
            <w:rFonts w:ascii="Arial" w:hAnsi="Arial" w:cs="Arial" w:hint="eastAsia"/>
            <w:spacing w:val="-2"/>
            <w:kern w:val="2"/>
            <w:lang w:eastAsia="zh-CN"/>
            <w:rPrChange w:id="810" w:author="haiyan.xia" w:date="2011-03-09T09:51:00Z">
              <w:rPr>
                <w:rFonts w:ascii="Arial" w:hAnsi="Arial" w:cs="Arial" w:hint="eastAsia"/>
                <w:b/>
                <w:spacing w:val="-2"/>
                <w:kern w:val="2"/>
                <w:highlight w:val="yellow"/>
                <w:u w:val="single"/>
                <w:lang w:eastAsia="zh-CN"/>
              </w:rPr>
            </w:rPrChange>
          </w:rPr>
          <w:delText>提供并填写】</w:delText>
        </w:r>
      </w:del>
    </w:p>
    <w:p w:rsidR="000F1566" w:rsidRPr="001417B7" w:rsidRDefault="001A5B52" w:rsidP="00D76DB3">
      <w:pPr>
        <w:tabs>
          <w:tab w:val="left" w:pos="2880"/>
          <w:tab w:val="right" w:pos="5256"/>
          <w:tab w:val="left" w:pos="5760"/>
          <w:tab w:val="left" w:pos="7776"/>
        </w:tabs>
        <w:suppressAutoHyphens/>
        <w:jc w:val="both"/>
        <w:rPr>
          <w:ins w:id="811" w:author="haiyan.xia" w:date="2010-12-28T13:56:00Z"/>
          <w:rFonts w:ascii="Arial" w:hAnsi="Arial" w:cs="Arial"/>
          <w:spacing w:val="-2"/>
          <w:kern w:val="2"/>
          <w:lang w:eastAsia="zh-CN"/>
        </w:rPr>
      </w:pPr>
      <w:ins w:id="812" w:author="haiyan.xia" w:date="2010-12-28T13:56:00Z">
        <w:r w:rsidRPr="001A5B52">
          <w:rPr>
            <w:rFonts w:ascii="Arial" w:hAnsi="Arial" w:cs="Arial" w:hint="eastAsia"/>
            <w:spacing w:val="-2"/>
            <w:kern w:val="2"/>
            <w:lang w:eastAsia="zh-CN"/>
            <w:rPrChange w:id="813" w:author="haiyan.xia" w:date="2011-03-09T09:51:00Z">
              <w:rPr>
                <w:rFonts w:ascii="Arial" w:hAnsi="Arial" w:cs="Arial" w:hint="eastAsia"/>
                <w:b/>
                <w:spacing w:val="-2"/>
                <w:kern w:val="2"/>
                <w:highlight w:val="yellow"/>
                <w:u w:val="single"/>
                <w:lang w:eastAsia="zh-CN"/>
              </w:rPr>
            </w:rPrChange>
          </w:rPr>
          <w:t>【</w:t>
        </w:r>
      </w:ins>
    </w:p>
    <w:p w:rsidR="00D76DB3" w:rsidRPr="001417B7" w:rsidDel="002A4D95" w:rsidRDefault="00723BC5" w:rsidP="00D76DB3">
      <w:pPr>
        <w:tabs>
          <w:tab w:val="left" w:pos="2880"/>
          <w:tab w:val="right" w:pos="5256"/>
          <w:tab w:val="left" w:pos="5760"/>
          <w:tab w:val="left" w:pos="7776"/>
        </w:tabs>
        <w:suppressAutoHyphens/>
        <w:jc w:val="both"/>
        <w:rPr>
          <w:ins w:id="814" w:author="haiyan.xia" w:date="2010-12-28T13:56:00Z"/>
          <w:del w:id="815" w:author="Haiyu.Peng" w:date="2011-04-12T12:14:00Z"/>
          <w:rFonts w:ascii="Arial" w:hAnsi="Arial" w:cs="Arial"/>
          <w:spacing w:val="-2"/>
          <w:kern w:val="2"/>
          <w:lang w:eastAsia="zh-CN"/>
        </w:rPr>
      </w:pPr>
      <w:ins w:id="816" w:author="haiyan.xia" w:date="2010-12-28T13:56:00Z">
        <w:del w:id="817" w:author="Haiyu.Peng" w:date="2011-04-12T12:14:00Z">
          <w:r w:rsidDel="002A4D95">
            <w:rPr>
              <w:rFonts w:ascii="Arial" w:hAnsi="Arial" w:cs="Arial" w:hint="eastAsia"/>
              <w:spacing w:val="-2"/>
              <w:kern w:val="2"/>
              <w:lang w:eastAsia="zh-CN"/>
            </w:rPr>
            <w:delText>需求调研及分析：</w:delText>
          </w:r>
          <w:r w:rsidDel="002A4D95">
            <w:rPr>
              <w:rFonts w:ascii="Arial" w:hAnsi="Arial" w:cs="Arial"/>
              <w:spacing w:val="-2"/>
              <w:kern w:val="2"/>
              <w:lang w:eastAsia="zh-CN"/>
            </w:rPr>
            <w:delText>2010</w:delText>
          </w:r>
          <w:r w:rsidDel="002A4D95">
            <w:rPr>
              <w:rFonts w:ascii="Arial" w:hAnsi="Arial" w:cs="Arial" w:hint="eastAsia"/>
              <w:spacing w:val="-2"/>
              <w:kern w:val="2"/>
              <w:lang w:eastAsia="zh-CN"/>
            </w:rPr>
            <w:delText>年</w:delText>
          </w:r>
          <w:r w:rsidDel="002A4D95">
            <w:rPr>
              <w:rFonts w:ascii="Arial" w:hAnsi="Arial" w:cs="Arial"/>
              <w:spacing w:val="-2"/>
              <w:kern w:val="2"/>
              <w:lang w:eastAsia="zh-CN"/>
            </w:rPr>
            <w:delText>9</w:delText>
          </w:r>
          <w:r w:rsidDel="002A4D95">
            <w:rPr>
              <w:rFonts w:ascii="Arial" w:hAnsi="Arial" w:cs="Arial" w:hint="eastAsia"/>
              <w:spacing w:val="-2"/>
              <w:kern w:val="2"/>
              <w:lang w:eastAsia="zh-CN"/>
            </w:rPr>
            <w:delText>月</w:delText>
          </w:r>
          <w:r w:rsidDel="002A4D95">
            <w:rPr>
              <w:rFonts w:ascii="Arial" w:hAnsi="Arial" w:cs="Arial"/>
              <w:spacing w:val="-2"/>
              <w:kern w:val="2"/>
              <w:lang w:eastAsia="zh-CN"/>
            </w:rPr>
            <w:delText>1</w:delText>
          </w:r>
          <w:r w:rsidDel="002A4D95">
            <w:rPr>
              <w:rFonts w:ascii="Arial" w:hAnsi="Arial" w:cs="Arial" w:hint="eastAsia"/>
              <w:spacing w:val="-2"/>
              <w:kern w:val="2"/>
              <w:lang w:eastAsia="zh-CN"/>
            </w:rPr>
            <w:delText>日</w:delText>
          </w:r>
          <w:r w:rsidDel="002A4D95">
            <w:rPr>
              <w:rFonts w:ascii="Arial" w:hAnsi="Arial" w:cs="Arial"/>
              <w:spacing w:val="-2"/>
              <w:kern w:val="2"/>
              <w:lang w:eastAsia="zh-CN"/>
            </w:rPr>
            <w:delText>-2010</w:delText>
          </w:r>
          <w:r w:rsidDel="002A4D95">
            <w:rPr>
              <w:rFonts w:ascii="Arial" w:hAnsi="Arial" w:cs="Arial" w:hint="eastAsia"/>
              <w:spacing w:val="-2"/>
              <w:kern w:val="2"/>
              <w:lang w:eastAsia="zh-CN"/>
            </w:rPr>
            <w:delText>年</w:delText>
          </w:r>
          <w:r w:rsidDel="002A4D95">
            <w:rPr>
              <w:rFonts w:ascii="Arial" w:hAnsi="Arial" w:cs="Arial"/>
              <w:spacing w:val="-2"/>
              <w:kern w:val="2"/>
              <w:lang w:eastAsia="zh-CN"/>
            </w:rPr>
            <w:delText>9</w:delText>
          </w:r>
          <w:r w:rsidDel="002A4D95">
            <w:rPr>
              <w:rFonts w:ascii="Arial" w:hAnsi="Arial" w:cs="Arial" w:hint="eastAsia"/>
              <w:spacing w:val="-2"/>
              <w:kern w:val="2"/>
              <w:lang w:eastAsia="zh-CN"/>
            </w:rPr>
            <w:delText>月</w:delText>
          </w:r>
          <w:r w:rsidDel="002A4D95">
            <w:rPr>
              <w:rFonts w:ascii="Arial" w:hAnsi="Arial" w:cs="Arial"/>
              <w:spacing w:val="-2"/>
              <w:kern w:val="2"/>
              <w:lang w:eastAsia="zh-CN"/>
            </w:rPr>
            <w:delText>30</w:delText>
          </w:r>
          <w:r w:rsidDel="002A4D95">
            <w:rPr>
              <w:rFonts w:ascii="Arial" w:hAnsi="Arial" w:cs="Arial" w:hint="eastAsia"/>
              <w:spacing w:val="-2"/>
              <w:kern w:val="2"/>
              <w:lang w:eastAsia="zh-CN"/>
            </w:rPr>
            <w:delText>日</w:delText>
          </w:r>
        </w:del>
      </w:ins>
    </w:p>
    <w:p w:rsidR="00D76DB3" w:rsidRPr="001417B7" w:rsidRDefault="00723BC5" w:rsidP="00D76DB3">
      <w:pPr>
        <w:tabs>
          <w:tab w:val="left" w:pos="2880"/>
          <w:tab w:val="right" w:pos="5256"/>
          <w:tab w:val="left" w:pos="5760"/>
          <w:tab w:val="left" w:pos="7776"/>
        </w:tabs>
        <w:suppressAutoHyphens/>
        <w:jc w:val="both"/>
        <w:rPr>
          <w:ins w:id="818" w:author="haiyan.xia" w:date="2010-12-28T13:56:00Z"/>
          <w:rFonts w:ascii="Arial" w:hAnsi="Arial" w:cs="Arial"/>
          <w:spacing w:val="-2"/>
          <w:kern w:val="2"/>
          <w:lang w:eastAsia="zh-CN"/>
        </w:rPr>
      </w:pPr>
      <w:ins w:id="819" w:author="haiyan.xia" w:date="2010-12-28T13:56:00Z">
        <w:r>
          <w:rPr>
            <w:rFonts w:ascii="Arial" w:hAnsi="Arial" w:cs="Arial" w:hint="eastAsia"/>
            <w:spacing w:val="-2"/>
            <w:kern w:val="2"/>
            <w:lang w:eastAsia="zh-CN"/>
          </w:rPr>
          <w:t>系统实施：</w:t>
        </w:r>
        <w:r>
          <w:rPr>
            <w:rFonts w:ascii="Arial" w:hAnsi="Arial" w:cs="Arial"/>
            <w:spacing w:val="-2"/>
            <w:kern w:val="2"/>
            <w:lang w:eastAsia="zh-CN"/>
          </w:rPr>
          <w:t>201</w:t>
        </w:r>
        <w:del w:id="820" w:author="Haiyu.Peng" w:date="2011-04-12T12:14:00Z">
          <w:r w:rsidDel="002A4D95">
            <w:rPr>
              <w:rFonts w:ascii="Arial" w:hAnsi="Arial" w:cs="Arial"/>
              <w:spacing w:val="-2"/>
              <w:kern w:val="2"/>
              <w:lang w:eastAsia="zh-CN"/>
            </w:rPr>
            <w:delText>0</w:delText>
          </w:r>
        </w:del>
      </w:ins>
      <w:ins w:id="821" w:author="Haiyu.Peng" w:date="2011-04-12T12:14:00Z">
        <w:r w:rsidR="002A4D95">
          <w:rPr>
            <w:rFonts w:ascii="Arial" w:hAnsi="Arial" w:cs="Arial" w:hint="eastAsia"/>
            <w:spacing w:val="-2"/>
            <w:kern w:val="2"/>
            <w:lang w:eastAsia="zh-CN"/>
          </w:rPr>
          <w:t>1</w:t>
        </w:r>
      </w:ins>
      <w:ins w:id="822" w:author="haiyan.xia" w:date="2010-12-28T13:56:00Z">
        <w:r>
          <w:rPr>
            <w:rFonts w:ascii="Arial" w:hAnsi="Arial" w:cs="Arial" w:hint="eastAsia"/>
            <w:spacing w:val="-2"/>
            <w:kern w:val="2"/>
            <w:lang w:eastAsia="zh-CN"/>
          </w:rPr>
          <w:t>年</w:t>
        </w:r>
        <w:del w:id="823" w:author="Haiyu.Peng" w:date="2011-04-12T12:14:00Z">
          <w:r w:rsidDel="002A4D95">
            <w:rPr>
              <w:rFonts w:ascii="Arial" w:hAnsi="Arial" w:cs="Arial"/>
              <w:spacing w:val="-2"/>
              <w:kern w:val="2"/>
              <w:lang w:eastAsia="zh-CN"/>
            </w:rPr>
            <w:delText>10</w:delText>
          </w:r>
        </w:del>
      </w:ins>
      <w:ins w:id="824" w:author="Haiyu.Peng" w:date="2011-04-12T12:14:00Z">
        <w:r w:rsidR="002A4D95">
          <w:rPr>
            <w:rFonts w:ascii="Arial" w:hAnsi="Arial" w:cs="Arial" w:hint="eastAsia"/>
            <w:spacing w:val="-2"/>
            <w:kern w:val="2"/>
            <w:lang w:eastAsia="zh-CN"/>
          </w:rPr>
          <w:t>4</w:t>
        </w:r>
      </w:ins>
      <w:ins w:id="825" w:author="haiyan.xia" w:date="2010-12-28T13:56:00Z">
        <w:r>
          <w:rPr>
            <w:rFonts w:ascii="Arial" w:hAnsi="Arial" w:cs="Arial" w:hint="eastAsia"/>
            <w:spacing w:val="-2"/>
            <w:kern w:val="2"/>
            <w:lang w:eastAsia="zh-CN"/>
          </w:rPr>
          <w:t>月</w:t>
        </w:r>
        <w:r>
          <w:rPr>
            <w:rFonts w:ascii="Arial" w:hAnsi="Arial" w:cs="Arial"/>
            <w:spacing w:val="-2"/>
            <w:kern w:val="2"/>
            <w:lang w:eastAsia="zh-CN"/>
          </w:rPr>
          <w:t>1</w:t>
        </w:r>
      </w:ins>
      <w:ins w:id="826" w:author="Haiyu.Peng" w:date="2011-04-12T12:14:00Z">
        <w:r w:rsidR="002A4D95">
          <w:rPr>
            <w:rFonts w:ascii="Arial" w:hAnsi="Arial" w:cs="Arial" w:hint="eastAsia"/>
            <w:spacing w:val="-2"/>
            <w:kern w:val="2"/>
            <w:lang w:eastAsia="zh-CN"/>
          </w:rPr>
          <w:t>8</w:t>
        </w:r>
      </w:ins>
      <w:ins w:id="827" w:author="haiyan.xia" w:date="2010-12-28T13:56:00Z">
        <w:r>
          <w:rPr>
            <w:rFonts w:ascii="Arial" w:hAnsi="Arial" w:cs="Arial" w:hint="eastAsia"/>
            <w:spacing w:val="-2"/>
            <w:kern w:val="2"/>
            <w:lang w:eastAsia="zh-CN"/>
          </w:rPr>
          <w:t>日</w:t>
        </w:r>
        <w:r>
          <w:rPr>
            <w:rFonts w:ascii="Arial" w:hAnsi="Arial" w:cs="Arial"/>
            <w:spacing w:val="-2"/>
            <w:kern w:val="2"/>
            <w:lang w:eastAsia="zh-CN"/>
          </w:rPr>
          <w:t>-201</w:t>
        </w:r>
        <w:del w:id="828" w:author="Haiyu.Peng" w:date="2011-04-12T12:14:00Z">
          <w:r w:rsidDel="002A4D95">
            <w:rPr>
              <w:rFonts w:ascii="Arial" w:hAnsi="Arial" w:cs="Arial"/>
              <w:spacing w:val="-2"/>
              <w:kern w:val="2"/>
              <w:lang w:eastAsia="zh-CN"/>
            </w:rPr>
            <w:delText>0</w:delText>
          </w:r>
        </w:del>
      </w:ins>
      <w:ins w:id="829" w:author="Haiyu.Peng" w:date="2011-04-12T12:14:00Z">
        <w:r w:rsidR="002A4D95">
          <w:rPr>
            <w:rFonts w:ascii="Arial" w:hAnsi="Arial" w:cs="Arial" w:hint="eastAsia"/>
            <w:spacing w:val="-2"/>
            <w:kern w:val="2"/>
            <w:lang w:eastAsia="zh-CN"/>
          </w:rPr>
          <w:t>1</w:t>
        </w:r>
      </w:ins>
      <w:ins w:id="830" w:author="haiyan.xia" w:date="2010-12-28T13:56:00Z">
        <w:r>
          <w:rPr>
            <w:rFonts w:ascii="Arial" w:hAnsi="Arial" w:cs="Arial" w:hint="eastAsia"/>
            <w:spacing w:val="-2"/>
            <w:kern w:val="2"/>
            <w:lang w:eastAsia="zh-CN"/>
          </w:rPr>
          <w:t>年</w:t>
        </w:r>
        <w:del w:id="831" w:author="Haiyu.Peng" w:date="2011-04-12T12:14:00Z">
          <w:r w:rsidDel="002A4D95">
            <w:rPr>
              <w:rFonts w:ascii="Arial" w:hAnsi="Arial" w:cs="Arial"/>
              <w:spacing w:val="-2"/>
              <w:kern w:val="2"/>
              <w:lang w:eastAsia="zh-CN"/>
            </w:rPr>
            <w:delText>11</w:delText>
          </w:r>
        </w:del>
      </w:ins>
      <w:ins w:id="832" w:author="Haiyu.Peng" w:date="2011-04-12T12:14:00Z">
        <w:r w:rsidR="002A4D95">
          <w:rPr>
            <w:rFonts w:ascii="Arial" w:hAnsi="Arial" w:cs="Arial" w:hint="eastAsia"/>
            <w:spacing w:val="-2"/>
            <w:kern w:val="2"/>
            <w:lang w:eastAsia="zh-CN"/>
          </w:rPr>
          <w:t>4</w:t>
        </w:r>
      </w:ins>
      <w:ins w:id="833" w:author="haiyan.xia" w:date="2010-12-28T13:56:00Z">
        <w:r>
          <w:rPr>
            <w:rFonts w:ascii="Arial" w:hAnsi="Arial" w:cs="Arial" w:hint="eastAsia"/>
            <w:spacing w:val="-2"/>
            <w:kern w:val="2"/>
            <w:lang w:eastAsia="zh-CN"/>
          </w:rPr>
          <w:t>月</w:t>
        </w:r>
        <w:del w:id="834" w:author="Haiyu.Peng" w:date="2011-04-12T12:14:00Z">
          <w:r w:rsidDel="002A4D95">
            <w:rPr>
              <w:rFonts w:ascii="Arial" w:hAnsi="Arial" w:cs="Arial"/>
              <w:spacing w:val="-2"/>
              <w:kern w:val="2"/>
              <w:lang w:eastAsia="zh-CN"/>
            </w:rPr>
            <w:delText>30</w:delText>
          </w:r>
        </w:del>
      </w:ins>
      <w:ins w:id="835" w:author="Haiyu.Peng" w:date="2011-04-12T12:14:00Z">
        <w:r w:rsidR="002A4D95">
          <w:rPr>
            <w:rFonts w:ascii="Arial" w:hAnsi="Arial" w:cs="Arial" w:hint="eastAsia"/>
            <w:spacing w:val="-2"/>
            <w:kern w:val="2"/>
            <w:lang w:eastAsia="zh-CN"/>
          </w:rPr>
          <w:t>22</w:t>
        </w:r>
      </w:ins>
      <w:ins w:id="836" w:author="haiyan.xia" w:date="2010-12-28T13:56:00Z">
        <w:r>
          <w:rPr>
            <w:rFonts w:ascii="Arial" w:hAnsi="Arial" w:cs="Arial" w:hint="eastAsia"/>
            <w:spacing w:val="-2"/>
            <w:kern w:val="2"/>
            <w:lang w:eastAsia="zh-CN"/>
          </w:rPr>
          <w:t>日</w:t>
        </w:r>
      </w:ins>
    </w:p>
    <w:p w:rsidR="00ED6576" w:rsidRDefault="00723BC5" w:rsidP="00D76DB3">
      <w:pPr>
        <w:tabs>
          <w:tab w:val="center" w:pos="5400"/>
        </w:tabs>
        <w:suppressAutoHyphens/>
        <w:jc w:val="both"/>
        <w:rPr>
          <w:ins w:id="837" w:author="haiyan.xia" w:date="2010-12-28T13:56:00Z"/>
          <w:rFonts w:ascii="Arial" w:hAnsi="Arial" w:cs="Arial"/>
          <w:spacing w:val="-2"/>
          <w:kern w:val="2"/>
          <w:lang w:eastAsia="zh-CN"/>
        </w:rPr>
      </w:pPr>
      <w:ins w:id="838" w:author="haiyan.xia" w:date="2010-12-28T13:56:00Z">
        <w:r>
          <w:rPr>
            <w:rFonts w:ascii="Arial" w:hAnsi="Arial" w:cs="Arial" w:hint="eastAsia"/>
            <w:spacing w:val="-2"/>
            <w:kern w:val="2"/>
            <w:lang w:eastAsia="zh-CN"/>
          </w:rPr>
          <w:t>系统测试及验收：</w:t>
        </w:r>
        <w:r>
          <w:rPr>
            <w:rFonts w:ascii="Arial" w:hAnsi="Arial" w:cs="Arial"/>
            <w:spacing w:val="-2"/>
            <w:kern w:val="2"/>
            <w:lang w:eastAsia="zh-CN"/>
          </w:rPr>
          <w:t>2011</w:t>
        </w:r>
        <w:r>
          <w:rPr>
            <w:rFonts w:ascii="Arial" w:hAnsi="Arial" w:cs="Arial" w:hint="eastAsia"/>
            <w:spacing w:val="-2"/>
            <w:kern w:val="2"/>
            <w:lang w:eastAsia="zh-CN"/>
          </w:rPr>
          <w:t>年</w:t>
        </w:r>
        <w:del w:id="839" w:author="Haiyu.Peng" w:date="2011-04-12T12:14:00Z">
          <w:r w:rsidDel="002A4D95">
            <w:rPr>
              <w:rFonts w:ascii="Arial" w:hAnsi="Arial" w:cs="Arial"/>
              <w:spacing w:val="-2"/>
              <w:kern w:val="2"/>
              <w:lang w:eastAsia="zh-CN"/>
            </w:rPr>
            <w:delText>2</w:delText>
          </w:r>
        </w:del>
      </w:ins>
      <w:ins w:id="840" w:author="Haiyu.Peng" w:date="2011-04-12T12:14:00Z">
        <w:r w:rsidR="002A4D95">
          <w:rPr>
            <w:rFonts w:ascii="Arial" w:hAnsi="Arial" w:cs="Arial" w:hint="eastAsia"/>
            <w:spacing w:val="-2"/>
            <w:kern w:val="2"/>
            <w:lang w:eastAsia="zh-CN"/>
          </w:rPr>
          <w:t>4</w:t>
        </w:r>
      </w:ins>
      <w:ins w:id="841" w:author="haiyan.xia" w:date="2010-12-28T13:56:00Z">
        <w:r>
          <w:rPr>
            <w:rFonts w:ascii="Arial" w:hAnsi="Arial" w:cs="Arial" w:hint="eastAsia"/>
            <w:spacing w:val="-2"/>
            <w:kern w:val="2"/>
            <w:lang w:eastAsia="zh-CN"/>
          </w:rPr>
          <w:t>月</w:t>
        </w:r>
        <w:del w:id="842" w:author="Haiyu.Peng" w:date="2011-04-12T12:15:00Z">
          <w:r w:rsidDel="002A4D95">
            <w:rPr>
              <w:rFonts w:ascii="Arial" w:hAnsi="Arial" w:cs="Arial"/>
              <w:spacing w:val="-2"/>
              <w:kern w:val="2"/>
              <w:lang w:eastAsia="zh-CN"/>
            </w:rPr>
            <w:delText>15</w:delText>
          </w:r>
        </w:del>
      </w:ins>
      <w:ins w:id="843" w:author="Haiyu.Peng" w:date="2011-04-12T12:15:00Z">
        <w:r w:rsidR="002A4D95">
          <w:rPr>
            <w:rFonts w:ascii="Arial" w:hAnsi="Arial" w:cs="Arial" w:hint="eastAsia"/>
            <w:spacing w:val="-2"/>
            <w:kern w:val="2"/>
            <w:lang w:eastAsia="zh-CN"/>
          </w:rPr>
          <w:t>29</w:t>
        </w:r>
      </w:ins>
      <w:ins w:id="844" w:author="haiyan.xia" w:date="2010-12-28T13:56:00Z">
        <w:r>
          <w:rPr>
            <w:rFonts w:ascii="Arial" w:hAnsi="Arial" w:cs="Arial" w:hint="eastAsia"/>
            <w:spacing w:val="-2"/>
            <w:kern w:val="2"/>
            <w:lang w:eastAsia="zh-CN"/>
          </w:rPr>
          <w:t>日</w:t>
        </w:r>
        <w:del w:id="845" w:author="Haiyu.Peng" w:date="2011-04-12T12:15:00Z">
          <w:r w:rsidDel="002A4D95">
            <w:rPr>
              <w:rFonts w:ascii="Arial" w:hAnsi="Arial" w:cs="Arial"/>
              <w:spacing w:val="-2"/>
              <w:kern w:val="2"/>
              <w:lang w:eastAsia="zh-CN"/>
            </w:rPr>
            <w:delText>-201</w:delText>
          </w:r>
        </w:del>
      </w:ins>
      <w:ins w:id="846" w:author="yuan.sheng" w:date="2010-12-28T15:13:00Z">
        <w:del w:id="847" w:author="Haiyu.Peng" w:date="2011-04-12T12:15:00Z">
          <w:r w:rsidDel="002A4D95">
            <w:rPr>
              <w:rFonts w:ascii="Arial" w:hAnsi="Arial" w:cs="Arial"/>
              <w:spacing w:val="-2"/>
              <w:kern w:val="2"/>
              <w:lang w:eastAsia="zh-CN"/>
            </w:rPr>
            <w:delText>1</w:delText>
          </w:r>
        </w:del>
      </w:ins>
      <w:ins w:id="848" w:author="haiyan.xia" w:date="2010-12-28T13:56:00Z">
        <w:del w:id="849" w:author="Haiyu.Peng" w:date="2011-04-12T12:15:00Z">
          <w:r w:rsidDel="002A4D95">
            <w:rPr>
              <w:rFonts w:ascii="Arial" w:hAnsi="Arial" w:cs="Arial"/>
              <w:spacing w:val="-2"/>
              <w:kern w:val="2"/>
              <w:lang w:eastAsia="zh-CN"/>
            </w:rPr>
            <w:delText>0</w:delText>
          </w:r>
          <w:r w:rsidDel="002A4D95">
            <w:rPr>
              <w:rFonts w:ascii="Arial" w:hAnsi="Arial" w:cs="Arial" w:hint="eastAsia"/>
              <w:spacing w:val="-2"/>
              <w:kern w:val="2"/>
              <w:lang w:eastAsia="zh-CN"/>
            </w:rPr>
            <w:delText>年</w:delText>
          </w:r>
          <w:r w:rsidDel="002A4D95">
            <w:rPr>
              <w:rFonts w:ascii="Arial" w:hAnsi="Arial" w:cs="Arial"/>
              <w:spacing w:val="-2"/>
              <w:kern w:val="2"/>
              <w:lang w:eastAsia="zh-CN"/>
            </w:rPr>
            <w:delText>2</w:delText>
          </w:r>
          <w:r w:rsidDel="002A4D95">
            <w:rPr>
              <w:rFonts w:ascii="Arial" w:hAnsi="Arial" w:cs="Arial" w:hint="eastAsia"/>
              <w:spacing w:val="-2"/>
              <w:kern w:val="2"/>
              <w:lang w:eastAsia="zh-CN"/>
            </w:rPr>
            <w:delText>月</w:delText>
          </w:r>
          <w:r w:rsidDel="002A4D95">
            <w:rPr>
              <w:rFonts w:ascii="Arial" w:hAnsi="Arial" w:cs="Arial"/>
              <w:spacing w:val="-2"/>
              <w:kern w:val="2"/>
              <w:lang w:eastAsia="zh-CN"/>
            </w:rPr>
            <w:delText>30</w:delText>
          </w:r>
          <w:r w:rsidDel="002A4D95">
            <w:rPr>
              <w:rFonts w:ascii="Arial" w:hAnsi="Arial" w:cs="Arial" w:hint="eastAsia"/>
              <w:spacing w:val="-2"/>
              <w:kern w:val="2"/>
              <w:lang w:eastAsia="zh-CN"/>
            </w:rPr>
            <w:delText>日</w:delText>
          </w:r>
        </w:del>
        <w:r w:rsidR="001A5B52" w:rsidRPr="001A5B52">
          <w:rPr>
            <w:rFonts w:ascii="Arial" w:hAnsi="Arial" w:cs="Arial" w:hint="eastAsia"/>
            <w:spacing w:val="-2"/>
            <w:kern w:val="2"/>
            <w:lang w:eastAsia="zh-CN"/>
            <w:rPrChange w:id="850" w:author="haiyan.xia" w:date="2011-03-09T09:51:00Z">
              <w:rPr>
                <w:rFonts w:ascii="Arial" w:hAnsi="Arial" w:cs="Arial" w:hint="eastAsia"/>
                <w:b/>
                <w:spacing w:val="-2"/>
                <w:kern w:val="2"/>
                <w:highlight w:val="yellow"/>
                <w:u w:val="single"/>
                <w:lang w:eastAsia="zh-CN"/>
              </w:rPr>
            </w:rPrChange>
          </w:rPr>
          <w:t>】</w:t>
        </w:r>
      </w:ins>
    </w:p>
    <w:p w:rsidR="00ED6576" w:rsidRDefault="00ED6576" w:rsidP="004D671E">
      <w:pPr>
        <w:rPr>
          <w:b/>
          <w:lang w:eastAsia="zh-CN"/>
        </w:rPr>
      </w:pPr>
    </w:p>
    <w:p w:rsidR="00AE6029" w:rsidDel="00EE0ACC" w:rsidRDefault="00AE6029" w:rsidP="004D671E">
      <w:pPr>
        <w:rPr>
          <w:del w:id="851" w:author="haiyan.xia" w:date="2011-01-24T13:34:00Z"/>
          <w:b/>
          <w:lang w:eastAsia="zh-CN"/>
        </w:rPr>
      </w:pPr>
    </w:p>
    <w:p w:rsidR="00AE6029" w:rsidDel="00EE0ACC" w:rsidRDefault="00AE6029" w:rsidP="004D671E">
      <w:pPr>
        <w:rPr>
          <w:del w:id="852" w:author="haiyan.xia" w:date="2011-01-24T13:34:00Z"/>
          <w:b/>
          <w:lang w:eastAsia="zh-CN"/>
        </w:rPr>
      </w:pPr>
    </w:p>
    <w:p w:rsidR="00AE6029" w:rsidDel="001417B7" w:rsidRDefault="00AE6029" w:rsidP="004D671E">
      <w:pPr>
        <w:rPr>
          <w:del w:id="853" w:author="haiyan.xia" w:date="2011-03-09T09:52:00Z"/>
          <w:b/>
          <w:lang w:eastAsia="zh-CN"/>
        </w:rPr>
      </w:pPr>
    </w:p>
    <w:p w:rsidR="00AE6029" w:rsidDel="001417B7" w:rsidRDefault="00AE6029" w:rsidP="004D671E">
      <w:pPr>
        <w:rPr>
          <w:del w:id="854" w:author="haiyan.xia" w:date="2011-03-09T09:52:00Z"/>
          <w:b/>
          <w:lang w:eastAsia="zh-CN"/>
        </w:rPr>
      </w:pPr>
    </w:p>
    <w:p w:rsidR="00AE6029" w:rsidRPr="00C61577" w:rsidRDefault="00AE6029" w:rsidP="004D671E">
      <w:pPr>
        <w:rPr>
          <w:b/>
          <w:lang w:eastAsia="zh-CN"/>
        </w:rPr>
      </w:pPr>
    </w:p>
    <w:p w:rsidR="00AE6029" w:rsidRDefault="00AE6029" w:rsidP="004D671E">
      <w:pPr>
        <w:rPr>
          <w:b/>
          <w:lang w:eastAsia="zh-CN"/>
        </w:rPr>
      </w:pPr>
    </w:p>
    <w:p w:rsidR="00AE6029" w:rsidRDefault="00AE6029" w:rsidP="004D671E">
      <w:pPr>
        <w:rPr>
          <w:b/>
          <w:lang w:eastAsia="zh-CN"/>
        </w:rPr>
      </w:pPr>
    </w:p>
    <w:p w:rsidR="00AE6029" w:rsidRDefault="00AE6029" w:rsidP="004D671E">
      <w:pPr>
        <w:rPr>
          <w:b/>
          <w:lang w:eastAsia="zh-CN"/>
        </w:rPr>
      </w:pPr>
    </w:p>
    <w:p w:rsidR="00AE6029" w:rsidRPr="00E41D77" w:rsidRDefault="00AE6029" w:rsidP="004D671E">
      <w:pPr>
        <w:tabs>
          <w:tab w:val="left" w:pos="2880"/>
          <w:tab w:val="right" w:pos="5256"/>
          <w:tab w:val="left" w:pos="5760"/>
          <w:tab w:val="left" w:pos="7776"/>
        </w:tabs>
        <w:suppressAutoHyphens/>
        <w:jc w:val="both"/>
        <w:rPr>
          <w:rFonts w:ascii="Arial" w:hAnsi="Arial" w:cs="Arial"/>
          <w:spacing w:val="-2"/>
          <w:kern w:val="2"/>
          <w:lang w:eastAsia="zh-CN"/>
        </w:rPr>
      </w:pPr>
      <w:r>
        <w:rPr>
          <w:rFonts w:ascii="Arial" w:hAnsi="Arial" w:cs="Arial" w:hint="eastAsia"/>
          <w:spacing w:val="-2"/>
          <w:kern w:val="2"/>
          <w:lang w:eastAsia="zh-CN"/>
        </w:rPr>
        <w:t>（以下无文字）</w:t>
      </w:r>
    </w:p>
    <w:p w:rsidR="00AE6029" w:rsidRPr="009B7266" w:rsidRDefault="00AE6029" w:rsidP="004D671E">
      <w:pPr>
        <w:rPr>
          <w:b/>
          <w:lang w:eastAsia="zh-CN"/>
        </w:rPr>
      </w:pPr>
    </w:p>
    <w:sectPr w:rsidR="00AE6029" w:rsidRPr="009B7266" w:rsidSect="00F71871">
      <w:headerReference w:type="even" r:id="rId20"/>
      <w:headerReference w:type="default" r:id="rId21"/>
      <w:headerReference w:type="first" r:id="rId22"/>
      <w:endnotePr>
        <w:numFmt w:val="decimal"/>
      </w:endnotePr>
      <w:pgSz w:w="12240" w:h="15840" w:code="1"/>
      <w:pgMar w:top="953" w:right="1183" w:bottom="936" w:left="1440" w:header="953" w:footer="936"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718" w:rsidRDefault="00EA3718">
      <w:pPr>
        <w:widowControl/>
        <w:spacing w:line="20" w:lineRule="exact"/>
        <w:rPr>
          <w:sz w:val="24"/>
        </w:rPr>
      </w:pPr>
    </w:p>
  </w:endnote>
  <w:endnote w:type="continuationSeparator" w:id="0">
    <w:p w:rsidR="00EA3718" w:rsidRDefault="00EA3718">
      <w:r>
        <w:rPr>
          <w:sz w:val="24"/>
        </w:rPr>
        <w:t xml:space="preserve"> </w:t>
      </w:r>
    </w:p>
  </w:endnote>
  <w:endnote w:type="continuationNotice" w:id="1">
    <w:p w:rsidR="00EA3718" w:rsidRDefault="00EA3718">
      <w:r>
        <w:rPr>
          <w:sz w:val="24"/>
        </w:rP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Univers Bold">
    <w:altName w:val="Arial"/>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1A5B52">
    <w:pPr>
      <w:pStyle w:val="ab"/>
      <w:framePr w:wrap="around" w:vAnchor="text" w:hAnchor="margin" w:xAlign="center" w:y="1"/>
      <w:rPr>
        <w:rStyle w:val="ad"/>
      </w:rPr>
    </w:pPr>
    <w:r>
      <w:rPr>
        <w:rStyle w:val="ad"/>
      </w:rPr>
      <w:fldChar w:fldCharType="begin"/>
    </w:r>
    <w:r w:rsidR="00C90D36">
      <w:rPr>
        <w:rStyle w:val="ad"/>
      </w:rPr>
      <w:instrText xml:space="preserve">PAGE  </w:instrText>
    </w:r>
    <w:r>
      <w:rPr>
        <w:rStyle w:val="ad"/>
      </w:rPr>
      <w:fldChar w:fldCharType="separate"/>
    </w:r>
    <w:r w:rsidR="00C90D36">
      <w:rPr>
        <w:rStyle w:val="ad"/>
        <w:noProof/>
      </w:rPr>
      <w:t>4</w:t>
    </w:r>
    <w:r>
      <w:rPr>
        <w:rStyle w:val="ad"/>
      </w:rPr>
      <w:fldChar w:fldCharType="end"/>
    </w:r>
  </w:p>
  <w:p w:rsidR="00C90D36" w:rsidRDefault="00C90D36">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C90D36" w:rsidP="00C07A1D">
    <w:pPr>
      <w:pStyle w:val="ab"/>
      <w:jc w:val="center"/>
      <w:rPr>
        <w:noProof/>
        <w:sz w:val="20"/>
        <w:lang w:eastAsia="zh-CN"/>
      </w:rPr>
    </w:pPr>
    <w:r w:rsidRPr="00C07A1D">
      <w:rPr>
        <w:rFonts w:hint="eastAsia"/>
        <w:noProof/>
        <w:sz w:val="20"/>
        <w:szCs w:val="21"/>
        <w:lang w:eastAsia="zh-CN"/>
      </w:rPr>
      <w:t>第</w:t>
    </w:r>
    <w:r w:rsidRPr="00C07A1D">
      <w:rPr>
        <w:rFonts w:hint="eastAsia"/>
        <w:noProof/>
        <w:sz w:val="20"/>
        <w:szCs w:val="21"/>
        <w:lang w:eastAsia="zh-CN"/>
      </w:rPr>
      <w:t xml:space="preserve"> </w:t>
    </w:r>
    <w:r w:rsidR="001A5B52" w:rsidRPr="00C07A1D">
      <w:rPr>
        <w:noProof/>
        <w:sz w:val="20"/>
        <w:szCs w:val="21"/>
        <w:lang w:eastAsia="zh-CN"/>
      </w:rPr>
      <w:fldChar w:fldCharType="begin"/>
    </w:r>
    <w:r w:rsidRPr="00C07A1D">
      <w:rPr>
        <w:noProof/>
        <w:sz w:val="20"/>
        <w:szCs w:val="21"/>
        <w:lang w:eastAsia="zh-CN"/>
      </w:rPr>
      <w:instrText xml:space="preserve"> PAGE </w:instrText>
    </w:r>
    <w:r w:rsidR="001A5B52" w:rsidRPr="00C07A1D">
      <w:rPr>
        <w:noProof/>
        <w:sz w:val="20"/>
        <w:szCs w:val="21"/>
        <w:lang w:eastAsia="zh-CN"/>
      </w:rPr>
      <w:fldChar w:fldCharType="separate"/>
    </w:r>
    <w:r w:rsidR="006E72F5">
      <w:rPr>
        <w:noProof/>
        <w:sz w:val="20"/>
        <w:szCs w:val="21"/>
        <w:lang w:eastAsia="zh-CN"/>
      </w:rPr>
      <w:t>1</w:t>
    </w:r>
    <w:r w:rsidR="001A5B52" w:rsidRPr="00C07A1D">
      <w:rPr>
        <w:noProof/>
        <w:sz w:val="20"/>
        <w:szCs w:val="21"/>
        <w:lang w:eastAsia="zh-CN"/>
      </w:rPr>
      <w:fldChar w:fldCharType="end"/>
    </w:r>
    <w:r w:rsidRPr="00C07A1D">
      <w:rPr>
        <w:rFonts w:hint="eastAsia"/>
        <w:noProof/>
        <w:sz w:val="20"/>
        <w:szCs w:val="21"/>
        <w:lang w:eastAsia="zh-CN"/>
      </w:rPr>
      <w:t xml:space="preserve"> </w:t>
    </w:r>
    <w:r w:rsidRPr="00C07A1D">
      <w:rPr>
        <w:rFonts w:hint="eastAsia"/>
        <w:noProof/>
        <w:sz w:val="20"/>
        <w:szCs w:val="21"/>
        <w:lang w:eastAsia="zh-CN"/>
      </w:rPr>
      <w:t>页</w:t>
    </w:r>
    <w:r w:rsidRPr="00C07A1D">
      <w:rPr>
        <w:rFonts w:hint="eastAsia"/>
        <w:noProof/>
        <w:sz w:val="20"/>
        <w:szCs w:val="21"/>
        <w:lang w:eastAsia="zh-CN"/>
      </w:rPr>
      <w:t xml:space="preserve"> </w:t>
    </w:r>
    <w:r w:rsidRPr="00C07A1D">
      <w:rPr>
        <w:rFonts w:hint="eastAsia"/>
        <w:noProof/>
        <w:sz w:val="20"/>
        <w:szCs w:val="21"/>
        <w:lang w:eastAsia="zh-CN"/>
      </w:rPr>
      <w:t>共</w:t>
    </w:r>
    <w:r w:rsidRPr="00C07A1D">
      <w:rPr>
        <w:rFonts w:hint="eastAsia"/>
        <w:noProof/>
        <w:sz w:val="20"/>
        <w:szCs w:val="21"/>
        <w:lang w:eastAsia="zh-CN"/>
      </w:rPr>
      <w:t xml:space="preserve"> </w:t>
    </w:r>
    <w:r w:rsidR="001A5B52" w:rsidRPr="00C07A1D">
      <w:rPr>
        <w:noProof/>
        <w:sz w:val="20"/>
        <w:szCs w:val="21"/>
        <w:lang w:eastAsia="zh-CN"/>
      </w:rPr>
      <w:fldChar w:fldCharType="begin"/>
    </w:r>
    <w:r w:rsidRPr="00C07A1D">
      <w:rPr>
        <w:noProof/>
        <w:sz w:val="20"/>
        <w:szCs w:val="21"/>
        <w:lang w:eastAsia="zh-CN"/>
      </w:rPr>
      <w:instrText xml:space="preserve"> NUMPAGES </w:instrText>
    </w:r>
    <w:r w:rsidR="001A5B52" w:rsidRPr="00C07A1D">
      <w:rPr>
        <w:noProof/>
        <w:sz w:val="20"/>
        <w:szCs w:val="21"/>
        <w:lang w:eastAsia="zh-CN"/>
      </w:rPr>
      <w:fldChar w:fldCharType="separate"/>
    </w:r>
    <w:r w:rsidR="006E72F5">
      <w:rPr>
        <w:noProof/>
        <w:sz w:val="20"/>
        <w:szCs w:val="21"/>
        <w:lang w:eastAsia="zh-CN"/>
      </w:rPr>
      <w:t>16</w:t>
    </w:r>
    <w:r w:rsidR="001A5B52" w:rsidRPr="00C07A1D">
      <w:rPr>
        <w:noProof/>
        <w:sz w:val="20"/>
        <w:szCs w:val="21"/>
        <w:lang w:eastAsia="zh-CN"/>
      </w:rPr>
      <w:fldChar w:fldCharType="end"/>
    </w:r>
    <w:r w:rsidRPr="00C07A1D">
      <w:rPr>
        <w:rFonts w:hint="eastAsia"/>
        <w:noProof/>
        <w:sz w:val="20"/>
        <w:szCs w:val="21"/>
        <w:lang w:eastAsia="zh-CN"/>
      </w:rPr>
      <w:t xml:space="preserve"> </w:t>
    </w:r>
    <w:r w:rsidRPr="00C07A1D">
      <w:rPr>
        <w:rFonts w:hint="eastAsia"/>
        <w:noProof/>
        <w:sz w:val="20"/>
        <w:szCs w:val="21"/>
        <w:lang w:eastAsia="zh-CN"/>
      </w:rPr>
      <w:t>页</w:t>
    </w:r>
  </w:p>
  <w:p w:rsidR="001417B7" w:rsidRDefault="001A5B52">
    <w:pPr>
      <w:pStyle w:val="ab"/>
      <w:rPr>
        <w:ins w:id="20" w:author="haiyan.xia" w:date="2011-03-09T09:48:00Z"/>
        <w:noProof/>
        <w:sz w:val="20"/>
        <w:lang w:eastAsia="zh-CN"/>
      </w:rPr>
    </w:pPr>
    <w:r w:rsidRPr="008B4538">
      <w:rPr>
        <w:noProof/>
        <w:sz w:val="20"/>
      </w:rPr>
      <w:fldChar w:fldCharType="begin"/>
    </w:r>
    <w:r w:rsidR="00C90D36" w:rsidRPr="008B4538">
      <w:rPr>
        <w:noProof/>
        <w:sz w:val="20"/>
      </w:rPr>
      <w:instrText xml:space="preserve"> FILENAME </w:instrText>
    </w:r>
    <w:r w:rsidRPr="008B4538">
      <w:rPr>
        <w:noProof/>
        <w:sz w:val="20"/>
      </w:rPr>
      <w:fldChar w:fldCharType="separate"/>
    </w:r>
    <w:r w:rsidR="00012D73">
      <w:rPr>
        <w:rFonts w:hint="eastAsia"/>
        <w:noProof/>
        <w:sz w:val="20"/>
      </w:rPr>
      <w:t>SunGard Kingstar - PS Services Subcontract Agreement -Chinese (June 2010</w:t>
    </w:r>
    <w:del w:id="21" w:author="haiyan.xia" w:date="2010-12-28T13:56:00Z">
      <w:r w:rsidR="00134BB9">
        <w:rPr>
          <w:noProof/>
          <w:sz w:val="20"/>
        </w:rPr>
        <w:delText>).doc</w:delText>
      </w:r>
    </w:del>
    <w:ins w:id="22" w:author="haiyan.xia" w:date="2010-12-28T13:56:00Z">
      <w:r w:rsidR="00012D73">
        <w:rPr>
          <w:rFonts w:hint="eastAsia"/>
          <w:noProof/>
          <w:sz w:val="20"/>
        </w:rPr>
        <w:t>)-</w:t>
      </w:r>
      <w:r w:rsidR="00012D73">
        <w:rPr>
          <w:rFonts w:hint="eastAsia"/>
          <w:noProof/>
          <w:sz w:val="20"/>
        </w:rPr>
        <w:t>内医大分包</w:t>
      </w:r>
    </w:ins>
    <w:r w:rsidRPr="008B4538">
      <w:rPr>
        <w:noProof/>
        <w:sz w:val="20"/>
      </w:rPr>
      <w:fldChar w:fldCharType="end"/>
    </w:r>
  </w:p>
  <w:p w:rsidR="00C90D36" w:rsidRPr="00F245DC" w:rsidRDefault="001A5B52">
    <w:pPr>
      <w:pStyle w:val="ab"/>
      <w:rPr>
        <w:sz w:val="20"/>
        <w:lang w:eastAsia="zh-CN"/>
      </w:rPr>
    </w:pPr>
    <w:r>
      <w:rPr>
        <w:noProof/>
        <w:snapToGrid/>
        <w:sz w:val="20"/>
      </w:rPr>
      <w:pict>
        <v:rect id="_x0000_s2076" style="position:absolute;margin-left:-36pt;margin-top:10in;width:540pt;height:.45pt;z-index:-251652096;mso-position-horizontal-relative:margin;mso-position-vertical-relative:page" o:allowincell="f" fillcolor="black" stroked="f" strokeweight=".1pt">
          <v:fill color2="black"/>
          <w10:wrap anchorx="margin" anchory="page"/>
        </v:rect>
      </w:pict>
    </w:r>
    <w:ins w:id="23" w:author="haiyan.xia" w:date="2011-03-09T09:48:00Z">
      <w:r w:rsidR="001417B7">
        <w:rPr>
          <w:rFonts w:hint="eastAsia"/>
          <w:sz w:val="20"/>
          <w:lang w:eastAsia="zh-CN"/>
        </w:rPr>
        <w:t>SG3533/</w:t>
      </w:r>
      <w:r w:rsidR="001417B7">
        <w:rPr>
          <w:rFonts w:hint="eastAsia"/>
          <w:sz w:val="20"/>
          <w:lang w:eastAsia="zh-CN"/>
        </w:rPr>
        <w:t>外包合同</w:t>
      </w:r>
      <w:r w:rsidR="001417B7">
        <w:rPr>
          <w:rFonts w:hint="eastAsia"/>
          <w:sz w:val="20"/>
          <w:lang w:eastAsia="zh-CN"/>
        </w:rPr>
        <w:t>/Execution/09Mar11/xhy</w:t>
      </w:r>
    </w:ins>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7B7" w:rsidRDefault="001417B7" w:rsidP="001417B7">
    <w:pPr>
      <w:pStyle w:val="ab"/>
      <w:jc w:val="center"/>
      <w:rPr>
        <w:ins w:id="78" w:author="haiyan.xia" w:date="2011-03-09T09:52:00Z"/>
        <w:noProof/>
        <w:sz w:val="20"/>
        <w:lang w:eastAsia="zh-CN"/>
      </w:rPr>
    </w:pPr>
    <w:ins w:id="79" w:author="haiyan.xia" w:date="2011-03-09T09:52:00Z">
      <w:r w:rsidRPr="00C07A1D">
        <w:rPr>
          <w:rFonts w:hint="eastAsia"/>
          <w:noProof/>
          <w:sz w:val="20"/>
          <w:szCs w:val="21"/>
          <w:lang w:eastAsia="zh-CN"/>
        </w:rPr>
        <w:t>第</w:t>
      </w:r>
      <w:r w:rsidRPr="00C07A1D">
        <w:rPr>
          <w:rFonts w:hint="eastAsia"/>
          <w:noProof/>
          <w:sz w:val="20"/>
          <w:szCs w:val="21"/>
          <w:lang w:eastAsia="zh-CN"/>
        </w:rPr>
        <w:t xml:space="preserve"> </w:t>
      </w:r>
      <w:r w:rsidR="001A5B52" w:rsidRPr="00C07A1D">
        <w:rPr>
          <w:noProof/>
          <w:sz w:val="20"/>
          <w:szCs w:val="21"/>
          <w:lang w:eastAsia="zh-CN"/>
        </w:rPr>
        <w:fldChar w:fldCharType="begin"/>
      </w:r>
      <w:r w:rsidRPr="00C07A1D">
        <w:rPr>
          <w:noProof/>
          <w:sz w:val="20"/>
          <w:szCs w:val="21"/>
          <w:lang w:eastAsia="zh-CN"/>
        </w:rPr>
        <w:instrText xml:space="preserve"> PAGE </w:instrText>
      </w:r>
      <w:r w:rsidR="001A5B52" w:rsidRPr="00C07A1D">
        <w:rPr>
          <w:noProof/>
          <w:sz w:val="20"/>
          <w:szCs w:val="21"/>
          <w:lang w:eastAsia="zh-CN"/>
        </w:rPr>
        <w:fldChar w:fldCharType="separate"/>
      </w:r>
    </w:ins>
    <w:r w:rsidR="006E72F5">
      <w:rPr>
        <w:noProof/>
        <w:sz w:val="20"/>
        <w:szCs w:val="21"/>
        <w:lang w:eastAsia="zh-CN"/>
      </w:rPr>
      <w:t>10</w:t>
    </w:r>
    <w:ins w:id="80" w:author="haiyan.xia" w:date="2011-03-09T09:52:00Z">
      <w:r w:rsidR="001A5B52" w:rsidRPr="00C07A1D">
        <w:rPr>
          <w:noProof/>
          <w:sz w:val="20"/>
          <w:szCs w:val="21"/>
          <w:lang w:eastAsia="zh-CN"/>
        </w:rPr>
        <w:fldChar w:fldCharType="end"/>
      </w:r>
      <w:r w:rsidRPr="00C07A1D">
        <w:rPr>
          <w:rFonts w:hint="eastAsia"/>
          <w:noProof/>
          <w:sz w:val="20"/>
          <w:szCs w:val="21"/>
          <w:lang w:eastAsia="zh-CN"/>
        </w:rPr>
        <w:t xml:space="preserve"> </w:t>
      </w:r>
      <w:r w:rsidRPr="00C07A1D">
        <w:rPr>
          <w:rFonts w:hint="eastAsia"/>
          <w:noProof/>
          <w:sz w:val="20"/>
          <w:szCs w:val="21"/>
          <w:lang w:eastAsia="zh-CN"/>
        </w:rPr>
        <w:t>页</w:t>
      </w:r>
      <w:r w:rsidRPr="00C07A1D">
        <w:rPr>
          <w:rFonts w:hint="eastAsia"/>
          <w:noProof/>
          <w:sz w:val="20"/>
          <w:szCs w:val="21"/>
          <w:lang w:eastAsia="zh-CN"/>
        </w:rPr>
        <w:t xml:space="preserve"> </w:t>
      </w:r>
      <w:r w:rsidRPr="00C07A1D">
        <w:rPr>
          <w:rFonts w:hint="eastAsia"/>
          <w:noProof/>
          <w:sz w:val="20"/>
          <w:szCs w:val="21"/>
          <w:lang w:eastAsia="zh-CN"/>
        </w:rPr>
        <w:t>共</w:t>
      </w:r>
      <w:r w:rsidRPr="00C07A1D">
        <w:rPr>
          <w:rFonts w:hint="eastAsia"/>
          <w:noProof/>
          <w:sz w:val="20"/>
          <w:szCs w:val="21"/>
          <w:lang w:eastAsia="zh-CN"/>
        </w:rPr>
        <w:t xml:space="preserve"> </w:t>
      </w:r>
      <w:r w:rsidR="001A5B52" w:rsidRPr="00C07A1D">
        <w:rPr>
          <w:noProof/>
          <w:sz w:val="20"/>
          <w:szCs w:val="21"/>
          <w:lang w:eastAsia="zh-CN"/>
        </w:rPr>
        <w:fldChar w:fldCharType="begin"/>
      </w:r>
      <w:r w:rsidRPr="00C07A1D">
        <w:rPr>
          <w:noProof/>
          <w:sz w:val="20"/>
          <w:szCs w:val="21"/>
          <w:lang w:eastAsia="zh-CN"/>
        </w:rPr>
        <w:instrText xml:space="preserve"> NUMPAGES </w:instrText>
      </w:r>
      <w:r w:rsidR="001A5B52" w:rsidRPr="00C07A1D">
        <w:rPr>
          <w:noProof/>
          <w:sz w:val="20"/>
          <w:szCs w:val="21"/>
          <w:lang w:eastAsia="zh-CN"/>
        </w:rPr>
        <w:fldChar w:fldCharType="separate"/>
      </w:r>
    </w:ins>
    <w:r w:rsidR="006E72F5">
      <w:rPr>
        <w:noProof/>
        <w:sz w:val="20"/>
        <w:szCs w:val="21"/>
        <w:lang w:eastAsia="zh-CN"/>
      </w:rPr>
      <w:t>16</w:t>
    </w:r>
    <w:ins w:id="81" w:author="haiyan.xia" w:date="2011-03-09T09:52:00Z">
      <w:r w:rsidR="001A5B52" w:rsidRPr="00C07A1D">
        <w:rPr>
          <w:noProof/>
          <w:sz w:val="20"/>
          <w:szCs w:val="21"/>
          <w:lang w:eastAsia="zh-CN"/>
        </w:rPr>
        <w:fldChar w:fldCharType="end"/>
      </w:r>
      <w:r w:rsidRPr="00C07A1D">
        <w:rPr>
          <w:rFonts w:hint="eastAsia"/>
          <w:noProof/>
          <w:sz w:val="20"/>
          <w:szCs w:val="21"/>
          <w:lang w:eastAsia="zh-CN"/>
        </w:rPr>
        <w:t xml:space="preserve"> </w:t>
      </w:r>
      <w:r w:rsidRPr="00C07A1D">
        <w:rPr>
          <w:rFonts w:hint="eastAsia"/>
          <w:noProof/>
          <w:sz w:val="20"/>
          <w:szCs w:val="21"/>
          <w:lang w:eastAsia="zh-CN"/>
        </w:rPr>
        <w:t>页</w:t>
      </w:r>
    </w:ins>
  </w:p>
  <w:p w:rsidR="00C90D36" w:rsidDel="001417B7" w:rsidRDefault="001A5B52" w:rsidP="004D671E">
    <w:pPr>
      <w:jc w:val="center"/>
      <w:rPr>
        <w:del w:id="82" w:author="haiyan.xia" w:date="2011-03-09T09:52:00Z"/>
        <w:spacing w:val="-2"/>
        <w:kern w:val="2"/>
        <w:u w:val="single"/>
        <w:lang w:eastAsia="zh-CN"/>
      </w:rPr>
    </w:pPr>
    <w:del w:id="83" w:author="haiyan.xia" w:date="2011-03-09T09:52:00Z">
      <w:r w:rsidDel="001417B7">
        <w:rPr>
          <w:rStyle w:val="ad"/>
        </w:rPr>
        <w:fldChar w:fldCharType="begin"/>
      </w:r>
      <w:r w:rsidR="00C90D36" w:rsidDel="001417B7">
        <w:rPr>
          <w:rStyle w:val="ad"/>
        </w:rPr>
        <w:delInstrText xml:space="preserve"> PAGE </w:delInstrText>
      </w:r>
      <w:r w:rsidDel="001417B7">
        <w:rPr>
          <w:rStyle w:val="ad"/>
        </w:rPr>
        <w:fldChar w:fldCharType="separate"/>
      </w:r>
      <w:r w:rsidR="001417B7" w:rsidDel="001417B7">
        <w:rPr>
          <w:rStyle w:val="ad"/>
          <w:noProof/>
        </w:rPr>
        <w:delText>2</w:delText>
      </w:r>
      <w:r w:rsidDel="001417B7">
        <w:rPr>
          <w:rStyle w:val="ad"/>
        </w:rPr>
        <w:fldChar w:fldCharType="end"/>
      </w:r>
    </w:del>
  </w:p>
  <w:p w:rsidR="001417B7" w:rsidRPr="00F245DC" w:rsidRDefault="001417B7" w:rsidP="001417B7">
    <w:pPr>
      <w:pStyle w:val="ab"/>
      <w:rPr>
        <w:ins w:id="84" w:author="haiyan.xia" w:date="2011-03-09T09:49:00Z"/>
        <w:sz w:val="20"/>
        <w:lang w:eastAsia="zh-CN"/>
      </w:rPr>
    </w:pPr>
    <w:ins w:id="85" w:author="haiyan.xia" w:date="2011-03-09T09:49:00Z">
      <w:r>
        <w:rPr>
          <w:rFonts w:hint="eastAsia"/>
          <w:sz w:val="20"/>
          <w:lang w:eastAsia="zh-CN"/>
        </w:rPr>
        <w:t>SG3533/</w:t>
      </w:r>
      <w:r>
        <w:rPr>
          <w:rFonts w:hint="eastAsia"/>
          <w:sz w:val="20"/>
          <w:lang w:eastAsia="zh-CN"/>
        </w:rPr>
        <w:t>外包合同</w:t>
      </w:r>
      <w:r>
        <w:rPr>
          <w:rFonts w:hint="eastAsia"/>
          <w:sz w:val="20"/>
          <w:lang w:eastAsia="zh-CN"/>
        </w:rPr>
        <w:t>/Execution/09Mar11/xhy</w:t>
      </w:r>
    </w:ins>
  </w:p>
  <w:p w:rsidR="00C90D36" w:rsidRPr="001417B7" w:rsidRDefault="00C90D36">
    <w:pPr>
      <w:rPr>
        <w:sz w:val="18"/>
        <w:szCs w:val="18"/>
        <w:lang w:eastAsia="zh-CN"/>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7B7" w:rsidRDefault="001417B7" w:rsidP="001417B7">
    <w:pPr>
      <w:pStyle w:val="ab"/>
      <w:jc w:val="center"/>
      <w:rPr>
        <w:ins w:id="95" w:author="haiyan.xia" w:date="2011-03-09T09:54:00Z"/>
        <w:noProof/>
        <w:sz w:val="20"/>
        <w:lang w:eastAsia="zh-CN"/>
      </w:rPr>
    </w:pPr>
  </w:p>
  <w:p w:rsidR="001417B7" w:rsidRPr="00F245DC" w:rsidRDefault="001A5B52" w:rsidP="001417B7">
    <w:pPr>
      <w:pStyle w:val="ab"/>
      <w:rPr>
        <w:ins w:id="96" w:author="haiyan.xia" w:date="2011-03-09T09:51:00Z"/>
        <w:sz w:val="20"/>
        <w:lang w:eastAsia="zh-CN"/>
      </w:rPr>
    </w:pPr>
    <w:del w:id="97" w:author="haiyan.xia" w:date="2011-03-09T09:51:00Z">
      <w:r w:rsidRPr="001A5B52">
        <w:rPr>
          <w:noProof/>
          <w:snapToGrid/>
        </w:rPr>
        <w:pict>
          <v:rect id="_x0000_s2078" style="position:absolute;margin-left:26.25pt;margin-top:718.2pt;width:532.5pt;height:1.8pt;flip:y;z-index:-251650048;mso-position-horizontal-relative:margin;mso-position-vertical-relative:page" o:allowincell="f" fillcolor="black" stroked="f" strokeweight=".1pt">
            <v:fill color2="black"/>
            <w10:wrap anchorx="margin" anchory="page"/>
          </v:rect>
        </w:pict>
      </w:r>
    </w:del>
    <w:ins w:id="98" w:author="haiyan.xia" w:date="2011-03-09T09:51:00Z">
      <w:r w:rsidR="001417B7">
        <w:rPr>
          <w:rFonts w:hint="eastAsia"/>
          <w:sz w:val="20"/>
          <w:lang w:eastAsia="zh-CN"/>
        </w:rPr>
        <w:t>SG3533/</w:t>
      </w:r>
      <w:r w:rsidR="001417B7">
        <w:rPr>
          <w:rFonts w:hint="eastAsia"/>
          <w:sz w:val="20"/>
          <w:lang w:eastAsia="zh-CN"/>
        </w:rPr>
        <w:t>外包合同</w:t>
      </w:r>
      <w:r w:rsidR="001417B7">
        <w:rPr>
          <w:rFonts w:hint="eastAsia"/>
          <w:sz w:val="20"/>
          <w:lang w:eastAsia="zh-CN"/>
        </w:rPr>
        <w:t>/Execution/09Mar11/xhy</w:t>
      </w:r>
    </w:ins>
  </w:p>
  <w:p w:rsidR="00C90D36" w:rsidRPr="00821790" w:rsidRDefault="001A5B52">
    <w:pPr>
      <w:rPr>
        <w:sz w:val="18"/>
        <w:szCs w:val="18"/>
        <w:lang w:eastAsia="zh-CN"/>
      </w:rPr>
    </w:pPr>
    <w:r w:rsidRPr="001A5B52">
      <w:rPr>
        <w:noProof/>
        <w:snapToGrid/>
        <w:lang w:val="en-GB" w:eastAsia="zh-CN" w:bidi="th-TH"/>
      </w:rPr>
      <w:pict>
        <v:rect id="_x0000_s2079" style="position:absolute;margin-left:-1.25pt;margin-top:732.9pt;width:191.75pt;height:45pt;z-index:-251649024;mso-position-horizontal-relative:margin;mso-position-vertical-relative:page" o:allowincell="f" filled="f" stroked="f" strokeweight="0">
          <v:textbox style="mso-next-textbox:#_x0000_s2079" inset="0,0,0,0">
            <w:txbxContent>
              <w:p w:rsidR="00C90D36" w:rsidRPr="00F74B98" w:rsidRDefault="00C90D36" w:rsidP="00F74B98"/>
            </w:txbxContent>
          </v:textbox>
          <w10:wrap anchorx="margin"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718" w:rsidRDefault="00EA3718">
      <w:r>
        <w:rPr>
          <w:sz w:val="24"/>
        </w:rPr>
        <w:separator/>
      </w:r>
    </w:p>
  </w:footnote>
  <w:footnote w:type="continuationSeparator" w:id="0">
    <w:p w:rsidR="00EA3718" w:rsidRDefault="00EA37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1A5B52">
    <w:pPr>
      <w:pStyle w:val="aa"/>
    </w:pPr>
    <w:r w:rsidRPr="001A5B5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81" type="#_x0000_t136" style="position:absolute;margin-left:0;margin-top:0;width:126pt;height:43.8pt;rotation:315;z-index:-251646976;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1A5B52">
    <w:pPr>
      <w:pStyle w:val="aa"/>
    </w:pPr>
    <w:r w:rsidRPr="001A5B5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89" type="#_x0000_t136" style="position:absolute;margin-left:0;margin-top:0;width:126pt;height:43.8pt;rotation:315;z-index:-251638784;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1A5B52">
    <w:pPr>
      <w:tabs>
        <w:tab w:val="left" w:pos="0"/>
      </w:tabs>
      <w:suppressAutoHyphens/>
      <w:jc w:val="both"/>
      <w:rPr>
        <w:spacing w:val="-2"/>
        <w:kern w:val="2"/>
      </w:rPr>
    </w:pPr>
    <w:r w:rsidRPr="001A5B5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 o:spid="_x0000_s2090" type="#_x0000_t136" style="position:absolute;left:0;text-align:left;margin-left:0;margin-top:0;width:126pt;height:43.8pt;rotation:315;z-index:-251637760;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p w:rsidR="00C90D36" w:rsidRDefault="00C90D36">
    <w:pPr>
      <w:spacing w:after="140" w:line="100" w:lineRule="exact"/>
      <w:rPr>
        <w:sz w:val="10"/>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1A5B52">
    <w:pPr>
      <w:pStyle w:val="aa"/>
    </w:pPr>
    <w:r w:rsidRPr="001A5B5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88" type="#_x0000_t136" style="position:absolute;margin-left:0;margin-top:0;width:126pt;height:43.8pt;rotation:315;z-index:-251639808;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1A5B52">
    <w:pPr>
      <w:tabs>
        <w:tab w:val="right" w:pos="9180"/>
      </w:tabs>
      <w:suppressAutoHyphens/>
      <w:rPr>
        <w:rFonts w:ascii="Times New Roman" w:hAnsi="Times New Roman"/>
        <w:noProof/>
        <w:snapToGrid/>
        <w:sz w:val="20"/>
      </w:rPr>
    </w:pPr>
    <w:r w:rsidRPr="001A5B5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82" type="#_x0000_t136" style="position:absolute;margin-left:0;margin-top:0;width:126pt;height:43.8pt;rotation:315;z-index:-251645952;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r w:rsidRPr="001A5B52">
      <w:rPr>
        <w:noProof/>
        <w:snapToGrid/>
      </w:rPr>
      <w:pict>
        <v:rect id="_x0000_s2077" style="position:absolute;margin-left:-16.65pt;margin-top:33.35pt;width:467.8pt;height:27pt;z-index:-251651072;mso-position-horizontal-relative:margin;mso-position-vertical-relative:page" filled="f" stroked="f" strokeweight="0">
          <v:textbox style="mso-next-textbox:#_x0000_s2077" inset="0,0,0,0">
            <w:txbxContent>
              <w:p w:rsidR="00C90D36" w:rsidRPr="007C7ED0" w:rsidRDefault="00C90D36" w:rsidP="007C7ED0">
                <w:pPr>
                  <w:ind w:left="720" w:firstLine="720"/>
                  <w:rPr>
                    <w:lang w:eastAsia="zh-CN"/>
                  </w:rPr>
                </w:pPr>
                <w:r>
                  <w:rPr>
                    <w:rFonts w:hint="eastAsia"/>
                    <w:lang w:eastAsia="zh-CN"/>
                  </w:rPr>
                  <w:t>适用于胜科中国将服务分包于第三方</w:t>
                </w:r>
              </w:p>
            </w:txbxContent>
          </v:textbox>
          <w10:wrap anchorx="margin" anchory="page"/>
        </v:rect>
      </w:pict>
    </w:r>
    <w:r w:rsidRPr="001A5B52">
      <w:rPr>
        <w:noProof/>
        <w:snapToGrid/>
      </w:rPr>
      <w:pict>
        <v:rect id="_x0000_s2049" style="position:absolute;margin-left:-81pt;margin-top:81pt;width:1in;height:.45pt;z-index:-251679744;mso-position-horizontal-relative:margin;mso-position-vertical-relative:page" o:allowincell="f" fillcolor="black" stroked="f" strokeweight=".1pt">
          <v:fill color2="black"/>
          <w10:wrap anchorx="margin" anchory="page"/>
        </v:rect>
      </w:pict>
    </w:r>
    <w:r w:rsidRPr="001A5B52">
      <w:rPr>
        <w:noProof/>
        <w:snapToGrid/>
      </w:rPr>
      <w:pict>
        <v:rect id="_x0000_s2050" style="position:absolute;margin-left:-81pt;margin-top:99pt;width:1in;height:.45pt;z-index:-251678720;mso-position-horizontal-relative:margin;mso-position-vertical-relative:page" o:allowincell="f" fillcolor="black" stroked="f" strokeweight=".1pt">
          <v:fill color2="black"/>
          <w10:wrap anchorx="margin" anchory="page"/>
        </v:rect>
      </w:pict>
    </w:r>
    <w:r w:rsidRPr="001A5B52">
      <w:rPr>
        <w:noProof/>
        <w:snapToGrid/>
      </w:rPr>
      <w:pict>
        <v:rect id="_x0000_s2051" style="position:absolute;margin-left:-81pt;margin-top:117pt;width:1in;height:.45pt;z-index:-251677696;mso-position-horizontal-relative:margin;mso-position-vertical-relative:page" o:allowincell="f" fillcolor="black" stroked="f" strokeweight=".1pt">
          <v:fill color2="black"/>
          <w10:wrap anchorx="margin" anchory="page"/>
        </v:rect>
      </w:pict>
    </w:r>
    <w:r w:rsidRPr="001A5B52">
      <w:rPr>
        <w:noProof/>
        <w:snapToGrid/>
      </w:rPr>
      <w:pict>
        <v:rect id="_x0000_s2052" style="position:absolute;margin-left:-81pt;margin-top:135pt;width:1in;height:.45pt;z-index:-251676672;mso-position-horizontal-relative:margin;mso-position-vertical-relative:page" o:allowincell="f" fillcolor="black" stroked="f" strokeweight=".1pt">
          <v:fill color2="black"/>
          <w10:wrap anchorx="margin" anchory="page"/>
        </v:rect>
      </w:pict>
    </w:r>
    <w:r w:rsidRPr="001A5B52">
      <w:rPr>
        <w:noProof/>
        <w:snapToGrid/>
      </w:rPr>
      <w:pict>
        <v:rect id="_x0000_s2053" style="position:absolute;margin-left:-81pt;margin-top:153pt;width:1in;height:.45pt;z-index:-251675648;mso-position-horizontal-relative:margin;mso-position-vertical-relative:page" o:allowincell="f" fillcolor="black" stroked="f" strokeweight=".1pt">
          <v:fill color2="black"/>
          <w10:wrap anchorx="margin" anchory="page"/>
        </v:rect>
      </w:pict>
    </w:r>
    <w:r w:rsidRPr="001A5B52">
      <w:rPr>
        <w:noProof/>
        <w:snapToGrid/>
      </w:rPr>
      <w:pict>
        <v:rect id="_x0000_s2054" style="position:absolute;margin-left:-81pt;margin-top:171pt;width:1in;height:.45pt;z-index:-251674624;mso-position-horizontal-relative:margin;mso-position-vertical-relative:page" o:allowincell="f" fillcolor="black" stroked="f" strokeweight=".1pt">
          <v:fill color2="black"/>
          <w10:wrap anchorx="margin" anchory="page"/>
        </v:rect>
      </w:pict>
    </w:r>
    <w:r w:rsidRPr="001A5B52">
      <w:rPr>
        <w:noProof/>
        <w:snapToGrid/>
      </w:rPr>
      <w:pict>
        <v:rect id="_x0000_s2055" style="position:absolute;margin-left:-81pt;margin-top:189pt;width:1in;height:.45pt;z-index:-251673600;mso-position-horizontal-relative:margin;mso-position-vertical-relative:page" o:allowincell="f" fillcolor="black" stroked="f" strokeweight=".1pt">
          <v:fill color2="black"/>
          <w10:wrap anchorx="margin" anchory="page"/>
        </v:rect>
      </w:pict>
    </w:r>
    <w:r w:rsidRPr="001A5B52">
      <w:rPr>
        <w:noProof/>
        <w:snapToGrid/>
      </w:rPr>
      <w:pict>
        <v:rect id="_x0000_s2056" style="position:absolute;margin-left:-81pt;margin-top:207pt;width:1in;height:.45pt;z-index:-251672576;mso-position-horizontal-relative:margin;mso-position-vertical-relative:page" o:allowincell="f" fillcolor="black" stroked="f" strokeweight=".1pt">
          <v:fill color2="black"/>
          <w10:wrap anchorx="margin" anchory="page"/>
        </v:rect>
      </w:pict>
    </w:r>
    <w:r w:rsidRPr="001A5B52">
      <w:rPr>
        <w:noProof/>
        <w:snapToGrid/>
      </w:rPr>
      <w:pict>
        <v:rect id="_x0000_s2057" style="position:absolute;margin-left:-81pt;margin-top:225pt;width:1in;height:.45pt;z-index:-251671552;mso-position-horizontal-relative:margin;mso-position-vertical-relative:page" o:allowincell="f" fillcolor="black" stroked="f" strokeweight=".1pt">
          <v:fill color2="black"/>
          <w10:wrap anchorx="margin" anchory="page"/>
        </v:rect>
      </w:pict>
    </w:r>
    <w:r w:rsidRPr="001A5B52">
      <w:rPr>
        <w:noProof/>
        <w:snapToGrid/>
      </w:rPr>
      <w:pict>
        <v:rect id="_x0000_s2058" style="position:absolute;margin-left:-81pt;margin-top:243pt;width:1in;height:.45pt;z-index:-251670528;mso-position-horizontal-relative:margin;mso-position-vertical-relative:page" o:allowincell="f" fillcolor="black" stroked="f" strokeweight=".1pt">
          <v:fill color2="black"/>
          <w10:wrap anchorx="margin" anchory="page"/>
        </v:rect>
      </w:pict>
    </w:r>
    <w:r w:rsidRPr="001A5B52">
      <w:rPr>
        <w:noProof/>
        <w:snapToGrid/>
      </w:rPr>
      <w:pict>
        <v:rect id="_x0000_s2059" style="position:absolute;margin-left:-81pt;margin-top:261pt;width:1in;height:.45pt;z-index:-251669504;mso-position-horizontal-relative:margin;mso-position-vertical-relative:page" o:allowincell="f" fillcolor="black" stroked="f" strokeweight=".1pt">
          <v:fill color2="black"/>
          <w10:wrap anchorx="margin" anchory="page"/>
        </v:rect>
      </w:pict>
    </w:r>
    <w:r w:rsidRPr="001A5B52">
      <w:rPr>
        <w:noProof/>
        <w:snapToGrid/>
      </w:rPr>
      <w:pict>
        <v:rect id="_x0000_s2060" style="position:absolute;margin-left:-81pt;margin-top:279pt;width:1in;height:.45pt;z-index:-251668480;mso-position-horizontal-relative:margin;mso-position-vertical-relative:page" o:allowincell="f" fillcolor="black" stroked="f" strokeweight=".1pt">
          <v:fill color2="black"/>
          <w10:wrap anchorx="margin" anchory="page"/>
        </v:rect>
      </w:pict>
    </w:r>
    <w:r w:rsidRPr="001A5B52">
      <w:rPr>
        <w:noProof/>
        <w:snapToGrid/>
      </w:rPr>
      <w:pict>
        <v:rect id="_x0000_s2061" style="position:absolute;margin-left:-81pt;margin-top:297pt;width:1in;height:.45pt;z-index:-251667456;mso-position-horizontal-relative:margin;mso-position-vertical-relative:page" o:allowincell="f" fillcolor="black" stroked="f" strokeweight=".1pt">
          <v:fill color2="black"/>
          <w10:wrap anchorx="margin" anchory="page"/>
        </v:rect>
      </w:pict>
    </w:r>
    <w:r w:rsidRPr="001A5B52">
      <w:rPr>
        <w:noProof/>
        <w:snapToGrid/>
      </w:rPr>
      <w:pict>
        <v:rect id="_x0000_s2062" style="position:absolute;margin-left:-81pt;margin-top:315pt;width:1in;height:.45pt;z-index:-251666432;mso-position-horizontal-relative:margin;mso-position-vertical-relative:page" o:allowincell="f" fillcolor="black" stroked="f" strokeweight=".1pt">
          <v:fill color2="black"/>
          <w10:wrap anchorx="margin" anchory="page"/>
        </v:rect>
      </w:pict>
    </w:r>
    <w:r w:rsidRPr="001A5B52">
      <w:rPr>
        <w:noProof/>
        <w:snapToGrid/>
      </w:rPr>
      <w:pict>
        <v:rect id="_x0000_s2063" style="position:absolute;margin-left:-81pt;margin-top:333pt;width:1in;height:.45pt;z-index:-251665408;mso-position-horizontal-relative:margin;mso-position-vertical-relative:page" o:allowincell="f" fillcolor="black" stroked="f" strokeweight=".1pt">
          <v:fill color2="black"/>
          <w10:wrap anchorx="margin" anchory="page"/>
        </v:rect>
      </w:pict>
    </w:r>
    <w:r w:rsidRPr="001A5B52">
      <w:rPr>
        <w:noProof/>
        <w:snapToGrid/>
      </w:rPr>
      <w:pict>
        <v:rect id="_x0000_s2064" style="position:absolute;margin-left:-81pt;margin-top:351pt;width:1in;height:.45pt;z-index:-251664384;mso-position-horizontal-relative:margin;mso-position-vertical-relative:page" o:allowincell="f" fillcolor="black" stroked="f" strokeweight=".1pt">
          <v:fill color2="black"/>
          <w10:wrap anchorx="margin" anchory="page"/>
        </v:rect>
      </w:pict>
    </w:r>
    <w:r w:rsidRPr="001A5B52">
      <w:rPr>
        <w:noProof/>
        <w:snapToGrid/>
      </w:rPr>
      <w:pict>
        <v:rect id="_x0000_s2065" style="position:absolute;margin-left:-81pt;margin-top:369pt;width:1in;height:.45pt;z-index:-251663360;mso-position-horizontal-relative:margin;mso-position-vertical-relative:page" o:allowincell="f" fillcolor="black" stroked="f" strokeweight=".1pt">
          <v:fill color2="black"/>
          <w10:wrap anchorx="margin" anchory="page"/>
        </v:rect>
      </w:pict>
    </w:r>
    <w:r w:rsidRPr="001A5B52">
      <w:rPr>
        <w:noProof/>
        <w:snapToGrid/>
      </w:rPr>
      <w:pict>
        <v:rect id="_x0000_s2066" style="position:absolute;margin-left:-81pt;margin-top:387pt;width:1in;height:.45pt;z-index:-251662336;mso-position-horizontal-relative:margin;mso-position-vertical-relative:page" o:allowincell="f" fillcolor="black" stroked="f" strokeweight=".1pt">
          <v:fill color2="black"/>
          <w10:wrap anchorx="margin" anchory="page"/>
        </v:rect>
      </w:pict>
    </w:r>
    <w:r w:rsidRPr="001A5B52">
      <w:rPr>
        <w:noProof/>
        <w:snapToGrid/>
      </w:rPr>
      <w:pict>
        <v:rect id="_x0000_s2067" style="position:absolute;margin-left:-81pt;margin-top:405pt;width:1in;height:.45pt;z-index:-251661312;mso-position-horizontal-relative:margin;mso-position-vertical-relative:page" o:allowincell="f" fillcolor="black" stroked="f" strokeweight=".1pt">
          <v:fill color2="black"/>
          <w10:wrap anchorx="margin" anchory="page"/>
        </v:rect>
      </w:pict>
    </w:r>
    <w:r w:rsidRPr="001A5B52">
      <w:rPr>
        <w:noProof/>
        <w:snapToGrid/>
      </w:rPr>
      <w:pict>
        <v:rect id="_x0000_s2068" style="position:absolute;margin-left:-81pt;margin-top:423pt;width:1in;height:.45pt;z-index:-251660288;mso-position-horizontal-relative:margin;mso-position-vertical-relative:page" o:allowincell="f" fillcolor="black" stroked="f" strokeweight=".1pt">
          <v:fill color2="black"/>
          <w10:wrap anchorx="margin" anchory="page"/>
        </v:rect>
      </w:pict>
    </w:r>
    <w:r w:rsidRPr="001A5B52">
      <w:rPr>
        <w:noProof/>
        <w:snapToGrid/>
      </w:rPr>
      <w:pict>
        <v:rect id="_x0000_s2069" style="position:absolute;margin-left:-81pt;margin-top:441pt;width:1in;height:.45pt;z-index:-251659264;mso-position-horizontal-relative:margin;mso-position-vertical-relative:page" o:allowincell="f" fillcolor="black" stroked="f" strokeweight=".1pt">
          <v:fill color2="black"/>
          <w10:wrap anchorx="margin" anchory="page"/>
        </v:rect>
      </w:pict>
    </w:r>
    <w:r w:rsidRPr="001A5B52">
      <w:rPr>
        <w:noProof/>
        <w:snapToGrid/>
      </w:rPr>
      <w:pict>
        <v:rect id="_x0000_s2070" style="position:absolute;margin-left:-81pt;margin-top:459pt;width:1in;height:.45pt;z-index:-251658240;mso-position-horizontal-relative:margin;mso-position-vertical-relative:page" o:allowincell="f" fillcolor="black" stroked="f" strokeweight=".1pt">
          <v:fill color2="black"/>
          <w10:wrap anchorx="margin" anchory="page"/>
        </v:rect>
      </w:pict>
    </w:r>
    <w:r w:rsidRPr="001A5B52">
      <w:rPr>
        <w:noProof/>
        <w:snapToGrid/>
      </w:rPr>
      <w:pict>
        <v:rect id="_x0000_s2071" style="position:absolute;margin-left:-81pt;margin-top:477pt;width:1in;height:.45pt;z-index:-251657216;mso-position-horizontal-relative:margin;mso-position-vertical-relative:page" o:allowincell="f" fillcolor="black" stroked="f" strokeweight=".1pt">
          <v:fill color2="black"/>
          <w10:wrap anchorx="margin" anchory="page"/>
        </v:rect>
      </w:pict>
    </w:r>
    <w:r w:rsidRPr="001A5B52">
      <w:rPr>
        <w:noProof/>
        <w:snapToGrid/>
      </w:rPr>
      <w:pict>
        <v:rect id="_x0000_s2072" style="position:absolute;margin-left:-81pt;margin-top:495pt;width:1in;height:.45pt;z-index:-251656192;mso-position-horizontal-relative:margin;mso-position-vertical-relative:page" o:allowincell="f" fillcolor="black" stroked="f" strokeweight=".1pt">
          <v:fill color2="black"/>
          <w10:wrap anchorx="margin" anchory="page"/>
        </v:rect>
      </w:pict>
    </w:r>
    <w:r w:rsidRPr="001A5B52">
      <w:rPr>
        <w:noProof/>
        <w:snapToGrid/>
      </w:rPr>
      <w:pict>
        <v:rect id="_x0000_s2073" style="position:absolute;margin-left:-81pt;margin-top:513pt;width:1in;height:.45pt;z-index:-251655168;mso-position-horizontal-relative:margin;mso-position-vertical-relative:page" o:allowincell="f" fillcolor="black" stroked="f" strokeweight=".1pt">
          <v:fill color2="black"/>
          <w10:wrap anchorx="margin" anchory="page"/>
        </v:rect>
      </w:pict>
    </w:r>
    <w:r w:rsidRPr="001A5B52">
      <w:rPr>
        <w:noProof/>
        <w:snapToGrid/>
      </w:rPr>
      <w:pict>
        <v:rect id="_x0000_s2074" style="position:absolute;margin-left:-81pt;margin-top:531.35pt;width:1in;height:.45pt;z-index:-251654144;mso-position-horizontal-relative:margin;mso-position-vertical-relative:page" o:allowincell="f" fillcolor="black" stroked="f" strokeweight=".1pt">
          <v:fill color2="black"/>
          <w10:wrap anchorx="margin" anchory="page"/>
        </v:rect>
      </w:pict>
    </w:r>
    <w:r w:rsidRPr="001A5B52">
      <w:rPr>
        <w:noProof/>
        <w:snapToGrid/>
      </w:rPr>
      <w:pict>
        <v:rect id="_x0000_s2075" style="position:absolute;margin-left:-81pt;margin-top:549.35pt;width:1in;height:.45pt;z-index:-251653120;mso-position-horizontal-relative:margin;mso-position-vertical-relative:page" o:allowincell="f" fillcolor="black" stroked="f" strokeweight=".1pt">
          <v:fill color2="black"/>
          <w10:wrap anchorx="margin" anchory="page"/>
        </v:rect>
      </w:pict>
    </w:r>
    <w:r>
      <w:rPr>
        <w:rFonts w:ascii="CG Times" w:hAnsi="CG Times"/>
        <w:spacing w:val="-1"/>
        <w:kern w:val="2"/>
        <w:sz w:val="14"/>
      </w:rPr>
      <w:fldChar w:fldCharType="begin"/>
    </w:r>
    <w:r w:rsidR="00C90D36">
      <w:rPr>
        <w:rFonts w:ascii="CG Times" w:hAnsi="CG Times"/>
        <w:spacing w:val="-1"/>
        <w:kern w:val="2"/>
        <w:sz w:val="14"/>
      </w:rPr>
      <w:instrText>ADVANCE \D 44.60</w:instrText>
    </w:r>
    <w:r>
      <w:rPr>
        <w:rFonts w:ascii="CG Times" w:hAnsi="CG Times"/>
        <w:spacing w:val="-1"/>
        <w:kern w:val="2"/>
        <w:sz w:val="14"/>
      </w:rPr>
      <w:fldChar w:fldCharType="end"/>
    </w:r>
  </w:p>
  <w:p w:rsidR="00C90D36" w:rsidRDefault="00C90D36">
    <w:pPr>
      <w:spacing w:after="140" w:line="100" w:lineRule="exact"/>
      <w:rPr>
        <w:sz w:val="1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1A5B52">
    <w:pPr>
      <w:pStyle w:val="aa"/>
    </w:pPr>
    <w:r w:rsidRPr="001A5B5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80" type="#_x0000_t136" style="position:absolute;margin-left:0;margin-top:0;width:126pt;height:43.8pt;rotation:315;z-index:-251648000;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1A5B52">
    <w:pPr>
      <w:pStyle w:val="aa"/>
    </w:pPr>
    <w:r w:rsidRPr="001A5B5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84" type="#_x0000_t136" style="position:absolute;margin-left:0;margin-top:0;width:126pt;height:43.8pt;rotation:315;z-index:-251643904;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C4B" w:rsidRDefault="00F02251">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1A5B52">
    <w:pPr>
      <w:pStyle w:val="aa"/>
    </w:pPr>
    <w:r w:rsidRPr="001A5B5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83" type="#_x0000_t136" style="position:absolute;margin-left:0;margin-top:0;width:126pt;height:43.8pt;rotation:315;z-index:-251644928;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1A5B52">
    <w:pPr>
      <w:pStyle w:val="aa"/>
    </w:pPr>
    <w:r w:rsidRPr="001A5B5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86" type="#_x0000_t136" style="position:absolute;margin-left:0;margin-top:0;width:126pt;height:43.8pt;rotation:315;z-index:-251641856;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1A5B52">
    <w:pPr>
      <w:tabs>
        <w:tab w:val="left" w:pos="0"/>
      </w:tabs>
      <w:suppressAutoHyphens/>
      <w:jc w:val="both"/>
      <w:rPr>
        <w:spacing w:val="-2"/>
        <w:kern w:val="2"/>
      </w:rPr>
    </w:pPr>
    <w:r w:rsidRPr="001A5B5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87" type="#_x0000_t136" style="position:absolute;left:0;text-align:left;margin-left:0;margin-top:0;width:126pt;height:43.8pt;rotation:315;z-index:-251640832;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p w:rsidR="00C90D36" w:rsidRDefault="00C90D36">
    <w:pPr>
      <w:spacing w:after="140" w:line="100" w:lineRule="exact"/>
      <w:rPr>
        <w:sz w:val="10"/>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36" w:rsidRDefault="001A5B52">
    <w:pPr>
      <w:pStyle w:val="aa"/>
    </w:pPr>
    <w:r w:rsidRPr="001A5B5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85" type="#_x0000_t136" style="position:absolute;margin-left:0;margin-top:0;width:126pt;height:43.8pt;rotation:315;z-index:-251642880;mso-position-horizontal:center;mso-position-horizontal-relative:margin;mso-position-vertical:center;mso-position-vertical-relative:margin" o:allowincell="f" fillcolor="silver" stroked="f">
          <v:fill opacity=".5"/>
          <v:textpath style="font-family:&quot;Letter Gothic&quot;" string="SunGard"/>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4852"/>
    <w:multiLevelType w:val="multilevel"/>
    <w:tmpl w:val="F1B431BC"/>
    <w:lvl w:ilvl="0">
      <w:start w:val="1"/>
      <w:numFmt w:val="decimal"/>
      <w:lvlText w:val="%1."/>
      <w:lvlJc w:val="left"/>
      <w:pPr>
        <w:tabs>
          <w:tab w:val="num" w:pos="0"/>
        </w:tabs>
        <w:ind w:left="708" w:hanging="708"/>
      </w:pPr>
    </w:lvl>
    <w:lvl w:ilvl="1">
      <w:start w:val="1"/>
      <w:numFmt w:val="decimal"/>
      <w:lvlText w:val="%1.%2"/>
      <w:lvlJc w:val="left"/>
      <w:pPr>
        <w:tabs>
          <w:tab w:val="num" w:pos="1416"/>
        </w:tabs>
        <w:ind w:left="1416" w:hanging="708"/>
      </w:pPr>
      <w:rPr>
        <w:b/>
        <w:i w:val="0"/>
      </w:rPr>
    </w:lvl>
    <w:lvl w:ilvl="2">
      <w:start w:val="1"/>
      <w:numFmt w:val="lowerLetter"/>
      <w:lvlText w:val="(%3)"/>
      <w:lvlJc w:val="left"/>
      <w:pPr>
        <w:tabs>
          <w:tab w:val="num" w:pos="0"/>
        </w:tabs>
        <w:ind w:left="2124" w:hanging="708"/>
      </w:pPr>
      <w:rPr>
        <w:rFonts w:ascii="Times New Roman" w:hAnsi="Times New Roman" w:hint="default"/>
        <w:b/>
        <w:i w:val="0"/>
        <w:sz w:val="24"/>
      </w:rPr>
    </w:lvl>
    <w:lvl w:ilvl="3">
      <w:start w:val="1"/>
      <w:numFmt w:val="decimal"/>
      <w:lvlText w:val="(%3).%4"/>
      <w:lvlJc w:val="left"/>
      <w:pPr>
        <w:tabs>
          <w:tab w:val="num" w:pos="0"/>
        </w:tabs>
        <w:ind w:left="2832" w:hanging="708"/>
      </w:pPr>
    </w:lvl>
    <w:lvl w:ilvl="4">
      <w:start w:val="1"/>
      <w:numFmt w:val="decimal"/>
      <w:lvlText w:val="(%3).%4.%5"/>
      <w:lvlJc w:val="left"/>
      <w:pPr>
        <w:tabs>
          <w:tab w:val="num" w:pos="0"/>
        </w:tabs>
        <w:ind w:left="3540" w:hanging="708"/>
      </w:pPr>
    </w:lvl>
    <w:lvl w:ilvl="5">
      <w:start w:val="1"/>
      <w:numFmt w:val="decimal"/>
      <w:lvlText w:val="(%3).%4.%5.%6"/>
      <w:lvlJc w:val="left"/>
      <w:pPr>
        <w:tabs>
          <w:tab w:val="num" w:pos="0"/>
        </w:tabs>
        <w:ind w:left="4248" w:hanging="708"/>
      </w:pPr>
    </w:lvl>
    <w:lvl w:ilvl="6">
      <w:start w:val="1"/>
      <w:numFmt w:val="decimal"/>
      <w:lvlText w:val="(%3).%4.%5.%6.%7"/>
      <w:lvlJc w:val="left"/>
      <w:pPr>
        <w:tabs>
          <w:tab w:val="num" w:pos="0"/>
        </w:tabs>
        <w:ind w:left="4956" w:hanging="708"/>
      </w:pPr>
    </w:lvl>
    <w:lvl w:ilvl="7">
      <w:start w:val="1"/>
      <w:numFmt w:val="decimal"/>
      <w:lvlText w:val="(%3).%4.%5.%6.%7.%8"/>
      <w:lvlJc w:val="left"/>
      <w:pPr>
        <w:tabs>
          <w:tab w:val="num" w:pos="0"/>
        </w:tabs>
        <w:ind w:left="5664" w:hanging="708"/>
      </w:pPr>
    </w:lvl>
    <w:lvl w:ilvl="8">
      <w:start w:val="1"/>
      <w:numFmt w:val="decimal"/>
      <w:lvlText w:val="(%3).%4.%5.%6.%7.%8.%9"/>
      <w:lvlJc w:val="left"/>
      <w:pPr>
        <w:tabs>
          <w:tab w:val="num" w:pos="0"/>
        </w:tabs>
        <w:ind w:left="6372" w:hanging="708"/>
      </w:pPr>
    </w:lvl>
  </w:abstractNum>
  <w:abstractNum w:abstractNumId="1">
    <w:nsid w:val="0B5E5017"/>
    <w:multiLevelType w:val="multilevel"/>
    <w:tmpl w:val="96548654"/>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lowerLetter"/>
      <w:lvlText w:val="(%3)"/>
      <w:legacy w:legacy="1" w:legacySpace="0" w:legacyIndent="0"/>
      <w:lvlJc w:val="left"/>
    </w:lvl>
    <w:lvl w:ilvl="3">
      <w:start w:val="1"/>
      <w:numFmt w:val="lowerRoman"/>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lowerRoman"/>
      <w:lvlText w:val=")%9("/>
      <w:legacy w:legacy="1" w:legacySpace="0" w:legacyIndent="720"/>
      <w:lvlJc w:val="left"/>
      <w:pPr>
        <w:ind w:left="720" w:hanging="720"/>
      </w:pPr>
    </w:lvl>
  </w:abstractNum>
  <w:abstractNum w:abstractNumId="2">
    <w:nsid w:val="0CC475F8"/>
    <w:multiLevelType w:val="hybridMultilevel"/>
    <w:tmpl w:val="3DDA4654"/>
    <w:lvl w:ilvl="0" w:tplc="FFFFFFFF">
      <w:start w:val="1"/>
      <w:numFmt w:val="bullet"/>
      <w:lvlText w:val=""/>
      <w:lvlJc w:val="left"/>
      <w:pPr>
        <w:tabs>
          <w:tab w:val="num" w:pos="420"/>
        </w:tabs>
        <w:ind w:left="420" w:hanging="420"/>
      </w:pPr>
      <w:rPr>
        <w:rFonts w:ascii="Wingdings" w:hAnsi="Wingdings" w:hint="default"/>
      </w:rPr>
    </w:lvl>
    <w:lvl w:ilvl="1" w:tplc="04090019">
      <w:start w:val="1"/>
      <w:numFmt w:val="lowerLetter"/>
      <w:lvlText w:val="%2)"/>
      <w:lvlJc w:val="left"/>
      <w:pPr>
        <w:tabs>
          <w:tab w:val="num" w:pos="840"/>
        </w:tabs>
        <w:ind w:left="840" w:hanging="420"/>
      </w:pPr>
      <w:rPr>
        <w:rFont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
    <w:nsid w:val="0F072569"/>
    <w:multiLevelType w:val="multilevel"/>
    <w:tmpl w:val="2BFA6348"/>
    <w:lvl w:ilvl="0">
      <w:start w:val="1"/>
      <w:numFmt w:val="decimal"/>
      <w:lvlText w:val="%1."/>
      <w:lvlJc w:val="left"/>
      <w:pPr>
        <w:tabs>
          <w:tab w:val="num" w:pos="720"/>
        </w:tabs>
        <w:ind w:left="720" w:hanging="720"/>
      </w:pPr>
      <w:rPr>
        <w:b/>
        <w:i w:val="0"/>
        <w:sz w:val="24"/>
      </w:rPr>
    </w:lvl>
    <w:lvl w:ilvl="1">
      <w:start w:val="1"/>
      <w:numFmt w:val="decimal"/>
      <w:lvlText w:val="%1.%2"/>
      <w:lvlJc w:val="left"/>
      <w:pPr>
        <w:tabs>
          <w:tab w:val="num" w:pos="1440"/>
        </w:tabs>
        <w:ind w:left="1440" w:hanging="720"/>
      </w:pPr>
      <w:rPr>
        <w:rFonts w:ascii="Times New Roman" w:hAnsi="Times New Roman" w:hint="default"/>
        <w:b/>
        <w:i w:val="0"/>
        <w:sz w:val="24"/>
      </w:rPr>
    </w:lvl>
    <w:lvl w:ilvl="2">
      <w:start w:val="1"/>
      <w:numFmt w:val="lowerLetter"/>
      <w:lvlText w:val="(%3)"/>
      <w:lvlJc w:val="left"/>
      <w:pPr>
        <w:tabs>
          <w:tab w:val="num" w:pos="2160"/>
        </w:tabs>
        <w:ind w:left="2160" w:hanging="720"/>
      </w:pPr>
      <w:rPr>
        <w:rFonts w:ascii="Times New Roman" w:hAnsi="Times New Roman" w:hint="default"/>
        <w:sz w:val="24"/>
      </w:rPr>
    </w:lvl>
    <w:lvl w:ilvl="3">
      <w:start w:val="1"/>
      <w:numFmt w:val="lowerRoman"/>
      <w:lvlText w:val="(%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117F7709"/>
    <w:multiLevelType w:val="multilevel"/>
    <w:tmpl w:val="3BCA3B1C"/>
    <w:lvl w:ilvl="0">
      <w:start w:val="7"/>
      <w:numFmt w:val="decimal"/>
      <w:lvlText w:val="%1."/>
      <w:lvlJc w:val="left"/>
      <w:pPr>
        <w:tabs>
          <w:tab w:val="num" w:pos="708"/>
        </w:tabs>
        <w:ind w:left="708" w:hanging="708"/>
      </w:pPr>
      <w:rPr>
        <w:b/>
        <w:i w:val="0"/>
      </w:rPr>
    </w:lvl>
    <w:lvl w:ilvl="1">
      <w:start w:val="1"/>
      <w:numFmt w:val="decimal"/>
      <w:lvlText w:val="%1.%2"/>
      <w:lvlJc w:val="left"/>
      <w:pPr>
        <w:tabs>
          <w:tab w:val="num" w:pos="1416"/>
        </w:tabs>
        <w:ind w:left="1416" w:hanging="708"/>
      </w:pPr>
      <w:rPr>
        <w:b/>
        <w:i w:val="0"/>
      </w:rPr>
    </w:lvl>
    <w:lvl w:ilvl="2">
      <w:start w:val="1"/>
      <w:numFmt w:val="lowerLetter"/>
      <w:lvlText w:val="(%3)"/>
      <w:lvlJc w:val="left"/>
      <w:pPr>
        <w:tabs>
          <w:tab w:val="num" w:pos="0"/>
        </w:tabs>
        <w:ind w:left="2124" w:hanging="708"/>
      </w:pPr>
      <w:rPr>
        <w:rFonts w:ascii="Times New Roman" w:hAnsi="Times New Roman" w:hint="default"/>
        <w:b/>
        <w:i w:val="0"/>
        <w:sz w:val="24"/>
      </w:rPr>
    </w:lvl>
    <w:lvl w:ilvl="3">
      <w:start w:val="1"/>
      <w:numFmt w:val="decimal"/>
      <w:lvlText w:val="(%3).%4"/>
      <w:lvlJc w:val="left"/>
      <w:pPr>
        <w:tabs>
          <w:tab w:val="num" w:pos="0"/>
        </w:tabs>
        <w:ind w:left="2832" w:hanging="708"/>
      </w:pPr>
    </w:lvl>
    <w:lvl w:ilvl="4">
      <w:start w:val="1"/>
      <w:numFmt w:val="decimal"/>
      <w:lvlText w:val="(%3).%4.%5"/>
      <w:lvlJc w:val="left"/>
      <w:pPr>
        <w:tabs>
          <w:tab w:val="num" w:pos="0"/>
        </w:tabs>
        <w:ind w:left="3540" w:hanging="708"/>
      </w:pPr>
    </w:lvl>
    <w:lvl w:ilvl="5">
      <w:start w:val="1"/>
      <w:numFmt w:val="decimal"/>
      <w:lvlText w:val="(%3).%4.%5.%6"/>
      <w:lvlJc w:val="left"/>
      <w:pPr>
        <w:tabs>
          <w:tab w:val="num" w:pos="0"/>
        </w:tabs>
        <w:ind w:left="4248" w:hanging="708"/>
      </w:pPr>
    </w:lvl>
    <w:lvl w:ilvl="6">
      <w:start w:val="1"/>
      <w:numFmt w:val="decimal"/>
      <w:lvlText w:val="(%3).%4.%5.%6.%7"/>
      <w:lvlJc w:val="left"/>
      <w:pPr>
        <w:tabs>
          <w:tab w:val="num" w:pos="0"/>
        </w:tabs>
        <w:ind w:left="4956" w:hanging="708"/>
      </w:pPr>
    </w:lvl>
    <w:lvl w:ilvl="7">
      <w:start w:val="1"/>
      <w:numFmt w:val="decimal"/>
      <w:lvlText w:val="(%3).%4.%5.%6.%7.%8"/>
      <w:lvlJc w:val="left"/>
      <w:pPr>
        <w:tabs>
          <w:tab w:val="num" w:pos="0"/>
        </w:tabs>
        <w:ind w:left="5664" w:hanging="708"/>
      </w:pPr>
    </w:lvl>
    <w:lvl w:ilvl="8">
      <w:start w:val="1"/>
      <w:numFmt w:val="decimal"/>
      <w:lvlText w:val="(%3).%4.%5.%6.%7.%8.%9"/>
      <w:lvlJc w:val="left"/>
      <w:pPr>
        <w:tabs>
          <w:tab w:val="num" w:pos="0"/>
        </w:tabs>
        <w:ind w:left="6372" w:hanging="708"/>
      </w:pPr>
    </w:lvl>
  </w:abstractNum>
  <w:abstractNum w:abstractNumId="5">
    <w:nsid w:val="11FF05D1"/>
    <w:multiLevelType w:val="hybridMultilevel"/>
    <w:tmpl w:val="6494E6AA"/>
    <w:lvl w:ilvl="0" w:tplc="5AFA8B5A">
      <w:start w:val="1"/>
      <w:numFmt w:val="japaneseCounting"/>
      <w:lvlText w:val="第%1条"/>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23A1E65"/>
    <w:multiLevelType w:val="hybridMultilevel"/>
    <w:tmpl w:val="7A244088"/>
    <w:lvl w:ilvl="0" w:tplc="04090001">
      <w:start w:val="1"/>
      <w:numFmt w:val="bullet"/>
      <w:lvlText w:val=""/>
      <w:lvlJc w:val="left"/>
      <w:pPr>
        <w:tabs>
          <w:tab w:val="num" w:pos="720"/>
        </w:tabs>
        <w:ind w:left="720" w:hanging="360"/>
      </w:pPr>
      <w:rPr>
        <w:rFonts w:ascii="Symbol" w:hAnsi="Symbol" w:hint="default"/>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00347E"/>
    <w:multiLevelType w:val="hybridMultilevel"/>
    <w:tmpl w:val="22D6F70E"/>
    <w:lvl w:ilvl="0" w:tplc="52E80B6A">
      <w:start w:val="1"/>
      <w:numFmt w:val="decimal"/>
      <w:lvlText w:val="（%1）"/>
      <w:lvlJc w:val="left"/>
      <w:pPr>
        <w:tabs>
          <w:tab w:val="num" w:pos="3125"/>
        </w:tabs>
        <w:ind w:left="3125" w:hanging="1128"/>
      </w:pPr>
      <w:rPr>
        <w:rFonts w:hint="default"/>
      </w:rPr>
    </w:lvl>
    <w:lvl w:ilvl="1" w:tplc="04090019" w:tentative="1">
      <w:start w:val="1"/>
      <w:numFmt w:val="lowerLetter"/>
      <w:lvlText w:val="%2)"/>
      <w:lvlJc w:val="left"/>
      <w:pPr>
        <w:tabs>
          <w:tab w:val="num" w:pos="2837"/>
        </w:tabs>
        <w:ind w:left="2837" w:hanging="420"/>
      </w:pPr>
    </w:lvl>
    <w:lvl w:ilvl="2" w:tplc="0409001B" w:tentative="1">
      <w:start w:val="1"/>
      <w:numFmt w:val="lowerRoman"/>
      <w:lvlText w:val="%3."/>
      <w:lvlJc w:val="right"/>
      <w:pPr>
        <w:tabs>
          <w:tab w:val="num" w:pos="3257"/>
        </w:tabs>
        <w:ind w:left="3257" w:hanging="420"/>
      </w:pPr>
    </w:lvl>
    <w:lvl w:ilvl="3" w:tplc="0409000F" w:tentative="1">
      <w:start w:val="1"/>
      <w:numFmt w:val="decimal"/>
      <w:lvlText w:val="%4."/>
      <w:lvlJc w:val="left"/>
      <w:pPr>
        <w:tabs>
          <w:tab w:val="num" w:pos="3677"/>
        </w:tabs>
        <w:ind w:left="3677" w:hanging="420"/>
      </w:pPr>
    </w:lvl>
    <w:lvl w:ilvl="4" w:tplc="04090019" w:tentative="1">
      <w:start w:val="1"/>
      <w:numFmt w:val="lowerLetter"/>
      <w:lvlText w:val="%5)"/>
      <w:lvlJc w:val="left"/>
      <w:pPr>
        <w:tabs>
          <w:tab w:val="num" w:pos="4097"/>
        </w:tabs>
        <w:ind w:left="4097" w:hanging="420"/>
      </w:pPr>
    </w:lvl>
    <w:lvl w:ilvl="5" w:tplc="0409001B" w:tentative="1">
      <w:start w:val="1"/>
      <w:numFmt w:val="lowerRoman"/>
      <w:lvlText w:val="%6."/>
      <w:lvlJc w:val="right"/>
      <w:pPr>
        <w:tabs>
          <w:tab w:val="num" w:pos="4517"/>
        </w:tabs>
        <w:ind w:left="4517" w:hanging="420"/>
      </w:pPr>
    </w:lvl>
    <w:lvl w:ilvl="6" w:tplc="0409000F" w:tentative="1">
      <w:start w:val="1"/>
      <w:numFmt w:val="decimal"/>
      <w:lvlText w:val="%7."/>
      <w:lvlJc w:val="left"/>
      <w:pPr>
        <w:tabs>
          <w:tab w:val="num" w:pos="4937"/>
        </w:tabs>
        <w:ind w:left="4937" w:hanging="420"/>
      </w:pPr>
    </w:lvl>
    <w:lvl w:ilvl="7" w:tplc="04090019" w:tentative="1">
      <w:start w:val="1"/>
      <w:numFmt w:val="lowerLetter"/>
      <w:lvlText w:val="%8)"/>
      <w:lvlJc w:val="left"/>
      <w:pPr>
        <w:tabs>
          <w:tab w:val="num" w:pos="5357"/>
        </w:tabs>
        <w:ind w:left="5357" w:hanging="420"/>
      </w:pPr>
    </w:lvl>
    <w:lvl w:ilvl="8" w:tplc="0409001B" w:tentative="1">
      <w:start w:val="1"/>
      <w:numFmt w:val="lowerRoman"/>
      <w:lvlText w:val="%9."/>
      <w:lvlJc w:val="right"/>
      <w:pPr>
        <w:tabs>
          <w:tab w:val="num" w:pos="5777"/>
        </w:tabs>
        <w:ind w:left="5777" w:hanging="420"/>
      </w:pPr>
    </w:lvl>
  </w:abstractNum>
  <w:abstractNum w:abstractNumId="8">
    <w:nsid w:val="4183788A"/>
    <w:multiLevelType w:val="hybridMultilevel"/>
    <w:tmpl w:val="3AAAE136"/>
    <w:lvl w:ilvl="0" w:tplc="04090005">
      <w:start w:val="1"/>
      <w:numFmt w:val="bullet"/>
      <w:lvlText w:val=""/>
      <w:lvlJc w:val="left"/>
      <w:pPr>
        <w:tabs>
          <w:tab w:val="num" w:pos="420"/>
        </w:tabs>
        <w:ind w:left="420" w:hanging="420"/>
      </w:pPr>
      <w:rPr>
        <w:rFonts w:ascii="Wingdings" w:hAnsi="Wingdings" w:hint="default"/>
      </w:rPr>
    </w:lvl>
    <w:lvl w:ilvl="1" w:tplc="04090019">
      <w:start w:val="1"/>
      <w:numFmt w:val="lowerLetter"/>
      <w:lvlText w:val="%2)"/>
      <w:lvlJc w:val="left"/>
      <w:pPr>
        <w:tabs>
          <w:tab w:val="num" w:pos="840"/>
        </w:tabs>
        <w:ind w:left="840" w:hanging="420"/>
      </w:pPr>
      <w:rPr>
        <w:rFont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9">
    <w:nsid w:val="4E4B4E3E"/>
    <w:multiLevelType w:val="multilevel"/>
    <w:tmpl w:val="EFA8A052"/>
    <w:name w:val="AOHead"/>
    <w:lvl w:ilvl="0">
      <w:start w:val="1"/>
      <w:numFmt w:val="decimal"/>
      <w:pStyle w:val="AOHead1"/>
      <w:lvlText w:val="%1."/>
      <w:lvlJc w:val="left"/>
      <w:pPr>
        <w:tabs>
          <w:tab w:val="num" w:pos="720"/>
        </w:tabs>
        <w:ind w:left="720" w:hanging="720"/>
      </w:pPr>
    </w:lvl>
    <w:lvl w:ilvl="1">
      <w:start w:val="1"/>
      <w:numFmt w:val="decimal"/>
      <w:pStyle w:val="AOHead2"/>
      <w:lvlText w:val="%1.%2"/>
      <w:lvlJc w:val="left"/>
      <w:pPr>
        <w:tabs>
          <w:tab w:val="num" w:pos="720"/>
        </w:tabs>
        <w:ind w:left="720" w:hanging="720"/>
      </w:pPr>
    </w:lvl>
    <w:lvl w:ilvl="2">
      <w:start w:val="1"/>
      <w:numFmt w:val="lowerLetter"/>
      <w:pStyle w:val="AOHead3"/>
      <w:lvlText w:val="(%3)"/>
      <w:lvlJc w:val="left"/>
      <w:pPr>
        <w:tabs>
          <w:tab w:val="num" w:pos="1440"/>
        </w:tabs>
        <w:ind w:left="1440" w:hanging="720"/>
      </w:pPr>
    </w:lvl>
    <w:lvl w:ilvl="3">
      <w:start w:val="1"/>
      <w:numFmt w:val="lowerRoman"/>
      <w:pStyle w:val="AOHead4"/>
      <w:lvlText w:val="(%4)"/>
      <w:lvlJc w:val="left"/>
      <w:pPr>
        <w:tabs>
          <w:tab w:val="num" w:pos="2160"/>
        </w:tabs>
        <w:ind w:left="2160" w:hanging="720"/>
      </w:pPr>
    </w:lvl>
    <w:lvl w:ilvl="4">
      <w:start w:val="1"/>
      <w:numFmt w:val="upperLetter"/>
      <w:pStyle w:val="AOHead5"/>
      <w:lvlText w:val="(%5)"/>
      <w:lvlJc w:val="left"/>
      <w:pPr>
        <w:tabs>
          <w:tab w:val="num" w:pos="2880"/>
        </w:tabs>
        <w:ind w:left="2880" w:hanging="720"/>
      </w:pPr>
    </w:lvl>
    <w:lvl w:ilvl="5">
      <w:start w:val="1"/>
      <w:numFmt w:val="upperRoman"/>
      <w:pStyle w:val="AOHead6"/>
      <w:lvlText w:val="%6."/>
      <w:lvlJc w:val="left"/>
      <w:pPr>
        <w:tabs>
          <w:tab w:val="num" w:pos="3600"/>
        </w:tabs>
        <w:ind w:left="3600" w:hanging="72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0">
    <w:nsid w:val="541B644B"/>
    <w:multiLevelType w:val="multilevel"/>
    <w:tmpl w:val="3F60AD5C"/>
    <w:lvl w:ilvl="0">
      <w:start w:val="1"/>
      <w:numFmt w:val="upperRoman"/>
      <w:lvlText w:val="Article %1."/>
      <w:lvlJc w:val="left"/>
      <w:pPr>
        <w:tabs>
          <w:tab w:val="num" w:pos="1800"/>
        </w:tabs>
      </w:pPr>
      <w:rPr>
        <w:b/>
        <w:i w:val="0"/>
      </w:rPr>
    </w:lvl>
    <w:lvl w:ilvl="1">
      <w:start w:val="1"/>
      <w:numFmt w:val="decimal"/>
      <w:lvlRestart w:val="0"/>
      <w:lvlText w:val="%2"/>
      <w:lvlJc w:val="left"/>
      <w:pPr>
        <w:tabs>
          <w:tab w:val="num" w:pos="1440"/>
        </w:tabs>
        <w:ind w:left="1440" w:hanging="720"/>
      </w:pPr>
      <w:rPr>
        <w:b/>
        <w:i w:val="0"/>
      </w:rPr>
    </w:lvl>
    <w:lvl w:ilvl="2">
      <w:start w:val="1"/>
      <w:numFmt w:val="decimal"/>
      <w:lvlText w:val="%2.%3"/>
      <w:lvlJc w:val="left"/>
      <w:pPr>
        <w:tabs>
          <w:tab w:val="num" w:pos="2160"/>
        </w:tabs>
        <w:ind w:left="2160" w:hanging="720"/>
      </w:pPr>
      <w:rPr>
        <w:b/>
        <w:i w:val="0"/>
      </w:rPr>
    </w:lvl>
    <w:lvl w:ilvl="3">
      <w:start w:val="1"/>
      <w:numFmt w:val="lowerLetter"/>
      <w:lvlText w:val="(%4)"/>
      <w:lvlJc w:val="right"/>
      <w:pPr>
        <w:tabs>
          <w:tab w:val="num" w:pos="2880"/>
        </w:tabs>
        <w:ind w:left="2880" w:hanging="720"/>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54377E7E"/>
    <w:multiLevelType w:val="hybridMultilevel"/>
    <w:tmpl w:val="DA0814E2"/>
    <w:lvl w:ilvl="0" w:tplc="0409000F">
      <w:start w:val="1"/>
      <w:numFmt w:val="decimal"/>
      <w:lvlText w:val="%1."/>
      <w:lvlJc w:val="left"/>
      <w:pPr>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36C7028"/>
    <w:multiLevelType w:val="hybridMultilevel"/>
    <w:tmpl w:val="C536287C"/>
    <w:lvl w:ilvl="0" w:tplc="766ED982">
      <w:start w:val="1"/>
      <w:numFmt w:val="decimal"/>
      <w:lvlText w:val="%1."/>
      <w:lvlJc w:val="left"/>
      <w:pPr>
        <w:tabs>
          <w:tab w:val="num" w:pos="360"/>
        </w:tabs>
        <w:ind w:left="360" w:hanging="360"/>
      </w:pPr>
      <w:rPr>
        <w:rFonts w:hint="eastAsia"/>
      </w:rPr>
    </w:lvl>
    <w:lvl w:ilvl="1" w:tplc="1958A142">
      <w:start w:val="1"/>
      <w:numFmt w:val="lowerRoman"/>
      <w:lvlText w:val="(%2)."/>
      <w:lvlJc w:val="left"/>
      <w:pPr>
        <w:tabs>
          <w:tab w:val="num" w:pos="1236"/>
        </w:tabs>
        <w:ind w:left="1236" w:hanging="156"/>
      </w:pPr>
      <w:rPr>
        <w:rFonts w:hint="eastAsia"/>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7DBF4EC8"/>
    <w:multiLevelType w:val="multilevel"/>
    <w:tmpl w:val="930CCE64"/>
    <w:lvl w:ilvl="0">
      <w:start w:val="1"/>
      <w:numFmt w:val="decimal"/>
      <w:pStyle w:val="1"/>
      <w:lvlText w:val="%1."/>
      <w:lvlJc w:val="left"/>
      <w:pPr>
        <w:tabs>
          <w:tab w:val="num" w:pos="720"/>
        </w:tabs>
        <w:ind w:left="720" w:hanging="720"/>
      </w:pPr>
      <w:rPr>
        <w:rFonts w:ascii="Univers Bold" w:hAnsi="Arial Narrow" w:hint="default"/>
        <w:b/>
        <w:i w:val="0"/>
        <w:sz w:val="24"/>
      </w:rPr>
    </w:lvl>
    <w:lvl w:ilvl="1">
      <w:start w:val="1"/>
      <w:numFmt w:val="decimal"/>
      <w:pStyle w:val="2"/>
      <w:lvlText w:val="%1.%2."/>
      <w:lvlJc w:val="left"/>
      <w:pPr>
        <w:tabs>
          <w:tab w:val="num" w:pos="1429"/>
        </w:tabs>
        <w:ind w:left="1429" w:hanging="720"/>
      </w:pPr>
      <w:rPr>
        <w:rFonts w:ascii="Univers Bold" w:hAnsi="Univers Bold" w:hint="default"/>
        <w:b/>
        <w:i w:val="0"/>
        <w:sz w:val="22"/>
      </w:rPr>
    </w:lvl>
    <w:lvl w:ilvl="2">
      <w:start w:val="1"/>
      <w:numFmt w:val="lowerLetter"/>
      <w:pStyle w:val="3"/>
      <w:lvlText w:val="(%3)"/>
      <w:lvlJc w:val="left"/>
      <w:pPr>
        <w:tabs>
          <w:tab w:val="num" w:pos="1997"/>
        </w:tabs>
        <w:ind w:left="1997" w:hanging="720"/>
      </w:pPr>
      <w:rPr>
        <w:rFonts w:ascii="Univers" w:hAnsi="Univers" w:hint="default"/>
        <w:b w:val="0"/>
        <w:i w:val="0"/>
        <w:sz w:val="22"/>
      </w:rPr>
    </w:lvl>
    <w:lvl w:ilvl="3">
      <w:start w:val="1"/>
      <w:numFmt w:val="lowerRoman"/>
      <w:pStyle w:val="4"/>
      <w:lvlText w:val="%4."/>
      <w:lvlJc w:val="left"/>
      <w:pPr>
        <w:tabs>
          <w:tab w:val="num" w:pos="2880"/>
        </w:tabs>
        <w:ind w:left="2520" w:hanging="360"/>
      </w:pPr>
      <w:rPr>
        <w:rFonts w:ascii="Univers Bold" w:hAnsi="Univers Bold" w:hint="default"/>
        <w:b/>
        <w:i w:val="0"/>
        <w:sz w:val="24"/>
      </w:rPr>
    </w:lvl>
    <w:lvl w:ilvl="4">
      <w:start w:val="1"/>
      <w:numFmt w:val="decimal"/>
      <w:pStyle w:val="5"/>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13"/>
  </w:num>
  <w:num w:numId="3">
    <w:abstractNumId w:val="13"/>
  </w:num>
  <w:num w:numId="4">
    <w:abstractNumId w:val="13"/>
  </w:num>
  <w:num w:numId="5">
    <w:abstractNumId w:val="13"/>
  </w:num>
  <w:num w:numId="6">
    <w:abstractNumId w:val="4"/>
  </w:num>
  <w:num w:numId="7">
    <w:abstractNumId w:val="13"/>
  </w:num>
  <w:num w:numId="8">
    <w:abstractNumId w:val="10"/>
  </w:num>
  <w:num w:numId="9">
    <w:abstractNumId w:val="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0"/>
  </w:num>
  <w:num w:numId="19">
    <w:abstractNumId w:val="9"/>
  </w:num>
  <w:num w:numId="20">
    <w:abstractNumId w:val="13"/>
  </w:num>
  <w:num w:numId="21">
    <w:abstractNumId w:val="13"/>
  </w:num>
  <w:num w:numId="22">
    <w:abstractNumId w:val="13"/>
  </w:num>
  <w:num w:numId="23">
    <w:abstractNumId w:val="13"/>
  </w:num>
  <w:num w:numId="24">
    <w:abstractNumId w:val="13"/>
  </w:num>
  <w:num w:numId="25">
    <w:abstractNumId w:val="7"/>
  </w:num>
  <w:num w:numId="26">
    <w:abstractNumId w:val="5"/>
  </w:num>
  <w:num w:numId="27">
    <w:abstractNumId w:val="13"/>
  </w:num>
  <w:num w:numId="28">
    <w:abstractNumId w:val="12"/>
  </w:num>
  <w:num w:numId="29">
    <w:abstractNumId w:val="6"/>
  </w:num>
  <w:num w:numId="30">
    <w:abstractNumId w:val="2"/>
  </w:num>
  <w:num w:numId="31">
    <w:abstractNumId w:val="8"/>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trackRevisions/>
  <w:documentProtection w:edit="trackedChanges" w:enforcement="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7410"/>
    <o:shapelayout v:ext="edit">
      <o:idmap v:ext="edit" data="2"/>
    </o:shapelayout>
  </w:hdrShapeDefaults>
  <w:footnotePr>
    <w:footnote w:id="-1"/>
    <w:footnote w:id="0"/>
  </w:footnotePr>
  <w:endnotePr>
    <w:numFmt w:val="decimal"/>
    <w:endnote w:id="-1"/>
    <w:endnote w:id="0"/>
    <w:endnote w:id="1"/>
  </w:endnotePr>
  <w:compat>
    <w:useFELayout/>
  </w:compat>
  <w:docVars>
    <w:docVar w:name="ClientNum" w:val="67914"/>
    <w:docVar w:name="DocName" w:val="Consulting service agmt CN"/>
    <w:docVar w:name="DocRef" w:val="HK:3537480.3"/>
    <w:docVar w:name="MatterNum" w:val="00491"/>
  </w:docVars>
  <w:rsids>
    <w:rsidRoot w:val="008035D4"/>
    <w:rsid w:val="00006ABE"/>
    <w:rsid w:val="00012D73"/>
    <w:rsid w:val="0001431F"/>
    <w:rsid w:val="00023D69"/>
    <w:rsid w:val="000241FA"/>
    <w:rsid w:val="000336FD"/>
    <w:rsid w:val="000345D6"/>
    <w:rsid w:val="000377A4"/>
    <w:rsid w:val="000424CC"/>
    <w:rsid w:val="000428DD"/>
    <w:rsid w:val="00046264"/>
    <w:rsid w:val="00051792"/>
    <w:rsid w:val="0005583A"/>
    <w:rsid w:val="00057293"/>
    <w:rsid w:val="00080AC9"/>
    <w:rsid w:val="000918DD"/>
    <w:rsid w:val="00091B9A"/>
    <w:rsid w:val="00094768"/>
    <w:rsid w:val="0009712E"/>
    <w:rsid w:val="000A5DC1"/>
    <w:rsid w:val="000A6C4B"/>
    <w:rsid w:val="000B7D97"/>
    <w:rsid w:val="000E4D09"/>
    <w:rsid w:val="000E7508"/>
    <w:rsid w:val="000F1566"/>
    <w:rsid w:val="000F34ED"/>
    <w:rsid w:val="000F48BA"/>
    <w:rsid w:val="000F4C17"/>
    <w:rsid w:val="0010161A"/>
    <w:rsid w:val="00102484"/>
    <w:rsid w:val="001035EE"/>
    <w:rsid w:val="001063F7"/>
    <w:rsid w:val="00110749"/>
    <w:rsid w:val="001108D4"/>
    <w:rsid w:val="00116BDC"/>
    <w:rsid w:val="001208E0"/>
    <w:rsid w:val="00120F1A"/>
    <w:rsid w:val="00122995"/>
    <w:rsid w:val="00122DE1"/>
    <w:rsid w:val="001254AE"/>
    <w:rsid w:val="00127BEB"/>
    <w:rsid w:val="00134BB9"/>
    <w:rsid w:val="00137234"/>
    <w:rsid w:val="00137E28"/>
    <w:rsid w:val="001417B7"/>
    <w:rsid w:val="00143EDA"/>
    <w:rsid w:val="00154540"/>
    <w:rsid w:val="00161DF7"/>
    <w:rsid w:val="001650CA"/>
    <w:rsid w:val="00171FCB"/>
    <w:rsid w:val="0017370E"/>
    <w:rsid w:val="00175BBF"/>
    <w:rsid w:val="001846BF"/>
    <w:rsid w:val="0018660A"/>
    <w:rsid w:val="00186D85"/>
    <w:rsid w:val="001A1D11"/>
    <w:rsid w:val="001A5B52"/>
    <w:rsid w:val="001A5CBB"/>
    <w:rsid w:val="001B357C"/>
    <w:rsid w:val="001B5328"/>
    <w:rsid w:val="001C059B"/>
    <w:rsid w:val="001C16B1"/>
    <w:rsid w:val="001C3B3F"/>
    <w:rsid w:val="001D0BE4"/>
    <w:rsid w:val="001D12CD"/>
    <w:rsid w:val="001D6617"/>
    <w:rsid w:val="001E47EB"/>
    <w:rsid w:val="001F0C58"/>
    <w:rsid w:val="001F13F7"/>
    <w:rsid w:val="001F3B89"/>
    <w:rsid w:val="001F4965"/>
    <w:rsid w:val="00204254"/>
    <w:rsid w:val="00205A50"/>
    <w:rsid w:val="002063E8"/>
    <w:rsid w:val="00206CA3"/>
    <w:rsid w:val="002133E0"/>
    <w:rsid w:val="00222024"/>
    <w:rsid w:val="00223FA9"/>
    <w:rsid w:val="002450D0"/>
    <w:rsid w:val="0024570A"/>
    <w:rsid w:val="00251E12"/>
    <w:rsid w:val="00257406"/>
    <w:rsid w:val="00263023"/>
    <w:rsid w:val="00264953"/>
    <w:rsid w:val="00266486"/>
    <w:rsid w:val="002667AE"/>
    <w:rsid w:val="00267FD9"/>
    <w:rsid w:val="002706F7"/>
    <w:rsid w:val="0027666E"/>
    <w:rsid w:val="002802A7"/>
    <w:rsid w:val="002853F0"/>
    <w:rsid w:val="00287ACA"/>
    <w:rsid w:val="0029197A"/>
    <w:rsid w:val="002961F7"/>
    <w:rsid w:val="00297184"/>
    <w:rsid w:val="00297667"/>
    <w:rsid w:val="00297D28"/>
    <w:rsid w:val="002A0A96"/>
    <w:rsid w:val="002A1617"/>
    <w:rsid w:val="002A1E63"/>
    <w:rsid w:val="002A2CCE"/>
    <w:rsid w:val="002A4D95"/>
    <w:rsid w:val="002A5331"/>
    <w:rsid w:val="002A5CF5"/>
    <w:rsid w:val="002B15E5"/>
    <w:rsid w:val="002D76B2"/>
    <w:rsid w:val="002D7FAF"/>
    <w:rsid w:val="002E108F"/>
    <w:rsid w:val="002E20D5"/>
    <w:rsid w:val="002E5304"/>
    <w:rsid w:val="002E5CAC"/>
    <w:rsid w:val="002E656E"/>
    <w:rsid w:val="002F494C"/>
    <w:rsid w:val="0030018B"/>
    <w:rsid w:val="0030119E"/>
    <w:rsid w:val="00303282"/>
    <w:rsid w:val="00306F57"/>
    <w:rsid w:val="00307BB7"/>
    <w:rsid w:val="00312497"/>
    <w:rsid w:val="00312EA8"/>
    <w:rsid w:val="00314FE9"/>
    <w:rsid w:val="0032399B"/>
    <w:rsid w:val="0032426B"/>
    <w:rsid w:val="00330077"/>
    <w:rsid w:val="00333EF4"/>
    <w:rsid w:val="00335551"/>
    <w:rsid w:val="00337E92"/>
    <w:rsid w:val="00340CDA"/>
    <w:rsid w:val="00343A1D"/>
    <w:rsid w:val="0034407A"/>
    <w:rsid w:val="003449BC"/>
    <w:rsid w:val="00344C19"/>
    <w:rsid w:val="00347C84"/>
    <w:rsid w:val="003542BE"/>
    <w:rsid w:val="003748FE"/>
    <w:rsid w:val="00375E25"/>
    <w:rsid w:val="003855A8"/>
    <w:rsid w:val="00386EF6"/>
    <w:rsid w:val="0039235D"/>
    <w:rsid w:val="00395000"/>
    <w:rsid w:val="00395AC1"/>
    <w:rsid w:val="0039624F"/>
    <w:rsid w:val="00396407"/>
    <w:rsid w:val="00396B1C"/>
    <w:rsid w:val="00396F07"/>
    <w:rsid w:val="003A4701"/>
    <w:rsid w:val="003A7C64"/>
    <w:rsid w:val="003A7D3A"/>
    <w:rsid w:val="003B276C"/>
    <w:rsid w:val="003B31D2"/>
    <w:rsid w:val="003B4FC3"/>
    <w:rsid w:val="003C735E"/>
    <w:rsid w:val="003D0B12"/>
    <w:rsid w:val="003D0FDF"/>
    <w:rsid w:val="003D1265"/>
    <w:rsid w:val="003D7EC1"/>
    <w:rsid w:val="003E113F"/>
    <w:rsid w:val="003E28E2"/>
    <w:rsid w:val="003E4E94"/>
    <w:rsid w:val="003E5AC4"/>
    <w:rsid w:val="003F428C"/>
    <w:rsid w:val="00405AAF"/>
    <w:rsid w:val="00406A31"/>
    <w:rsid w:val="00411FC3"/>
    <w:rsid w:val="00414AB9"/>
    <w:rsid w:val="004163B9"/>
    <w:rsid w:val="00424059"/>
    <w:rsid w:val="004307AB"/>
    <w:rsid w:val="0043791A"/>
    <w:rsid w:val="00445A02"/>
    <w:rsid w:val="004501AE"/>
    <w:rsid w:val="00460D5D"/>
    <w:rsid w:val="00466854"/>
    <w:rsid w:val="00467430"/>
    <w:rsid w:val="0046759E"/>
    <w:rsid w:val="00474C32"/>
    <w:rsid w:val="00474D13"/>
    <w:rsid w:val="00475B8D"/>
    <w:rsid w:val="0048206E"/>
    <w:rsid w:val="00484A53"/>
    <w:rsid w:val="00485FA7"/>
    <w:rsid w:val="00486BB3"/>
    <w:rsid w:val="00491521"/>
    <w:rsid w:val="004A1CE9"/>
    <w:rsid w:val="004A2EE7"/>
    <w:rsid w:val="004A3475"/>
    <w:rsid w:val="004A4CC6"/>
    <w:rsid w:val="004A577D"/>
    <w:rsid w:val="004B3FB6"/>
    <w:rsid w:val="004B5D38"/>
    <w:rsid w:val="004C2E6A"/>
    <w:rsid w:val="004D471F"/>
    <w:rsid w:val="004D5B63"/>
    <w:rsid w:val="004D671E"/>
    <w:rsid w:val="004E4BC9"/>
    <w:rsid w:val="004E5C99"/>
    <w:rsid w:val="004F15CB"/>
    <w:rsid w:val="004F180D"/>
    <w:rsid w:val="004F2EF2"/>
    <w:rsid w:val="004F619B"/>
    <w:rsid w:val="00500F59"/>
    <w:rsid w:val="00506FAE"/>
    <w:rsid w:val="00507D8B"/>
    <w:rsid w:val="00512AC4"/>
    <w:rsid w:val="00513828"/>
    <w:rsid w:val="00513D73"/>
    <w:rsid w:val="00524CAE"/>
    <w:rsid w:val="00526159"/>
    <w:rsid w:val="00532593"/>
    <w:rsid w:val="00540C27"/>
    <w:rsid w:val="00540F8E"/>
    <w:rsid w:val="00544DE4"/>
    <w:rsid w:val="00545726"/>
    <w:rsid w:val="00557D76"/>
    <w:rsid w:val="00560886"/>
    <w:rsid w:val="0056095E"/>
    <w:rsid w:val="00560EBB"/>
    <w:rsid w:val="005657F6"/>
    <w:rsid w:val="005661E7"/>
    <w:rsid w:val="00566EF6"/>
    <w:rsid w:val="00570B98"/>
    <w:rsid w:val="005712B5"/>
    <w:rsid w:val="00572C7C"/>
    <w:rsid w:val="005757B9"/>
    <w:rsid w:val="00577E8C"/>
    <w:rsid w:val="0058145D"/>
    <w:rsid w:val="00586F13"/>
    <w:rsid w:val="00587EE3"/>
    <w:rsid w:val="00594537"/>
    <w:rsid w:val="00596085"/>
    <w:rsid w:val="005A108F"/>
    <w:rsid w:val="005A29F5"/>
    <w:rsid w:val="005A7FCA"/>
    <w:rsid w:val="005B1341"/>
    <w:rsid w:val="005B7ADF"/>
    <w:rsid w:val="005C029E"/>
    <w:rsid w:val="005C54D4"/>
    <w:rsid w:val="005C675C"/>
    <w:rsid w:val="005C6D5D"/>
    <w:rsid w:val="005D1FFC"/>
    <w:rsid w:val="005D238A"/>
    <w:rsid w:val="005D37CF"/>
    <w:rsid w:val="005D4FC8"/>
    <w:rsid w:val="005E1846"/>
    <w:rsid w:val="005E643A"/>
    <w:rsid w:val="005F45EE"/>
    <w:rsid w:val="005F6119"/>
    <w:rsid w:val="00603562"/>
    <w:rsid w:val="00603D06"/>
    <w:rsid w:val="0060404B"/>
    <w:rsid w:val="00606B5F"/>
    <w:rsid w:val="00612BA6"/>
    <w:rsid w:val="006130E3"/>
    <w:rsid w:val="0061487F"/>
    <w:rsid w:val="006149B8"/>
    <w:rsid w:val="00620563"/>
    <w:rsid w:val="006219C1"/>
    <w:rsid w:val="0063218D"/>
    <w:rsid w:val="00632B52"/>
    <w:rsid w:val="00636216"/>
    <w:rsid w:val="00644F63"/>
    <w:rsid w:val="00646803"/>
    <w:rsid w:val="006469C2"/>
    <w:rsid w:val="006551AD"/>
    <w:rsid w:val="006708B2"/>
    <w:rsid w:val="00681DD4"/>
    <w:rsid w:val="006834AA"/>
    <w:rsid w:val="0068365F"/>
    <w:rsid w:val="00684F26"/>
    <w:rsid w:val="00685867"/>
    <w:rsid w:val="00692900"/>
    <w:rsid w:val="006A14F0"/>
    <w:rsid w:val="006A279F"/>
    <w:rsid w:val="006A5F99"/>
    <w:rsid w:val="006A7D2D"/>
    <w:rsid w:val="006B6F71"/>
    <w:rsid w:val="006C1050"/>
    <w:rsid w:val="006D0DEC"/>
    <w:rsid w:val="006E233E"/>
    <w:rsid w:val="006E72F5"/>
    <w:rsid w:val="006F2C09"/>
    <w:rsid w:val="006F40BC"/>
    <w:rsid w:val="006F647F"/>
    <w:rsid w:val="006F7B1A"/>
    <w:rsid w:val="006F7C0A"/>
    <w:rsid w:val="00702ABD"/>
    <w:rsid w:val="00704DE0"/>
    <w:rsid w:val="0071068B"/>
    <w:rsid w:val="00715CAB"/>
    <w:rsid w:val="007163D4"/>
    <w:rsid w:val="0071753A"/>
    <w:rsid w:val="00717F8F"/>
    <w:rsid w:val="00720C9F"/>
    <w:rsid w:val="00721C82"/>
    <w:rsid w:val="007221D2"/>
    <w:rsid w:val="00723BC5"/>
    <w:rsid w:val="00724BA1"/>
    <w:rsid w:val="00725C58"/>
    <w:rsid w:val="00730448"/>
    <w:rsid w:val="00730B2A"/>
    <w:rsid w:val="0073157B"/>
    <w:rsid w:val="00735CB0"/>
    <w:rsid w:val="00740731"/>
    <w:rsid w:val="0074156A"/>
    <w:rsid w:val="007419A7"/>
    <w:rsid w:val="007434D6"/>
    <w:rsid w:val="00745DC4"/>
    <w:rsid w:val="007508A4"/>
    <w:rsid w:val="00750B08"/>
    <w:rsid w:val="00756247"/>
    <w:rsid w:val="0076336C"/>
    <w:rsid w:val="00765836"/>
    <w:rsid w:val="00770DE6"/>
    <w:rsid w:val="00776203"/>
    <w:rsid w:val="00786AA1"/>
    <w:rsid w:val="00791B68"/>
    <w:rsid w:val="007948D9"/>
    <w:rsid w:val="007955F4"/>
    <w:rsid w:val="007A252A"/>
    <w:rsid w:val="007A3042"/>
    <w:rsid w:val="007A4913"/>
    <w:rsid w:val="007A785B"/>
    <w:rsid w:val="007C4D55"/>
    <w:rsid w:val="007C63CF"/>
    <w:rsid w:val="007C6C93"/>
    <w:rsid w:val="007C7ED0"/>
    <w:rsid w:val="007D1532"/>
    <w:rsid w:val="007D2437"/>
    <w:rsid w:val="007D4024"/>
    <w:rsid w:val="007D6589"/>
    <w:rsid w:val="007E514A"/>
    <w:rsid w:val="007E6260"/>
    <w:rsid w:val="007E68AE"/>
    <w:rsid w:val="007F1F25"/>
    <w:rsid w:val="007F6C3E"/>
    <w:rsid w:val="007F7FEB"/>
    <w:rsid w:val="00802FE4"/>
    <w:rsid w:val="008033AF"/>
    <w:rsid w:val="008035D4"/>
    <w:rsid w:val="008041EC"/>
    <w:rsid w:val="0080496E"/>
    <w:rsid w:val="00804E53"/>
    <w:rsid w:val="00806A60"/>
    <w:rsid w:val="00807468"/>
    <w:rsid w:val="0081267F"/>
    <w:rsid w:val="00813C14"/>
    <w:rsid w:val="00821790"/>
    <w:rsid w:val="00831000"/>
    <w:rsid w:val="00831300"/>
    <w:rsid w:val="00833BDC"/>
    <w:rsid w:val="00835347"/>
    <w:rsid w:val="008363CA"/>
    <w:rsid w:val="008464A7"/>
    <w:rsid w:val="00850DC3"/>
    <w:rsid w:val="0085585F"/>
    <w:rsid w:val="00860B5B"/>
    <w:rsid w:val="008631E9"/>
    <w:rsid w:val="0087133B"/>
    <w:rsid w:val="00873DE8"/>
    <w:rsid w:val="008741FC"/>
    <w:rsid w:val="0087518C"/>
    <w:rsid w:val="008767C1"/>
    <w:rsid w:val="008837C5"/>
    <w:rsid w:val="00890EB1"/>
    <w:rsid w:val="008917CB"/>
    <w:rsid w:val="0089542F"/>
    <w:rsid w:val="0089559D"/>
    <w:rsid w:val="008A09FA"/>
    <w:rsid w:val="008A18D0"/>
    <w:rsid w:val="008A4298"/>
    <w:rsid w:val="008A64C0"/>
    <w:rsid w:val="008B0F69"/>
    <w:rsid w:val="008B773A"/>
    <w:rsid w:val="008C49D4"/>
    <w:rsid w:val="008D4E99"/>
    <w:rsid w:val="008D54C8"/>
    <w:rsid w:val="008D5A9B"/>
    <w:rsid w:val="008D6F1D"/>
    <w:rsid w:val="008D7E1F"/>
    <w:rsid w:val="008E2342"/>
    <w:rsid w:val="008E621D"/>
    <w:rsid w:val="008F1759"/>
    <w:rsid w:val="008F4F11"/>
    <w:rsid w:val="008F5B5F"/>
    <w:rsid w:val="00901994"/>
    <w:rsid w:val="00903DBE"/>
    <w:rsid w:val="009060AC"/>
    <w:rsid w:val="0090654D"/>
    <w:rsid w:val="00907D4B"/>
    <w:rsid w:val="009125F7"/>
    <w:rsid w:val="0091297A"/>
    <w:rsid w:val="009131B9"/>
    <w:rsid w:val="00914F19"/>
    <w:rsid w:val="00916DB9"/>
    <w:rsid w:val="009205CC"/>
    <w:rsid w:val="0092246A"/>
    <w:rsid w:val="00924BE0"/>
    <w:rsid w:val="009307FB"/>
    <w:rsid w:val="00942E4C"/>
    <w:rsid w:val="00952D1A"/>
    <w:rsid w:val="009555ED"/>
    <w:rsid w:val="00956DA7"/>
    <w:rsid w:val="00961930"/>
    <w:rsid w:val="00967655"/>
    <w:rsid w:val="00970405"/>
    <w:rsid w:val="00972DA9"/>
    <w:rsid w:val="00981BB4"/>
    <w:rsid w:val="00985006"/>
    <w:rsid w:val="009853B8"/>
    <w:rsid w:val="00985772"/>
    <w:rsid w:val="00990F91"/>
    <w:rsid w:val="0099451F"/>
    <w:rsid w:val="009B7266"/>
    <w:rsid w:val="009C268C"/>
    <w:rsid w:val="009C62F8"/>
    <w:rsid w:val="009C6EF6"/>
    <w:rsid w:val="009D2741"/>
    <w:rsid w:val="009E742A"/>
    <w:rsid w:val="009F0BFC"/>
    <w:rsid w:val="009F1A89"/>
    <w:rsid w:val="009F2629"/>
    <w:rsid w:val="009F2B23"/>
    <w:rsid w:val="009F2B4E"/>
    <w:rsid w:val="009F5B74"/>
    <w:rsid w:val="00A00F17"/>
    <w:rsid w:val="00A029BE"/>
    <w:rsid w:val="00A04947"/>
    <w:rsid w:val="00A11EBA"/>
    <w:rsid w:val="00A122EE"/>
    <w:rsid w:val="00A132BF"/>
    <w:rsid w:val="00A21696"/>
    <w:rsid w:val="00A2297D"/>
    <w:rsid w:val="00A23900"/>
    <w:rsid w:val="00A23C0D"/>
    <w:rsid w:val="00A274F8"/>
    <w:rsid w:val="00A3055D"/>
    <w:rsid w:val="00A3781B"/>
    <w:rsid w:val="00A430D3"/>
    <w:rsid w:val="00A450A1"/>
    <w:rsid w:val="00A53574"/>
    <w:rsid w:val="00A5591B"/>
    <w:rsid w:val="00A55958"/>
    <w:rsid w:val="00A57055"/>
    <w:rsid w:val="00A57DA8"/>
    <w:rsid w:val="00A6475C"/>
    <w:rsid w:val="00A66C58"/>
    <w:rsid w:val="00A70C00"/>
    <w:rsid w:val="00A71B57"/>
    <w:rsid w:val="00A74287"/>
    <w:rsid w:val="00A956DF"/>
    <w:rsid w:val="00AA08A7"/>
    <w:rsid w:val="00AA5100"/>
    <w:rsid w:val="00AA7A76"/>
    <w:rsid w:val="00AB5745"/>
    <w:rsid w:val="00AB6A55"/>
    <w:rsid w:val="00AC0740"/>
    <w:rsid w:val="00AC2531"/>
    <w:rsid w:val="00AC6FBC"/>
    <w:rsid w:val="00AD044E"/>
    <w:rsid w:val="00AD4785"/>
    <w:rsid w:val="00AD7DEC"/>
    <w:rsid w:val="00AE117E"/>
    <w:rsid w:val="00AE441D"/>
    <w:rsid w:val="00AE6029"/>
    <w:rsid w:val="00AE79A3"/>
    <w:rsid w:val="00AF4E89"/>
    <w:rsid w:val="00B022A2"/>
    <w:rsid w:val="00B04C83"/>
    <w:rsid w:val="00B1043A"/>
    <w:rsid w:val="00B104EC"/>
    <w:rsid w:val="00B10D14"/>
    <w:rsid w:val="00B12379"/>
    <w:rsid w:val="00B13CAE"/>
    <w:rsid w:val="00B15F35"/>
    <w:rsid w:val="00B168AE"/>
    <w:rsid w:val="00B25030"/>
    <w:rsid w:val="00B3461E"/>
    <w:rsid w:val="00B34C55"/>
    <w:rsid w:val="00B359AC"/>
    <w:rsid w:val="00B37992"/>
    <w:rsid w:val="00B40B74"/>
    <w:rsid w:val="00B44251"/>
    <w:rsid w:val="00B467E2"/>
    <w:rsid w:val="00B541DD"/>
    <w:rsid w:val="00B62B9A"/>
    <w:rsid w:val="00B6440D"/>
    <w:rsid w:val="00B65011"/>
    <w:rsid w:val="00B65E57"/>
    <w:rsid w:val="00B6765A"/>
    <w:rsid w:val="00B7483F"/>
    <w:rsid w:val="00B75054"/>
    <w:rsid w:val="00B75DF1"/>
    <w:rsid w:val="00B8054C"/>
    <w:rsid w:val="00B822C8"/>
    <w:rsid w:val="00B935DC"/>
    <w:rsid w:val="00B94943"/>
    <w:rsid w:val="00B97DAE"/>
    <w:rsid w:val="00BA1F71"/>
    <w:rsid w:val="00BB5E5C"/>
    <w:rsid w:val="00BB5F98"/>
    <w:rsid w:val="00BC3090"/>
    <w:rsid w:val="00BD4AB1"/>
    <w:rsid w:val="00BE0433"/>
    <w:rsid w:val="00BE7BF9"/>
    <w:rsid w:val="00BF34BC"/>
    <w:rsid w:val="00C01E29"/>
    <w:rsid w:val="00C02A5F"/>
    <w:rsid w:val="00C03DA5"/>
    <w:rsid w:val="00C04A16"/>
    <w:rsid w:val="00C07A1D"/>
    <w:rsid w:val="00C10BC3"/>
    <w:rsid w:val="00C129EE"/>
    <w:rsid w:val="00C13DAB"/>
    <w:rsid w:val="00C30512"/>
    <w:rsid w:val="00C31AE4"/>
    <w:rsid w:val="00C33A04"/>
    <w:rsid w:val="00C3551A"/>
    <w:rsid w:val="00C46E9C"/>
    <w:rsid w:val="00C516EA"/>
    <w:rsid w:val="00C61577"/>
    <w:rsid w:val="00C66550"/>
    <w:rsid w:val="00C70E9F"/>
    <w:rsid w:val="00C76458"/>
    <w:rsid w:val="00C778B1"/>
    <w:rsid w:val="00C80C3B"/>
    <w:rsid w:val="00C81E7A"/>
    <w:rsid w:val="00C82B7C"/>
    <w:rsid w:val="00C86CC1"/>
    <w:rsid w:val="00C87DA3"/>
    <w:rsid w:val="00C90D36"/>
    <w:rsid w:val="00C92EDA"/>
    <w:rsid w:val="00C9536A"/>
    <w:rsid w:val="00CA5CEA"/>
    <w:rsid w:val="00CA6434"/>
    <w:rsid w:val="00CA6A00"/>
    <w:rsid w:val="00CB3406"/>
    <w:rsid w:val="00CC345C"/>
    <w:rsid w:val="00CC4CD3"/>
    <w:rsid w:val="00CC51FE"/>
    <w:rsid w:val="00CC55A5"/>
    <w:rsid w:val="00CC7C48"/>
    <w:rsid w:val="00CD0516"/>
    <w:rsid w:val="00CD601A"/>
    <w:rsid w:val="00CE7A7A"/>
    <w:rsid w:val="00CF380F"/>
    <w:rsid w:val="00D011F2"/>
    <w:rsid w:val="00D04922"/>
    <w:rsid w:val="00D0592C"/>
    <w:rsid w:val="00D07180"/>
    <w:rsid w:val="00D07939"/>
    <w:rsid w:val="00D1174A"/>
    <w:rsid w:val="00D118D0"/>
    <w:rsid w:val="00D1356C"/>
    <w:rsid w:val="00D30621"/>
    <w:rsid w:val="00D30A66"/>
    <w:rsid w:val="00D40C87"/>
    <w:rsid w:val="00D430D8"/>
    <w:rsid w:val="00D45B15"/>
    <w:rsid w:val="00D46899"/>
    <w:rsid w:val="00D50315"/>
    <w:rsid w:val="00D576EC"/>
    <w:rsid w:val="00D6004F"/>
    <w:rsid w:val="00D6196F"/>
    <w:rsid w:val="00D6513B"/>
    <w:rsid w:val="00D66C4E"/>
    <w:rsid w:val="00D71AD0"/>
    <w:rsid w:val="00D7269E"/>
    <w:rsid w:val="00D74FD1"/>
    <w:rsid w:val="00D76DB3"/>
    <w:rsid w:val="00D816CE"/>
    <w:rsid w:val="00D8467D"/>
    <w:rsid w:val="00D84F2D"/>
    <w:rsid w:val="00D932E7"/>
    <w:rsid w:val="00D97625"/>
    <w:rsid w:val="00DA60D4"/>
    <w:rsid w:val="00DA6880"/>
    <w:rsid w:val="00DC0B68"/>
    <w:rsid w:val="00DC155D"/>
    <w:rsid w:val="00DC64DA"/>
    <w:rsid w:val="00DC6E69"/>
    <w:rsid w:val="00DD1B3B"/>
    <w:rsid w:val="00DD1F1B"/>
    <w:rsid w:val="00DD686B"/>
    <w:rsid w:val="00DE0BDE"/>
    <w:rsid w:val="00DE1004"/>
    <w:rsid w:val="00DE13FA"/>
    <w:rsid w:val="00DE6699"/>
    <w:rsid w:val="00E034FD"/>
    <w:rsid w:val="00E03FB0"/>
    <w:rsid w:val="00E04E61"/>
    <w:rsid w:val="00E05E37"/>
    <w:rsid w:val="00E1546F"/>
    <w:rsid w:val="00E16A10"/>
    <w:rsid w:val="00E2251A"/>
    <w:rsid w:val="00E2275D"/>
    <w:rsid w:val="00E262D3"/>
    <w:rsid w:val="00E26EA0"/>
    <w:rsid w:val="00E273B4"/>
    <w:rsid w:val="00E27F8C"/>
    <w:rsid w:val="00E30528"/>
    <w:rsid w:val="00E33795"/>
    <w:rsid w:val="00E35367"/>
    <w:rsid w:val="00E4023E"/>
    <w:rsid w:val="00E41D77"/>
    <w:rsid w:val="00E44FEE"/>
    <w:rsid w:val="00E54448"/>
    <w:rsid w:val="00E55F51"/>
    <w:rsid w:val="00E6025E"/>
    <w:rsid w:val="00E70450"/>
    <w:rsid w:val="00E70FDB"/>
    <w:rsid w:val="00E73356"/>
    <w:rsid w:val="00E81992"/>
    <w:rsid w:val="00E82802"/>
    <w:rsid w:val="00E84C77"/>
    <w:rsid w:val="00E909C0"/>
    <w:rsid w:val="00E943FE"/>
    <w:rsid w:val="00EA03A2"/>
    <w:rsid w:val="00EA3718"/>
    <w:rsid w:val="00EA6FFA"/>
    <w:rsid w:val="00EA7C91"/>
    <w:rsid w:val="00EB1266"/>
    <w:rsid w:val="00EB1DE1"/>
    <w:rsid w:val="00EB28A4"/>
    <w:rsid w:val="00EC0FF1"/>
    <w:rsid w:val="00ED6576"/>
    <w:rsid w:val="00EE0844"/>
    <w:rsid w:val="00EE0ACC"/>
    <w:rsid w:val="00EE3CC4"/>
    <w:rsid w:val="00EE5968"/>
    <w:rsid w:val="00EE65CE"/>
    <w:rsid w:val="00EF0AAD"/>
    <w:rsid w:val="00F016B5"/>
    <w:rsid w:val="00F02251"/>
    <w:rsid w:val="00F0358E"/>
    <w:rsid w:val="00F104C3"/>
    <w:rsid w:val="00F1437C"/>
    <w:rsid w:val="00F154FD"/>
    <w:rsid w:val="00F155E0"/>
    <w:rsid w:val="00F225BA"/>
    <w:rsid w:val="00F245DC"/>
    <w:rsid w:val="00F25A19"/>
    <w:rsid w:val="00F2798B"/>
    <w:rsid w:val="00F3080E"/>
    <w:rsid w:val="00F324E8"/>
    <w:rsid w:val="00F35E68"/>
    <w:rsid w:val="00F3677E"/>
    <w:rsid w:val="00F3743A"/>
    <w:rsid w:val="00F4672E"/>
    <w:rsid w:val="00F46E3F"/>
    <w:rsid w:val="00F5271C"/>
    <w:rsid w:val="00F54299"/>
    <w:rsid w:val="00F56DCB"/>
    <w:rsid w:val="00F70198"/>
    <w:rsid w:val="00F70BBE"/>
    <w:rsid w:val="00F71871"/>
    <w:rsid w:val="00F74B98"/>
    <w:rsid w:val="00F75491"/>
    <w:rsid w:val="00F7557E"/>
    <w:rsid w:val="00F7761F"/>
    <w:rsid w:val="00F7774E"/>
    <w:rsid w:val="00F80197"/>
    <w:rsid w:val="00F81CEA"/>
    <w:rsid w:val="00F81DD3"/>
    <w:rsid w:val="00F837EE"/>
    <w:rsid w:val="00F860BE"/>
    <w:rsid w:val="00FA12F7"/>
    <w:rsid w:val="00FA6FB9"/>
    <w:rsid w:val="00FB1845"/>
    <w:rsid w:val="00FB4C46"/>
    <w:rsid w:val="00FC7BB7"/>
    <w:rsid w:val="00FD2727"/>
    <w:rsid w:val="00FE1A0E"/>
    <w:rsid w:val="00FE1DCC"/>
    <w:rsid w:val="00FE74AC"/>
    <w:rsid w:val="00FF077B"/>
    <w:rsid w:val="00FF5E2D"/>
    <w:rsid w:val="00FF60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3023"/>
    <w:pPr>
      <w:widowControl w:val="0"/>
    </w:pPr>
    <w:rPr>
      <w:rFonts w:ascii="Univers" w:hAnsi="Univers"/>
      <w:snapToGrid w:val="0"/>
      <w:sz w:val="22"/>
      <w:lang w:eastAsia="en-US"/>
    </w:rPr>
  </w:style>
  <w:style w:type="paragraph" w:styleId="1">
    <w:name w:val="heading 1"/>
    <w:basedOn w:val="a"/>
    <w:next w:val="a"/>
    <w:qFormat/>
    <w:rsid w:val="00263023"/>
    <w:pPr>
      <w:keepNext/>
      <w:widowControl/>
      <w:numPr>
        <w:numId w:val="17"/>
      </w:numPr>
      <w:spacing w:before="240" w:after="120"/>
      <w:outlineLvl w:val="0"/>
    </w:pPr>
    <w:rPr>
      <w:rFonts w:ascii="Univers Bold" w:hAnsi="Univers Bold"/>
      <w:b/>
      <w:snapToGrid/>
      <w:kern w:val="28"/>
      <w:sz w:val="24"/>
    </w:rPr>
  </w:style>
  <w:style w:type="paragraph" w:styleId="2">
    <w:name w:val="heading 2"/>
    <w:basedOn w:val="a"/>
    <w:next w:val="a"/>
    <w:qFormat/>
    <w:rsid w:val="00263023"/>
    <w:pPr>
      <w:widowControl/>
      <w:numPr>
        <w:ilvl w:val="1"/>
        <w:numId w:val="17"/>
      </w:numPr>
      <w:spacing w:after="120"/>
      <w:jc w:val="both"/>
      <w:outlineLvl w:val="1"/>
    </w:pPr>
    <w:rPr>
      <w:snapToGrid/>
    </w:rPr>
  </w:style>
  <w:style w:type="paragraph" w:styleId="3">
    <w:name w:val="heading 3"/>
    <w:basedOn w:val="a"/>
    <w:next w:val="a"/>
    <w:qFormat/>
    <w:rsid w:val="00263023"/>
    <w:pPr>
      <w:widowControl/>
      <w:numPr>
        <w:ilvl w:val="2"/>
        <w:numId w:val="17"/>
      </w:numPr>
      <w:spacing w:after="120"/>
      <w:outlineLvl w:val="2"/>
    </w:pPr>
    <w:rPr>
      <w:snapToGrid/>
    </w:rPr>
  </w:style>
  <w:style w:type="paragraph" w:styleId="4">
    <w:name w:val="heading 4"/>
    <w:basedOn w:val="a"/>
    <w:next w:val="a"/>
    <w:qFormat/>
    <w:rsid w:val="00263023"/>
    <w:pPr>
      <w:widowControl/>
      <w:numPr>
        <w:ilvl w:val="3"/>
        <w:numId w:val="17"/>
      </w:numPr>
      <w:outlineLvl w:val="3"/>
    </w:pPr>
    <w:rPr>
      <w:snapToGrid/>
      <w:sz w:val="24"/>
    </w:rPr>
  </w:style>
  <w:style w:type="paragraph" w:styleId="5">
    <w:name w:val="heading 5"/>
    <w:basedOn w:val="4"/>
    <w:qFormat/>
    <w:rsid w:val="00263023"/>
    <w:pPr>
      <w:numPr>
        <w:ilvl w:val="4"/>
        <w:numId w:val="2"/>
      </w:numPr>
      <w:tabs>
        <w:tab w:val="clear" w:pos="2520"/>
        <w:tab w:val="num" w:pos="360"/>
      </w:tabs>
      <w:spacing w:after="120"/>
      <w:ind w:left="3240" w:hanging="360"/>
      <w:outlineLvl w:val="4"/>
    </w:pPr>
    <w:rPr>
      <w:rFonts w:ascii="Arial" w:hAnsi="Arial"/>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sid w:val="00263023"/>
    <w:rPr>
      <w:sz w:val="24"/>
    </w:rPr>
  </w:style>
  <w:style w:type="character" w:styleId="a4">
    <w:name w:val="endnote reference"/>
    <w:basedOn w:val="a0"/>
    <w:semiHidden/>
    <w:rsid w:val="00263023"/>
    <w:rPr>
      <w:vertAlign w:val="superscript"/>
    </w:rPr>
  </w:style>
  <w:style w:type="paragraph" w:styleId="a5">
    <w:name w:val="footnote text"/>
    <w:basedOn w:val="a"/>
    <w:semiHidden/>
    <w:rsid w:val="00263023"/>
    <w:rPr>
      <w:sz w:val="24"/>
    </w:rPr>
  </w:style>
  <w:style w:type="character" w:styleId="a6">
    <w:name w:val="footnote reference"/>
    <w:basedOn w:val="a0"/>
    <w:semiHidden/>
    <w:rsid w:val="00263023"/>
    <w:rPr>
      <w:vertAlign w:val="superscript"/>
    </w:rPr>
  </w:style>
  <w:style w:type="character" w:customStyle="1" w:styleId="Document8">
    <w:name w:val="Document 8"/>
    <w:basedOn w:val="a0"/>
    <w:rsid w:val="00263023"/>
  </w:style>
  <w:style w:type="character" w:customStyle="1" w:styleId="Document4">
    <w:name w:val="Document 4"/>
    <w:basedOn w:val="a0"/>
    <w:rsid w:val="00263023"/>
    <w:rPr>
      <w:b/>
      <w:i/>
      <w:sz w:val="22"/>
    </w:rPr>
  </w:style>
  <w:style w:type="character" w:customStyle="1" w:styleId="Document6">
    <w:name w:val="Document 6"/>
    <w:basedOn w:val="a0"/>
    <w:rsid w:val="00263023"/>
  </w:style>
  <w:style w:type="character" w:customStyle="1" w:styleId="Document5">
    <w:name w:val="Document 5"/>
    <w:basedOn w:val="a0"/>
    <w:rsid w:val="00263023"/>
  </w:style>
  <w:style w:type="character" w:customStyle="1" w:styleId="Document2">
    <w:name w:val="Document 2"/>
    <w:basedOn w:val="a0"/>
    <w:rsid w:val="00263023"/>
    <w:rPr>
      <w:rFonts w:ascii="Univers" w:hAnsi="Univers"/>
      <w:noProof w:val="0"/>
      <w:sz w:val="22"/>
      <w:lang w:val="en-US"/>
    </w:rPr>
  </w:style>
  <w:style w:type="character" w:customStyle="1" w:styleId="Document7">
    <w:name w:val="Document 7"/>
    <w:basedOn w:val="a0"/>
    <w:rsid w:val="00263023"/>
  </w:style>
  <w:style w:type="character" w:customStyle="1" w:styleId="Bibliogrphy">
    <w:name w:val="Bibliogrphy"/>
    <w:basedOn w:val="a0"/>
    <w:rsid w:val="00263023"/>
  </w:style>
  <w:style w:type="paragraph" w:customStyle="1" w:styleId="RightPar1">
    <w:name w:val="Right Par 1"/>
    <w:rsid w:val="00890EB1"/>
    <w:pPr>
      <w:widowControl w:val="0"/>
      <w:tabs>
        <w:tab w:val="left" w:pos="-720"/>
        <w:tab w:val="left" w:pos="0"/>
        <w:tab w:val="decimal" w:pos="720"/>
      </w:tabs>
      <w:suppressAutoHyphens/>
      <w:ind w:left="720"/>
      <w:pPrChange w:id="0" w:author="haiyan.xia" w:date="2010-12-28T13:56:00Z">
        <w:pPr>
          <w:widowControl w:val="0"/>
          <w:tabs>
            <w:tab w:val="left" w:pos="-720"/>
            <w:tab w:val="left" w:pos="0"/>
            <w:tab w:val="decimal" w:pos="720"/>
          </w:tabs>
          <w:suppressAutoHyphens/>
          <w:ind w:left="720"/>
        </w:pPr>
      </w:pPrChange>
    </w:pPr>
    <w:rPr>
      <w:rFonts w:ascii="Univers" w:hAnsi="Univers"/>
      <w:snapToGrid w:val="0"/>
      <w:sz w:val="22"/>
      <w:lang w:eastAsia="en-US"/>
      <w:rPrChange w:id="0" w:author="haiyan.xia" w:date="2010-12-28T13:56:00Z">
        <w:rPr>
          <w:rFonts w:ascii="Univers" w:eastAsia="宋体" w:hAnsi="Univers"/>
          <w:snapToGrid w:val="0"/>
          <w:sz w:val="22"/>
          <w:lang w:val="en-US" w:eastAsia="en-US" w:bidi="ar-SA"/>
        </w:rPr>
      </w:rPrChange>
    </w:rPr>
  </w:style>
  <w:style w:type="paragraph" w:customStyle="1" w:styleId="RightPar2">
    <w:name w:val="Right Par 2"/>
    <w:rsid w:val="00890EB1"/>
    <w:pPr>
      <w:widowControl w:val="0"/>
      <w:tabs>
        <w:tab w:val="left" w:pos="-720"/>
        <w:tab w:val="left" w:pos="0"/>
        <w:tab w:val="left" w:pos="720"/>
        <w:tab w:val="decimal" w:pos="1440"/>
      </w:tabs>
      <w:suppressAutoHyphens/>
      <w:ind w:left="1440"/>
      <w:pPrChange w:id="1" w:author="haiyan.xia" w:date="2010-12-28T13:56:00Z">
        <w:pPr>
          <w:widowControl w:val="0"/>
          <w:tabs>
            <w:tab w:val="left" w:pos="-720"/>
            <w:tab w:val="left" w:pos="0"/>
            <w:tab w:val="left" w:pos="720"/>
            <w:tab w:val="decimal" w:pos="1440"/>
          </w:tabs>
          <w:suppressAutoHyphens/>
          <w:ind w:left="1440"/>
        </w:pPr>
      </w:pPrChange>
    </w:pPr>
    <w:rPr>
      <w:rFonts w:ascii="Univers" w:hAnsi="Univers"/>
      <w:snapToGrid w:val="0"/>
      <w:sz w:val="22"/>
      <w:lang w:eastAsia="en-US"/>
      <w:rPrChange w:id="1" w:author="haiyan.xia" w:date="2010-12-28T13:56:00Z">
        <w:rPr>
          <w:rFonts w:ascii="Univers" w:eastAsia="宋体" w:hAnsi="Univers"/>
          <w:snapToGrid w:val="0"/>
          <w:sz w:val="22"/>
          <w:lang w:val="en-US" w:eastAsia="en-US" w:bidi="ar-SA"/>
        </w:rPr>
      </w:rPrChange>
    </w:rPr>
  </w:style>
  <w:style w:type="character" w:customStyle="1" w:styleId="Document3">
    <w:name w:val="Document 3"/>
    <w:basedOn w:val="a0"/>
    <w:rsid w:val="00263023"/>
    <w:rPr>
      <w:rFonts w:ascii="Univers" w:hAnsi="Univers"/>
      <w:noProof w:val="0"/>
      <w:sz w:val="22"/>
      <w:lang w:val="en-US"/>
    </w:rPr>
  </w:style>
  <w:style w:type="paragraph" w:customStyle="1" w:styleId="RightPar3">
    <w:name w:val="Right Par 3"/>
    <w:rsid w:val="00890EB1"/>
    <w:pPr>
      <w:widowControl w:val="0"/>
      <w:tabs>
        <w:tab w:val="left" w:pos="-720"/>
        <w:tab w:val="left" w:pos="0"/>
        <w:tab w:val="left" w:pos="720"/>
        <w:tab w:val="left" w:pos="1440"/>
        <w:tab w:val="decimal" w:pos="2160"/>
      </w:tabs>
      <w:suppressAutoHyphens/>
      <w:ind w:left="2160"/>
      <w:pPrChange w:id="2" w:author="haiyan.xia" w:date="2010-12-28T13:56:00Z">
        <w:pPr>
          <w:widowControl w:val="0"/>
          <w:tabs>
            <w:tab w:val="left" w:pos="-720"/>
            <w:tab w:val="left" w:pos="0"/>
            <w:tab w:val="left" w:pos="720"/>
            <w:tab w:val="left" w:pos="1440"/>
            <w:tab w:val="decimal" w:pos="2160"/>
          </w:tabs>
          <w:suppressAutoHyphens/>
          <w:ind w:left="2160"/>
        </w:pPr>
      </w:pPrChange>
    </w:pPr>
    <w:rPr>
      <w:rFonts w:ascii="Univers" w:hAnsi="Univers"/>
      <w:snapToGrid w:val="0"/>
      <w:sz w:val="22"/>
      <w:lang w:eastAsia="en-US"/>
      <w:rPrChange w:id="2" w:author="haiyan.xia" w:date="2010-12-28T13:56:00Z">
        <w:rPr>
          <w:rFonts w:ascii="Univers" w:eastAsia="宋体" w:hAnsi="Univers"/>
          <w:snapToGrid w:val="0"/>
          <w:sz w:val="22"/>
          <w:lang w:val="en-US" w:eastAsia="en-US" w:bidi="ar-SA"/>
        </w:rPr>
      </w:rPrChange>
    </w:rPr>
  </w:style>
  <w:style w:type="paragraph" w:customStyle="1" w:styleId="RightPar4">
    <w:name w:val="Right Par 4"/>
    <w:rsid w:val="00890EB1"/>
    <w:pPr>
      <w:widowControl w:val="0"/>
      <w:tabs>
        <w:tab w:val="left" w:pos="-720"/>
        <w:tab w:val="left" w:pos="0"/>
        <w:tab w:val="left" w:pos="720"/>
        <w:tab w:val="left" w:pos="1440"/>
        <w:tab w:val="left" w:pos="2160"/>
        <w:tab w:val="decimal" w:pos="2880"/>
      </w:tabs>
      <w:suppressAutoHyphens/>
      <w:ind w:left="2880"/>
      <w:pPrChange w:id="3" w:author="haiyan.xia" w:date="2010-12-28T13:56:00Z">
        <w:pPr>
          <w:widowControl w:val="0"/>
          <w:tabs>
            <w:tab w:val="left" w:pos="-720"/>
            <w:tab w:val="left" w:pos="0"/>
            <w:tab w:val="left" w:pos="720"/>
            <w:tab w:val="left" w:pos="1440"/>
            <w:tab w:val="left" w:pos="2160"/>
            <w:tab w:val="decimal" w:pos="2880"/>
          </w:tabs>
          <w:suppressAutoHyphens/>
          <w:ind w:left="2880"/>
        </w:pPr>
      </w:pPrChange>
    </w:pPr>
    <w:rPr>
      <w:rFonts w:ascii="Univers" w:hAnsi="Univers"/>
      <w:snapToGrid w:val="0"/>
      <w:sz w:val="22"/>
      <w:lang w:eastAsia="en-US"/>
      <w:rPrChange w:id="3" w:author="haiyan.xia" w:date="2010-12-28T13:56:00Z">
        <w:rPr>
          <w:rFonts w:ascii="Univers" w:eastAsia="宋体" w:hAnsi="Univers"/>
          <w:snapToGrid w:val="0"/>
          <w:sz w:val="22"/>
          <w:lang w:val="en-US" w:eastAsia="en-US" w:bidi="ar-SA"/>
        </w:rPr>
      </w:rPrChange>
    </w:rPr>
  </w:style>
  <w:style w:type="paragraph" w:customStyle="1" w:styleId="RightPar5">
    <w:name w:val="Right Par 5"/>
    <w:rsid w:val="00890EB1"/>
    <w:pPr>
      <w:widowControl w:val="0"/>
      <w:tabs>
        <w:tab w:val="left" w:pos="-720"/>
        <w:tab w:val="left" w:pos="0"/>
        <w:tab w:val="left" w:pos="720"/>
        <w:tab w:val="left" w:pos="1440"/>
        <w:tab w:val="left" w:pos="2160"/>
        <w:tab w:val="left" w:pos="2880"/>
        <w:tab w:val="decimal" w:pos="3600"/>
      </w:tabs>
      <w:suppressAutoHyphens/>
      <w:ind w:left="3600"/>
      <w:pPrChange w:id="4" w:author="haiyan.xia" w:date="2010-12-28T13:56:00Z">
        <w:pPr>
          <w:widowControl w:val="0"/>
          <w:tabs>
            <w:tab w:val="left" w:pos="-720"/>
            <w:tab w:val="left" w:pos="0"/>
            <w:tab w:val="left" w:pos="720"/>
            <w:tab w:val="left" w:pos="1440"/>
            <w:tab w:val="left" w:pos="2160"/>
            <w:tab w:val="left" w:pos="2880"/>
            <w:tab w:val="decimal" w:pos="3600"/>
          </w:tabs>
          <w:suppressAutoHyphens/>
          <w:ind w:left="3600"/>
        </w:pPr>
      </w:pPrChange>
    </w:pPr>
    <w:rPr>
      <w:rFonts w:ascii="Univers" w:hAnsi="Univers"/>
      <w:snapToGrid w:val="0"/>
      <w:sz w:val="22"/>
      <w:lang w:eastAsia="en-US"/>
      <w:rPrChange w:id="4" w:author="haiyan.xia" w:date="2010-12-28T13:56:00Z">
        <w:rPr>
          <w:rFonts w:ascii="Univers" w:eastAsia="宋体" w:hAnsi="Univers"/>
          <w:snapToGrid w:val="0"/>
          <w:sz w:val="22"/>
          <w:lang w:val="en-US" w:eastAsia="en-US" w:bidi="ar-SA"/>
        </w:rPr>
      </w:rPrChange>
    </w:rPr>
  </w:style>
  <w:style w:type="paragraph" w:customStyle="1" w:styleId="RightPar6">
    <w:name w:val="Right Par 6"/>
    <w:rsid w:val="00890EB1"/>
    <w:pPr>
      <w:widowControl w:val="0"/>
      <w:tabs>
        <w:tab w:val="left" w:pos="-720"/>
        <w:tab w:val="left" w:pos="0"/>
        <w:tab w:val="left" w:pos="720"/>
        <w:tab w:val="left" w:pos="1440"/>
        <w:tab w:val="left" w:pos="2160"/>
        <w:tab w:val="left" w:pos="2880"/>
        <w:tab w:val="left" w:pos="3600"/>
        <w:tab w:val="decimal" w:pos="4320"/>
      </w:tabs>
      <w:suppressAutoHyphens/>
      <w:ind w:left="4320"/>
      <w:pPrChange w:id="5" w:author="haiyan.xia" w:date="2010-12-28T13:56:00Z">
        <w:pPr>
          <w:widowControl w:val="0"/>
          <w:tabs>
            <w:tab w:val="left" w:pos="-720"/>
            <w:tab w:val="left" w:pos="0"/>
            <w:tab w:val="left" w:pos="720"/>
            <w:tab w:val="left" w:pos="1440"/>
            <w:tab w:val="left" w:pos="2160"/>
            <w:tab w:val="left" w:pos="2880"/>
            <w:tab w:val="left" w:pos="3600"/>
            <w:tab w:val="decimal" w:pos="4320"/>
          </w:tabs>
          <w:suppressAutoHyphens/>
          <w:ind w:left="4320"/>
        </w:pPr>
      </w:pPrChange>
    </w:pPr>
    <w:rPr>
      <w:rFonts w:ascii="Univers" w:hAnsi="Univers"/>
      <w:snapToGrid w:val="0"/>
      <w:sz w:val="22"/>
      <w:lang w:eastAsia="en-US"/>
      <w:rPrChange w:id="5" w:author="haiyan.xia" w:date="2010-12-28T13:56:00Z">
        <w:rPr>
          <w:rFonts w:ascii="Univers" w:eastAsia="宋体" w:hAnsi="Univers"/>
          <w:snapToGrid w:val="0"/>
          <w:sz w:val="22"/>
          <w:lang w:val="en-US" w:eastAsia="en-US" w:bidi="ar-SA"/>
        </w:rPr>
      </w:rPrChange>
    </w:rPr>
  </w:style>
  <w:style w:type="paragraph" w:customStyle="1" w:styleId="RightPar7">
    <w:name w:val="Right Par 7"/>
    <w:rsid w:val="00890EB1"/>
    <w:pPr>
      <w:widowControl w:val="0"/>
      <w:tabs>
        <w:tab w:val="left" w:pos="-720"/>
        <w:tab w:val="left" w:pos="0"/>
        <w:tab w:val="left" w:pos="720"/>
        <w:tab w:val="left" w:pos="1440"/>
        <w:tab w:val="left" w:pos="2160"/>
        <w:tab w:val="left" w:pos="2880"/>
        <w:tab w:val="left" w:pos="3600"/>
        <w:tab w:val="left" w:pos="4320"/>
        <w:tab w:val="decimal" w:pos="5040"/>
      </w:tabs>
      <w:suppressAutoHyphens/>
      <w:ind w:left="5040"/>
      <w:pPrChange w:id="6" w:author="haiyan.xia" w:date="2010-12-28T13:56:00Z">
        <w:pPr>
          <w:widowControl w:val="0"/>
          <w:tabs>
            <w:tab w:val="left" w:pos="-720"/>
            <w:tab w:val="left" w:pos="0"/>
            <w:tab w:val="left" w:pos="720"/>
            <w:tab w:val="left" w:pos="1440"/>
            <w:tab w:val="left" w:pos="2160"/>
            <w:tab w:val="left" w:pos="2880"/>
            <w:tab w:val="left" w:pos="3600"/>
            <w:tab w:val="left" w:pos="4320"/>
            <w:tab w:val="decimal" w:pos="5040"/>
          </w:tabs>
          <w:suppressAutoHyphens/>
          <w:ind w:left="5040"/>
        </w:pPr>
      </w:pPrChange>
    </w:pPr>
    <w:rPr>
      <w:rFonts w:ascii="Univers" w:hAnsi="Univers"/>
      <w:snapToGrid w:val="0"/>
      <w:sz w:val="22"/>
      <w:lang w:eastAsia="en-US"/>
      <w:rPrChange w:id="6" w:author="haiyan.xia" w:date="2010-12-28T13:56:00Z">
        <w:rPr>
          <w:rFonts w:ascii="Univers" w:eastAsia="宋体" w:hAnsi="Univers"/>
          <w:snapToGrid w:val="0"/>
          <w:sz w:val="22"/>
          <w:lang w:val="en-US" w:eastAsia="en-US" w:bidi="ar-SA"/>
        </w:rPr>
      </w:rPrChange>
    </w:rPr>
  </w:style>
  <w:style w:type="paragraph" w:customStyle="1" w:styleId="RightPar8">
    <w:name w:val="Right Par 8"/>
    <w:rsid w:val="00890EB1"/>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Change w:id="7" w:author="haiyan.xia" w:date="2010-12-28T13:56:00Z">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pPrChange>
    </w:pPr>
    <w:rPr>
      <w:rFonts w:ascii="Univers" w:hAnsi="Univers"/>
      <w:snapToGrid w:val="0"/>
      <w:sz w:val="22"/>
      <w:lang w:eastAsia="en-US"/>
      <w:rPrChange w:id="7" w:author="haiyan.xia" w:date="2010-12-28T13:56:00Z">
        <w:rPr>
          <w:rFonts w:ascii="Univers" w:eastAsia="宋体" w:hAnsi="Univers"/>
          <w:snapToGrid w:val="0"/>
          <w:sz w:val="22"/>
          <w:lang w:val="en-US" w:eastAsia="en-US" w:bidi="ar-SA"/>
        </w:rPr>
      </w:rPrChange>
    </w:rPr>
  </w:style>
  <w:style w:type="paragraph" w:customStyle="1" w:styleId="Document1">
    <w:name w:val="Document 1"/>
    <w:rsid w:val="00263023"/>
    <w:pPr>
      <w:keepNext/>
      <w:keepLines/>
      <w:widowControl w:val="0"/>
      <w:tabs>
        <w:tab w:val="left" w:pos="-720"/>
      </w:tabs>
      <w:suppressAutoHyphens/>
    </w:pPr>
    <w:rPr>
      <w:rFonts w:ascii="Univers" w:hAnsi="Univers"/>
      <w:snapToGrid w:val="0"/>
      <w:sz w:val="22"/>
      <w:lang w:eastAsia="en-US"/>
    </w:rPr>
  </w:style>
  <w:style w:type="character" w:customStyle="1" w:styleId="DocInit">
    <w:name w:val="Doc Init"/>
    <w:basedOn w:val="a0"/>
    <w:rsid w:val="00263023"/>
  </w:style>
  <w:style w:type="character" w:customStyle="1" w:styleId="TechInit">
    <w:name w:val="Tech Init"/>
    <w:basedOn w:val="a0"/>
    <w:rsid w:val="00263023"/>
    <w:rPr>
      <w:rFonts w:ascii="Univers" w:hAnsi="Univers"/>
      <w:noProof w:val="0"/>
      <w:sz w:val="22"/>
      <w:lang w:val="en-US"/>
    </w:rPr>
  </w:style>
  <w:style w:type="paragraph" w:customStyle="1" w:styleId="Technical5">
    <w:name w:val="Technical 5"/>
    <w:rsid w:val="00890EB1"/>
    <w:pPr>
      <w:widowControl w:val="0"/>
      <w:tabs>
        <w:tab w:val="left" w:pos="-720"/>
      </w:tabs>
      <w:suppressAutoHyphens/>
      <w:ind w:firstLine="720"/>
      <w:pPrChange w:id="8" w:author="haiyan.xia" w:date="2010-12-28T13:56:00Z">
        <w:pPr>
          <w:widowControl w:val="0"/>
          <w:tabs>
            <w:tab w:val="left" w:pos="-720"/>
          </w:tabs>
          <w:suppressAutoHyphens/>
          <w:ind w:firstLine="720"/>
        </w:pPr>
      </w:pPrChange>
    </w:pPr>
    <w:rPr>
      <w:rFonts w:ascii="Univers" w:hAnsi="Univers"/>
      <w:b/>
      <w:snapToGrid w:val="0"/>
      <w:sz w:val="22"/>
      <w:lang w:eastAsia="en-US"/>
      <w:rPrChange w:id="8" w:author="haiyan.xia" w:date="2010-12-28T13:56:00Z">
        <w:rPr>
          <w:rFonts w:ascii="Univers" w:eastAsia="宋体" w:hAnsi="Univers"/>
          <w:b/>
          <w:snapToGrid w:val="0"/>
          <w:sz w:val="22"/>
          <w:lang w:val="en-US" w:eastAsia="en-US" w:bidi="ar-SA"/>
        </w:rPr>
      </w:rPrChange>
    </w:rPr>
  </w:style>
  <w:style w:type="paragraph" w:customStyle="1" w:styleId="Technical6">
    <w:name w:val="Technical 6"/>
    <w:rsid w:val="00890EB1"/>
    <w:pPr>
      <w:widowControl w:val="0"/>
      <w:tabs>
        <w:tab w:val="left" w:pos="-720"/>
      </w:tabs>
      <w:suppressAutoHyphens/>
      <w:ind w:firstLine="720"/>
      <w:pPrChange w:id="9" w:author="haiyan.xia" w:date="2010-12-28T13:56:00Z">
        <w:pPr>
          <w:widowControl w:val="0"/>
          <w:tabs>
            <w:tab w:val="left" w:pos="-720"/>
          </w:tabs>
          <w:suppressAutoHyphens/>
          <w:ind w:firstLine="720"/>
        </w:pPr>
      </w:pPrChange>
    </w:pPr>
    <w:rPr>
      <w:rFonts w:ascii="Univers" w:hAnsi="Univers"/>
      <w:b/>
      <w:snapToGrid w:val="0"/>
      <w:sz w:val="22"/>
      <w:lang w:eastAsia="en-US"/>
      <w:rPrChange w:id="9" w:author="haiyan.xia" w:date="2010-12-28T13:56:00Z">
        <w:rPr>
          <w:rFonts w:ascii="Univers" w:eastAsia="宋体" w:hAnsi="Univers"/>
          <w:b/>
          <w:snapToGrid w:val="0"/>
          <w:sz w:val="22"/>
          <w:lang w:val="en-US" w:eastAsia="en-US" w:bidi="ar-SA"/>
        </w:rPr>
      </w:rPrChange>
    </w:rPr>
  </w:style>
  <w:style w:type="character" w:customStyle="1" w:styleId="Technical2">
    <w:name w:val="Technical 2"/>
    <w:basedOn w:val="a0"/>
    <w:rsid w:val="00263023"/>
    <w:rPr>
      <w:rFonts w:ascii="Univers" w:hAnsi="Univers"/>
      <w:noProof w:val="0"/>
      <w:sz w:val="22"/>
      <w:lang w:val="en-US"/>
    </w:rPr>
  </w:style>
  <w:style w:type="character" w:customStyle="1" w:styleId="Technical3">
    <w:name w:val="Technical 3"/>
    <w:basedOn w:val="a0"/>
    <w:rsid w:val="00263023"/>
    <w:rPr>
      <w:rFonts w:ascii="Univers" w:hAnsi="Univers"/>
      <w:noProof w:val="0"/>
      <w:sz w:val="22"/>
      <w:lang w:val="en-US"/>
    </w:rPr>
  </w:style>
  <w:style w:type="paragraph" w:customStyle="1" w:styleId="Technical4">
    <w:name w:val="Technical 4"/>
    <w:rsid w:val="00890EB1"/>
    <w:pPr>
      <w:widowControl w:val="0"/>
      <w:tabs>
        <w:tab w:val="left" w:pos="-720"/>
      </w:tabs>
      <w:suppressAutoHyphens/>
      <w:pPrChange w:id="10" w:author="haiyan.xia" w:date="2010-12-28T13:56:00Z">
        <w:pPr>
          <w:widowControl w:val="0"/>
          <w:tabs>
            <w:tab w:val="left" w:pos="-720"/>
          </w:tabs>
          <w:suppressAutoHyphens/>
        </w:pPr>
      </w:pPrChange>
    </w:pPr>
    <w:rPr>
      <w:rFonts w:ascii="Univers" w:hAnsi="Univers"/>
      <w:b/>
      <w:snapToGrid w:val="0"/>
      <w:sz w:val="22"/>
      <w:lang w:eastAsia="en-US"/>
      <w:rPrChange w:id="10" w:author="haiyan.xia" w:date="2010-12-28T13:56:00Z">
        <w:rPr>
          <w:rFonts w:ascii="Univers" w:eastAsia="宋体" w:hAnsi="Univers"/>
          <w:b/>
          <w:snapToGrid w:val="0"/>
          <w:sz w:val="22"/>
          <w:lang w:val="en-US" w:eastAsia="en-US" w:bidi="ar-SA"/>
        </w:rPr>
      </w:rPrChange>
    </w:rPr>
  </w:style>
  <w:style w:type="character" w:customStyle="1" w:styleId="Technical1">
    <w:name w:val="Technical 1"/>
    <w:basedOn w:val="a0"/>
    <w:rsid w:val="00263023"/>
    <w:rPr>
      <w:rFonts w:ascii="Univers" w:hAnsi="Univers"/>
      <w:noProof w:val="0"/>
      <w:sz w:val="22"/>
      <w:lang w:val="en-US"/>
    </w:rPr>
  </w:style>
  <w:style w:type="paragraph" w:customStyle="1" w:styleId="Technical7">
    <w:name w:val="Technical 7"/>
    <w:rsid w:val="00890EB1"/>
    <w:pPr>
      <w:widowControl w:val="0"/>
      <w:tabs>
        <w:tab w:val="left" w:pos="-720"/>
      </w:tabs>
      <w:suppressAutoHyphens/>
      <w:ind w:firstLine="720"/>
      <w:pPrChange w:id="11" w:author="haiyan.xia" w:date="2010-12-28T13:56:00Z">
        <w:pPr>
          <w:widowControl w:val="0"/>
          <w:tabs>
            <w:tab w:val="left" w:pos="-720"/>
          </w:tabs>
          <w:suppressAutoHyphens/>
          <w:ind w:firstLine="720"/>
        </w:pPr>
      </w:pPrChange>
    </w:pPr>
    <w:rPr>
      <w:rFonts w:ascii="Univers" w:hAnsi="Univers"/>
      <w:b/>
      <w:snapToGrid w:val="0"/>
      <w:sz w:val="22"/>
      <w:lang w:eastAsia="en-US"/>
      <w:rPrChange w:id="11" w:author="haiyan.xia" w:date="2010-12-28T13:56:00Z">
        <w:rPr>
          <w:rFonts w:ascii="Univers" w:eastAsia="宋体" w:hAnsi="Univers"/>
          <w:b/>
          <w:snapToGrid w:val="0"/>
          <w:sz w:val="22"/>
          <w:lang w:val="en-US" w:eastAsia="en-US" w:bidi="ar-SA"/>
        </w:rPr>
      </w:rPrChange>
    </w:rPr>
  </w:style>
  <w:style w:type="paragraph" w:customStyle="1" w:styleId="Technical8">
    <w:name w:val="Technical 8"/>
    <w:rsid w:val="00890EB1"/>
    <w:pPr>
      <w:widowControl w:val="0"/>
      <w:tabs>
        <w:tab w:val="left" w:pos="-720"/>
      </w:tabs>
      <w:suppressAutoHyphens/>
      <w:ind w:firstLine="720"/>
      <w:pPrChange w:id="12" w:author="haiyan.xia" w:date="2010-12-28T13:56:00Z">
        <w:pPr>
          <w:widowControl w:val="0"/>
          <w:tabs>
            <w:tab w:val="left" w:pos="-720"/>
          </w:tabs>
          <w:suppressAutoHyphens/>
          <w:ind w:firstLine="720"/>
        </w:pPr>
      </w:pPrChange>
    </w:pPr>
    <w:rPr>
      <w:rFonts w:ascii="Univers" w:hAnsi="Univers"/>
      <w:b/>
      <w:snapToGrid w:val="0"/>
      <w:sz w:val="22"/>
      <w:lang w:eastAsia="en-US"/>
      <w:rPrChange w:id="12" w:author="haiyan.xia" w:date="2010-12-28T13:56:00Z">
        <w:rPr>
          <w:rFonts w:ascii="Univers" w:eastAsia="宋体" w:hAnsi="Univers"/>
          <w:b/>
          <w:snapToGrid w:val="0"/>
          <w:sz w:val="22"/>
          <w:lang w:val="en-US" w:eastAsia="en-US" w:bidi="ar-SA"/>
        </w:rPr>
      </w:rPrChange>
    </w:rPr>
  </w:style>
  <w:style w:type="character" w:customStyle="1" w:styleId="section">
    <w:name w:val="section"/>
    <w:basedOn w:val="a0"/>
    <w:rsid w:val="00263023"/>
    <w:rPr>
      <w:b/>
      <w:smallCaps/>
      <w:sz w:val="22"/>
    </w:rPr>
  </w:style>
  <w:style w:type="paragraph" w:styleId="10">
    <w:name w:val="toc 1"/>
    <w:basedOn w:val="a"/>
    <w:next w:val="a"/>
    <w:autoRedefine/>
    <w:semiHidden/>
    <w:rsid w:val="00263023"/>
    <w:pPr>
      <w:tabs>
        <w:tab w:val="right" w:leader="dot" w:pos="9360"/>
      </w:tabs>
      <w:suppressAutoHyphens/>
      <w:spacing w:before="480"/>
      <w:ind w:left="720" w:right="720" w:hanging="720"/>
    </w:pPr>
  </w:style>
  <w:style w:type="paragraph" w:styleId="20">
    <w:name w:val="toc 2"/>
    <w:basedOn w:val="a"/>
    <w:next w:val="a"/>
    <w:autoRedefine/>
    <w:semiHidden/>
    <w:rsid w:val="00263023"/>
    <w:pPr>
      <w:tabs>
        <w:tab w:val="right" w:leader="dot" w:pos="9360"/>
      </w:tabs>
      <w:suppressAutoHyphens/>
      <w:ind w:left="1440" w:right="720" w:hanging="720"/>
    </w:pPr>
  </w:style>
  <w:style w:type="paragraph" w:styleId="30">
    <w:name w:val="toc 3"/>
    <w:basedOn w:val="a"/>
    <w:next w:val="a"/>
    <w:autoRedefine/>
    <w:semiHidden/>
    <w:rsid w:val="00263023"/>
    <w:pPr>
      <w:tabs>
        <w:tab w:val="right" w:leader="dot" w:pos="9360"/>
      </w:tabs>
      <w:suppressAutoHyphens/>
      <w:ind w:left="2160" w:right="720" w:hanging="720"/>
    </w:pPr>
  </w:style>
  <w:style w:type="paragraph" w:styleId="40">
    <w:name w:val="toc 4"/>
    <w:basedOn w:val="a"/>
    <w:next w:val="a"/>
    <w:autoRedefine/>
    <w:semiHidden/>
    <w:rsid w:val="00263023"/>
    <w:pPr>
      <w:tabs>
        <w:tab w:val="right" w:leader="dot" w:pos="9360"/>
      </w:tabs>
      <w:suppressAutoHyphens/>
      <w:ind w:left="2880" w:right="720" w:hanging="720"/>
    </w:pPr>
  </w:style>
  <w:style w:type="paragraph" w:styleId="50">
    <w:name w:val="toc 5"/>
    <w:basedOn w:val="a"/>
    <w:next w:val="a"/>
    <w:autoRedefine/>
    <w:semiHidden/>
    <w:rsid w:val="00263023"/>
    <w:pPr>
      <w:tabs>
        <w:tab w:val="right" w:leader="dot" w:pos="9360"/>
      </w:tabs>
      <w:suppressAutoHyphens/>
      <w:ind w:left="3600" w:right="720" w:hanging="720"/>
    </w:pPr>
  </w:style>
  <w:style w:type="paragraph" w:styleId="6">
    <w:name w:val="toc 6"/>
    <w:basedOn w:val="a"/>
    <w:next w:val="a"/>
    <w:autoRedefine/>
    <w:semiHidden/>
    <w:rsid w:val="00263023"/>
    <w:pPr>
      <w:tabs>
        <w:tab w:val="right" w:pos="9360"/>
      </w:tabs>
      <w:suppressAutoHyphens/>
      <w:ind w:left="720" w:hanging="720"/>
    </w:pPr>
  </w:style>
  <w:style w:type="paragraph" w:styleId="7">
    <w:name w:val="toc 7"/>
    <w:basedOn w:val="a"/>
    <w:next w:val="a"/>
    <w:autoRedefine/>
    <w:semiHidden/>
    <w:rsid w:val="00263023"/>
    <w:pPr>
      <w:suppressAutoHyphens/>
      <w:ind w:left="720" w:hanging="720"/>
    </w:pPr>
  </w:style>
  <w:style w:type="paragraph" w:styleId="8">
    <w:name w:val="toc 8"/>
    <w:basedOn w:val="a"/>
    <w:next w:val="a"/>
    <w:autoRedefine/>
    <w:semiHidden/>
    <w:rsid w:val="00263023"/>
    <w:pPr>
      <w:tabs>
        <w:tab w:val="right" w:pos="9360"/>
      </w:tabs>
      <w:suppressAutoHyphens/>
      <w:ind w:left="720" w:hanging="720"/>
    </w:pPr>
  </w:style>
  <w:style w:type="paragraph" w:styleId="9">
    <w:name w:val="toc 9"/>
    <w:basedOn w:val="a"/>
    <w:next w:val="a"/>
    <w:autoRedefine/>
    <w:semiHidden/>
    <w:rsid w:val="00263023"/>
    <w:pPr>
      <w:tabs>
        <w:tab w:val="right" w:leader="dot" w:pos="9360"/>
      </w:tabs>
      <w:suppressAutoHyphens/>
      <w:ind w:left="720" w:hanging="720"/>
    </w:pPr>
  </w:style>
  <w:style w:type="paragraph" w:styleId="11">
    <w:name w:val="index 1"/>
    <w:basedOn w:val="a"/>
    <w:next w:val="a"/>
    <w:autoRedefine/>
    <w:semiHidden/>
    <w:rsid w:val="00263023"/>
    <w:pPr>
      <w:tabs>
        <w:tab w:val="right" w:leader="dot" w:pos="9360"/>
      </w:tabs>
      <w:suppressAutoHyphens/>
      <w:ind w:left="1440" w:right="720" w:hanging="1440"/>
    </w:pPr>
  </w:style>
  <w:style w:type="paragraph" w:styleId="21">
    <w:name w:val="index 2"/>
    <w:basedOn w:val="a"/>
    <w:next w:val="a"/>
    <w:autoRedefine/>
    <w:semiHidden/>
    <w:rsid w:val="00263023"/>
    <w:pPr>
      <w:tabs>
        <w:tab w:val="right" w:leader="dot" w:pos="9360"/>
      </w:tabs>
      <w:suppressAutoHyphens/>
      <w:ind w:left="1440" w:right="720" w:hanging="720"/>
    </w:pPr>
  </w:style>
  <w:style w:type="paragraph" w:styleId="a7">
    <w:name w:val="toa heading"/>
    <w:basedOn w:val="a"/>
    <w:next w:val="a"/>
    <w:semiHidden/>
    <w:rsid w:val="00263023"/>
    <w:pPr>
      <w:tabs>
        <w:tab w:val="right" w:pos="9360"/>
      </w:tabs>
      <w:suppressAutoHyphens/>
    </w:pPr>
  </w:style>
  <w:style w:type="paragraph" w:styleId="a8">
    <w:name w:val="caption"/>
    <w:basedOn w:val="a"/>
    <w:next w:val="a"/>
    <w:qFormat/>
    <w:rsid w:val="00263023"/>
    <w:rPr>
      <w:sz w:val="24"/>
    </w:rPr>
  </w:style>
  <w:style w:type="character" w:customStyle="1" w:styleId="EquationCaption">
    <w:name w:val="_Equation Caption"/>
    <w:rsid w:val="00263023"/>
  </w:style>
  <w:style w:type="paragraph" w:styleId="a9">
    <w:name w:val="Document Map"/>
    <w:basedOn w:val="a"/>
    <w:semiHidden/>
    <w:rsid w:val="00263023"/>
    <w:pPr>
      <w:shd w:val="clear" w:color="auto" w:fill="000080"/>
    </w:pPr>
    <w:rPr>
      <w:rFonts w:ascii="Tahoma" w:hAnsi="Tahoma"/>
    </w:rPr>
  </w:style>
  <w:style w:type="paragraph" w:styleId="aa">
    <w:name w:val="header"/>
    <w:basedOn w:val="a"/>
    <w:rsid w:val="00263023"/>
    <w:pPr>
      <w:tabs>
        <w:tab w:val="center" w:pos="4320"/>
        <w:tab w:val="right" w:pos="8640"/>
      </w:tabs>
    </w:pPr>
  </w:style>
  <w:style w:type="paragraph" w:styleId="ab">
    <w:name w:val="footer"/>
    <w:basedOn w:val="a"/>
    <w:rsid w:val="00263023"/>
    <w:pPr>
      <w:tabs>
        <w:tab w:val="center" w:pos="4320"/>
        <w:tab w:val="right" w:pos="8640"/>
      </w:tabs>
    </w:pPr>
  </w:style>
  <w:style w:type="character" w:customStyle="1" w:styleId="110">
    <w:name w:val="1.1"/>
    <w:rsid w:val="00263023"/>
    <w:rPr>
      <w:b/>
      <w:u w:val="single"/>
    </w:rPr>
  </w:style>
  <w:style w:type="paragraph" w:styleId="ac">
    <w:name w:val="Plain Text"/>
    <w:basedOn w:val="a"/>
    <w:rsid w:val="00263023"/>
    <w:pPr>
      <w:widowControl/>
    </w:pPr>
    <w:rPr>
      <w:rFonts w:ascii="Courier New" w:hAnsi="Courier New"/>
      <w:snapToGrid/>
      <w:sz w:val="20"/>
    </w:rPr>
  </w:style>
  <w:style w:type="character" w:styleId="ad">
    <w:name w:val="page number"/>
    <w:basedOn w:val="a0"/>
    <w:rsid w:val="00263023"/>
  </w:style>
  <w:style w:type="character" w:styleId="ae">
    <w:name w:val="annotation reference"/>
    <w:basedOn w:val="a0"/>
    <w:semiHidden/>
    <w:rsid w:val="00263023"/>
    <w:rPr>
      <w:sz w:val="16"/>
    </w:rPr>
  </w:style>
  <w:style w:type="paragraph" w:styleId="af">
    <w:name w:val="annotation text"/>
    <w:basedOn w:val="a"/>
    <w:link w:val="Char"/>
    <w:semiHidden/>
    <w:rsid w:val="00263023"/>
    <w:rPr>
      <w:sz w:val="20"/>
    </w:rPr>
  </w:style>
  <w:style w:type="paragraph" w:styleId="22">
    <w:name w:val="Body Text Indent 2"/>
    <w:basedOn w:val="a"/>
    <w:rsid w:val="00263023"/>
    <w:pPr>
      <w:widowControl/>
      <w:ind w:left="1440"/>
      <w:jc w:val="both"/>
    </w:pPr>
    <w:rPr>
      <w:rFonts w:ascii="Arial" w:hAnsi="Arial"/>
      <w:b/>
      <w:snapToGrid/>
      <w:sz w:val="20"/>
    </w:rPr>
  </w:style>
  <w:style w:type="paragraph" w:styleId="af0">
    <w:name w:val="Body Text"/>
    <w:basedOn w:val="a"/>
    <w:rsid w:val="00263023"/>
    <w:pPr>
      <w:tabs>
        <w:tab w:val="left" w:pos="-1440"/>
        <w:tab w:val="left" w:pos="-720"/>
        <w:tab w:val="left" w:pos="0"/>
        <w:tab w:val="left" w:pos="720"/>
        <w:tab w:val="left" w:pos="1440"/>
        <w:tab w:val="left" w:pos="2160"/>
        <w:tab w:val="left" w:pos="4320"/>
        <w:tab w:val="left" w:pos="5040"/>
        <w:tab w:val="left" w:pos="5760"/>
      </w:tabs>
      <w:suppressAutoHyphens/>
      <w:spacing w:line="240" w:lineRule="exact"/>
      <w:jc w:val="both"/>
    </w:pPr>
    <w:rPr>
      <w:spacing w:val="-2"/>
      <w:sz w:val="21"/>
    </w:rPr>
  </w:style>
  <w:style w:type="paragraph" w:customStyle="1" w:styleId="AOHead1">
    <w:name w:val="AOHead1"/>
    <w:basedOn w:val="a"/>
    <w:next w:val="a"/>
    <w:rsid w:val="0063218D"/>
    <w:pPr>
      <w:keepNext/>
      <w:widowControl/>
      <w:numPr>
        <w:numId w:val="19"/>
      </w:numPr>
      <w:spacing w:before="240" w:line="260" w:lineRule="atLeast"/>
      <w:jc w:val="both"/>
      <w:outlineLvl w:val="0"/>
    </w:pPr>
    <w:rPr>
      <w:rFonts w:ascii="Times New Roman" w:hAnsi="Times New Roman"/>
      <w:b/>
      <w:caps/>
      <w:snapToGrid/>
      <w:kern w:val="28"/>
      <w:szCs w:val="22"/>
      <w:lang w:val="en-GB"/>
    </w:rPr>
  </w:style>
  <w:style w:type="paragraph" w:customStyle="1" w:styleId="AOHead2">
    <w:name w:val="AOHead2"/>
    <w:basedOn w:val="a"/>
    <w:next w:val="a"/>
    <w:rsid w:val="0063218D"/>
    <w:pPr>
      <w:keepNext/>
      <w:widowControl/>
      <w:numPr>
        <w:ilvl w:val="1"/>
        <w:numId w:val="19"/>
      </w:numPr>
      <w:spacing w:before="240" w:line="260" w:lineRule="atLeast"/>
      <w:jc w:val="both"/>
      <w:outlineLvl w:val="1"/>
    </w:pPr>
    <w:rPr>
      <w:rFonts w:ascii="Times New Roman" w:hAnsi="Times New Roman"/>
      <w:b/>
      <w:snapToGrid/>
      <w:szCs w:val="22"/>
      <w:lang w:val="en-GB"/>
    </w:rPr>
  </w:style>
  <w:style w:type="paragraph" w:customStyle="1" w:styleId="AOHead3">
    <w:name w:val="AOHead3"/>
    <w:basedOn w:val="a"/>
    <w:next w:val="a"/>
    <w:rsid w:val="0063218D"/>
    <w:pPr>
      <w:widowControl/>
      <w:numPr>
        <w:ilvl w:val="2"/>
        <w:numId w:val="19"/>
      </w:numPr>
      <w:spacing w:before="240" w:line="260" w:lineRule="atLeast"/>
      <w:jc w:val="both"/>
      <w:outlineLvl w:val="2"/>
    </w:pPr>
    <w:rPr>
      <w:rFonts w:ascii="Times New Roman" w:hAnsi="Times New Roman"/>
      <w:snapToGrid/>
      <w:szCs w:val="22"/>
      <w:lang w:val="en-GB"/>
    </w:rPr>
  </w:style>
  <w:style w:type="paragraph" w:customStyle="1" w:styleId="AOHead4">
    <w:name w:val="AOHead4"/>
    <w:basedOn w:val="a"/>
    <w:next w:val="a"/>
    <w:rsid w:val="0063218D"/>
    <w:pPr>
      <w:widowControl/>
      <w:numPr>
        <w:ilvl w:val="3"/>
        <w:numId w:val="19"/>
      </w:numPr>
      <w:spacing w:before="240" w:line="260" w:lineRule="atLeast"/>
      <w:jc w:val="both"/>
      <w:outlineLvl w:val="3"/>
    </w:pPr>
    <w:rPr>
      <w:rFonts w:ascii="Times New Roman" w:hAnsi="Times New Roman"/>
      <w:snapToGrid/>
      <w:szCs w:val="22"/>
      <w:lang w:val="en-GB"/>
    </w:rPr>
  </w:style>
  <w:style w:type="paragraph" w:customStyle="1" w:styleId="AOHead5">
    <w:name w:val="AOHead5"/>
    <w:basedOn w:val="a"/>
    <w:next w:val="a"/>
    <w:rsid w:val="0063218D"/>
    <w:pPr>
      <w:widowControl/>
      <w:numPr>
        <w:ilvl w:val="4"/>
        <w:numId w:val="19"/>
      </w:numPr>
      <w:spacing w:before="240" w:line="260" w:lineRule="atLeast"/>
      <w:jc w:val="both"/>
      <w:outlineLvl w:val="4"/>
    </w:pPr>
    <w:rPr>
      <w:rFonts w:ascii="Times New Roman" w:hAnsi="Times New Roman"/>
      <w:snapToGrid/>
      <w:szCs w:val="22"/>
      <w:lang w:val="en-GB"/>
    </w:rPr>
  </w:style>
  <w:style w:type="paragraph" w:customStyle="1" w:styleId="AOHead6">
    <w:name w:val="AOHead6"/>
    <w:basedOn w:val="a"/>
    <w:next w:val="a"/>
    <w:rsid w:val="0063218D"/>
    <w:pPr>
      <w:widowControl/>
      <w:numPr>
        <w:ilvl w:val="5"/>
        <w:numId w:val="19"/>
      </w:numPr>
      <w:spacing w:before="240" w:line="260" w:lineRule="atLeast"/>
      <w:jc w:val="both"/>
      <w:outlineLvl w:val="5"/>
    </w:pPr>
    <w:rPr>
      <w:rFonts w:ascii="Times New Roman" w:hAnsi="Times New Roman"/>
      <w:snapToGrid/>
      <w:szCs w:val="22"/>
      <w:lang w:val="en-GB"/>
    </w:rPr>
  </w:style>
  <w:style w:type="paragraph" w:customStyle="1" w:styleId="AOAltHead2">
    <w:name w:val="AOAltHead2"/>
    <w:basedOn w:val="AOHead2"/>
    <w:next w:val="a"/>
    <w:rsid w:val="0063218D"/>
    <w:pPr>
      <w:keepNext w:val="0"/>
      <w:tabs>
        <w:tab w:val="clear" w:pos="720"/>
      </w:tabs>
    </w:pPr>
    <w:rPr>
      <w:b w:val="0"/>
    </w:rPr>
  </w:style>
  <w:style w:type="paragraph" w:styleId="af1">
    <w:name w:val="Balloon Text"/>
    <w:basedOn w:val="a"/>
    <w:semiHidden/>
    <w:rsid w:val="00312EA8"/>
    <w:rPr>
      <w:rFonts w:ascii="Tahoma" w:hAnsi="Tahoma" w:cs="Tahoma"/>
      <w:sz w:val="16"/>
      <w:szCs w:val="16"/>
    </w:rPr>
  </w:style>
  <w:style w:type="character" w:styleId="af2">
    <w:name w:val="Strong"/>
    <w:basedOn w:val="a0"/>
    <w:qFormat/>
    <w:rsid w:val="00E41D77"/>
    <w:rPr>
      <w:b/>
      <w:bCs/>
    </w:rPr>
  </w:style>
  <w:style w:type="paragraph" w:styleId="31">
    <w:name w:val="Body Text Indent 3"/>
    <w:basedOn w:val="a"/>
    <w:link w:val="3Char"/>
    <w:rsid w:val="00DA60D4"/>
    <w:pPr>
      <w:spacing w:after="120"/>
      <w:ind w:leftChars="200" w:left="420"/>
    </w:pPr>
    <w:rPr>
      <w:sz w:val="16"/>
      <w:szCs w:val="16"/>
    </w:rPr>
  </w:style>
  <w:style w:type="character" w:customStyle="1" w:styleId="3Char">
    <w:name w:val="正文文本缩进 3 Char"/>
    <w:basedOn w:val="a0"/>
    <w:link w:val="31"/>
    <w:rsid w:val="00DA60D4"/>
    <w:rPr>
      <w:rFonts w:ascii="Univers" w:hAnsi="Univers"/>
      <w:snapToGrid w:val="0"/>
      <w:sz w:val="16"/>
      <w:szCs w:val="16"/>
      <w:lang w:eastAsia="en-US"/>
    </w:rPr>
  </w:style>
  <w:style w:type="character" w:styleId="af3">
    <w:name w:val="Hyperlink"/>
    <w:basedOn w:val="a0"/>
    <w:rsid w:val="00756247"/>
    <w:rPr>
      <w:color w:val="0000FF"/>
      <w:u w:val="single"/>
    </w:rPr>
  </w:style>
  <w:style w:type="paragraph" w:styleId="af4">
    <w:name w:val="annotation subject"/>
    <w:basedOn w:val="af"/>
    <w:next w:val="af"/>
    <w:link w:val="Char0"/>
    <w:rsid w:val="002E5CAC"/>
    <w:rPr>
      <w:b/>
      <w:bCs/>
      <w:sz w:val="22"/>
    </w:rPr>
  </w:style>
  <w:style w:type="character" w:customStyle="1" w:styleId="Char">
    <w:name w:val="批注文字 Char"/>
    <w:basedOn w:val="a0"/>
    <w:link w:val="af"/>
    <w:semiHidden/>
    <w:rsid w:val="002E5CAC"/>
    <w:rPr>
      <w:rFonts w:ascii="Univers" w:hAnsi="Univers"/>
      <w:snapToGrid w:val="0"/>
      <w:lang w:eastAsia="en-US"/>
    </w:rPr>
  </w:style>
  <w:style w:type="character" w:customStyle="1" w:styleId="Char0">
    <w:name w:val="批注主题 Char"/>
    <w:basedOn w:val="Char"/>
    <w:link w:val="af4"/>
    <w:rsid w:val="002E5CAC"/>
  </w:style>
  <w:style w:type="paragraph" w:styleId="af5">
    <w:name w:val="List Paragraph"/>
    <w:basedOn w:val="a"/>
    <w:uiPriority w:val="34"/>
    <w:qFormat/>
    <w:rsid w:val="00EE0ACC"/>
    <w:pPr>
      <w:widowControl/>
      <w:ind w:firstLine="420"/>
      <w:jc w:val="both"/>
    </w:pPr>
    <w:rPr>
      <w:rFonts w:ascii="Calibri" w:hAnsi="Calibri" w:cs="Calibri"/>
      <w:snapToGrid/>
      <w:sz w:val="21"/>
      <w:szCs w:val="21"/>
      <w:lang w:eastAsia="zh-CN"/>
    </w:rPr>
  </w:style>
</w:styles>
</file>

<file path=word/webSettings.xml><?xml version="1.0" encoding="utf-8"?>
<w:webSettings xmlns:r="http://schemas.openxmlformats.org/officeDocument/2006/relationships" xmlns:w="http://schemas.openxmlformats.org/wordprocessingml/2006/main">
  <w:divs>
    <w:div w:id="5668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lpstr>
    </vt:vector>
  </TitlesOfParts>
  <Company>SunGard</Company>
  <LinksUpToDate>false</LinksUpToDate>
  <CharactersWithSpaces>18383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 Haiyan</dc:creator>
  <cp:lastModifiedBy>Haiyu.Peng</cp:lastModifiedBy>
  <cp:revision>10</cp:revision>
  <cp:lastPrinted>2010-12-28T03:15:00Z</cp:lastPrinted>
  <dcterms:created xsi:type="dcterms:W3CDTF">2011-03-09T01:58:00Z</dcterms:created>
  <dcterms:modified xsi:type="dcterms:W3CDTF">2011-04-12T09:31:00Z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pClientMatter">
    <vt:lpwstr>67914-00491</vt:lpwstr>
  </property>
  <property fmtid="{D5CDD505-2E9C-101B-9397-08002B2CF9AE}" pid="3" name="cpCombinedRef">
    <vt:lpwstr>67914-00491 HK:3537480.3</vt:lpwstr>
  </property>
  <property fmtid="{D5CDD505-2E9C-101B-9397-08002B2CF9AE}" pid="4" name="cpDocRef">
    <vt:lpwstr>HK:3537480.3</vt:lpwstr>
  </property>
  <property fmtid="{D5CDD505-2E9C-101B-9397-08002B2CF9AE}" pid="5" name="cpDate">
    <vt:lpwstr>27 December 2006</vt:lpwstr>
  </property>
</Properties>
</file>